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both"/>
        <w:rPr>
          <w:rFonts w:hint="default" w:ascii="Arial" w:hAnsi="Arial" w:cs="Arial"/>
          <w:b/>
          <w:color w:val="auto"/>
          <w:sz w:val="24"/>
          <w:szCs w:val="24"/>
        </w:rPr>
      </w:pPr>
      <w:r>
        <w:rPr>
          <w:rFonts w:hint="default" w:ascii="Arial" w:hAnsi="Arial" w:cs="Arial"/>
          <w:b/>
          <w:color w:val="auto"/>
          <w:sz w:val="24"/>
          <w:szCs w:val="24"/>
        </w:rPr>
        <w:t>Increased academic performance and prolonged career duration among Taiwanese academic faculty in ecology and evolutionary biology</w:t>
      </w:r>
    </w:p>
    <w:p>
      <w:pPr>
        <w:spacing w:line="480" w:lineRule="auto"/>
        <w:jc w:val="both"/>
        <w:rPr>
          <w:rFonts w:hint="default" w:ascii="Arial" w:hAnsi="Arial" w:cs="Arial"/>
          <w:b/>
          <w:color w:val="auto"/>
          <w:sz w:val="24"/>
          <w:szCs w:val="24"/>
        </w:rPr>
      </w:pPr>
    </w:p>
    <w:p>
      <w:pPr>
        <w:spacing w:line="480" w:lineRule="auto"/>
        <w:jc w:val="both"/>
        <w:rPr>
          <w:rFonts w:hint="default" w:ascii="Arial" w:hAnsi="Arial" w:cs="Arial"/>
          <w:color w:val="auto"/>
          <w:sz w:val="24"/>
          <w:szCs w:val="24"/>
        </w:rPr>
      </w:pPr>
      <w:r>
        <w:rPr>
          <w:rFonts w:hint="default" w:ascii="Arial" w:hAnsi="Arial" w:cs="Arial"/>
          <w:color w:val="auto"/>
          <w:sz w:val="24"/>
          <w:szCs w:val="24"/>
        </w:rPr>
        <w:t>Gen-Chang Hsu</w:t>
      </w:r>
      <w:r>
        <w:rPr>
          <w:rFonts w:hint="default" w:ascii="Arial" w:hAnsi="Arial" w:cs="Arial"/>
          <w:color w:val="auto"/>
          <w:sz w:val="24"/>
          <w:szCs w:val="24"/>
          <w:vertAlign w:val="superscript"/>
        </w:rPr>
        <w:t>1</w:t>
      </w:r>
      <w:r>
        <w:rPr>
          <w:rFonts w:hint="default" w:ascii="Arial" w:hAnsi="Arial" w:cs="Arial"/>
          <w:color w:val="auto"/>
          <w:sz w:val="24"/>
          <w:szCs w:val="24"/>
        </w:rPr>
        <w:t>, Wei-Jiun Lin</w:t>
      </w:r>
      <w:r>
        <w:rPr>
          <w:rFonts w:hint="default" w:ascii="Arial" w:hAnsi="Arial" w:cs="Arial"/>
          <w:color w:val="auto"/>
          <w:sz w:val="24"/>
          <w:szCs w:val="24"/>
          <w:vertAlign w:val="superscript"/>
        </w:rPr>
        <w:t>2</w:t>
      </w:r>
      <w:r>
        <w:rPr>
          <w:rFonts w:hint="default" w:ascii="Arial" w:hAnsi="Arial" w:cs="Arial"/>
          <w:color w:val="auto"/>
          <w:sz w:val="24"/>
          <w:szCs w:val="24"/>
        </w:rPr>
        <w:t>, Syuan-Jyun Sun</w:t>
      </w:r>
      <w:r>
        <w:rPr>
          <w:rFonts w:hint="default" w:ascii="Arial" w:hAnsi="Arial" w:cs="Arial"/>
          <w:color w:val="auto"/>
          <w:sz w:val="24"/>
          <w:szCs w:val="24"/>
          <w:vertAlign w:val="superscript"/>
        </w:rPr>
        <w:t>3,4</w:t>
      </w:r>
      <w:r>
        <w:rPr>
          <w:rFonts w:hint="default" w:ascii="Arial" w:hAnsi="Arial" w:cs="Arial"/>
          <w:color w:val="auto"/>
          <w:sz w:val="24"/>
          <w:szCs w:val="24"/>
        </w:rPr>
        <w:t>*</w:t>
      </w:r>
    </w:p>
    <w:p>
      <w:pPr>
        <w:spacing w:line="480" w:lineRule="auto"/>
        <w:jc w:val="both"/>
        <w:rPr>
          <w:rFonts w:hint="default" w:ascii="Arial" w:hAnsi="Arial" w:cs="Arial"/>
          <w:color w:val="auto"/>
          <w:sz w:val="24"/>
          <w:szCs w:val="24"/>
        </w:rPr>
      </w:pPr>
    </w:p>
    <w:p>
      <w:pPr>
        <w:spacing w:line="480" w:lineRule="auto"/>
        <w:jc w:val="both"/>
        <w:rPr>
          <w:rFonts w:hint="default" w:ascii="Arial" w:hAnsi="Arial" w:cs="Arial"/>
          <w:color w:val="auto"/>
          <w:sz w:val="24"/>
          <w:szCs w:val="24"/>
        </w:rPr>
      </w:pPr>
      <w:r>
        <w:rPr>
          <w:rFonts w:hint="default" w:ascii="Arial" w:hAnsi="Arial" w:cs="Arial"/>
          <w:color w:val="auto"/>
          <w:sz w:val="24"/>
          <w:szCs w:val="24"/>
          <w:vertAlign w:val="superscript"/>
        </w:rPr>
        <w:t>1</w:t>
      </w:r>
      <w:r>
        <w:rPr>
          <w:rFonts w:hint="default" w:ascii="Arial" w:hAnsi="Arial" w:cs="Arial"/>
          <w:color w:val="auto"/>
          <w:sz w:val="24"/>
          <w:szCs w:val="24"/>
        </w:rPr>
        <w:t>Department of Life Science, National Taiwan University, Taipei, Taiwan</w:t>
      </w:r>
    </w:p>
    <w:p>
      <w:pPr>
        <w:spacing w:line="480" w:lineRule="auto"/>
        <w:jc w:val="both"/>
        <w:rPr>
          <w:rFonts w:hint="default" w:ascii="Arial" w:hAnsi="Arial" w:cs="Arial"/>
          <w:color w:val="auto"/>
          <w:sz w:val="24"/>
          <w:szCs w:val="24"/>
        </w:rPr>
      </w:pPr>
      <w:r>
        <w:rPr>
          <w:rFonts w:hint="default" w:ascii="Arial" w:hAnsi="Arial" w:cs="Arial"/>
          <w:color w:val="auto"/>
          <w:sz w:val="24"/>
          <w:szCs w:val="24"/>
          <w:vertAlign w:val="superscript"/>
        </w:rPr>
        <w:t>2</w:t>
      </w:r>
      <w:r>
        <w:rPr>
          <w:rFonts w:hint="default" w:ascii="Arial" w:hAnsi="Arial" w:cs="Arial"/>
          <w:color w:val="auto"/>
          <w:sz w:val="24"/>
          <w:szCs w:val="24"/>
        </w:rPr>
        <w:t>Institute of Ecology and Evolutionary Biology, National Taiwan University, Taipei, Taiwan</w:t>
      </w:r>
    </w:p>
    <w:p>
      <w:pPr>
        <w:spacing w:line="480" w:lineRule="auto"/>
        <w:jc w:val="both"/>
        <w:rPr>
          <w:rFonts w:hint="default" w:ascii="Arial" w:hAnsi="Arial" w:cs="Arial"/>
          <w:color w:val="auto"/>
          <w:sz w:val="24"/>
          <w:szCs w:val="24"/>
        </w:rPr>
      </w:pPr>
      <w:r>
        <w:rPr>
          <w:rFonts w:hint="default" w:ascii="Arial" w:hAnsi="Arial" w:cs="Arial"/>
          <w:color w:val="auto"/>
          <w:sz w:val="24"/>
          <w:szCs w:val="24"/>
          <w:vertAlign w:val="superscript"/>
        </w:rPr>
        <w:t>3</w:t>
      </w:r>
      <w:r>
        <w:rPr>
          <w:rFonts w:hint="default" w:ascii="Arial" w:hAnsi="Arial" w:cs="Arial"/>
          <w:color w:val="auto"/>
          <w:sz w:val="24"/>
          <w:szCs w:val="24"/>
        </w:rPr>
        <w:t>Department of Ecology &amp; Evolutionary Biology, University of Michigan, Ann Arbor, MI 48109, USA</w:t>
      </w:r>
    </w:p>
    <w:p>
      <w:pPr>
        <w:spacing w:line="480" w:lineRule="auto"/>
        <w:jc w:val="both"/>
        <w:rPr>
          <w:rFonts w:hint="default" w:ascii="Arial" w:hAnsi="Arial" w:cs="Arial"/>
          <w:color w:val="auto"/>
          <w:sz w:val="24"/>
          <w:szCs w:val="24"/>
        </w:rPr>
      </w:pPr>
      <w:r>
        <w:rPr>
          <w:rFonts w:hint="default" w:ascii="Arial" w:hAnsi="Arial" w:cs="Arial"/>
          <w:color w:val="auto"/>
          <w:sz w:val="24"/>
          <w:szCs w:val="24"/>
          <w:vertAlign w:val="superscript"/>
        </w:rPr>
        <w:t>4</w:t>
      </w:r>
      <w:r>
        <w:rPr>
          <w:rFonts w:hint="default" w:ascii="Arial" w:hAnsi="Arial" w:cs="Arial"/>
          <w:color w:val="auto"/>
          <w:sz w:val="24"/>
          <w:szCs w:val="24"/>
        </w:rPr>
        <w:t>International Degree Program in Climate Change and Sustainable Development, National Taiwan University, Taipei 10617, Taiwan</w:t>
      </w:r>
    </w:p>
    <w:p>
      <w:pPr>
        <w:spacing w:line="480" w:lineRule="auto"/>
        <w:jc w:val="both"/>
        <w:rPr>
          <w:rFonts w:hint="default" w:ascii="Arial" w:hAnsi="Arial" w:cs="Arial"/>
          <w:color w:val="auto"/>
          <w:sz w:val="24"/>
          <w:szCs w:val="24"/>
          <w:vertAlign w:val="superscript"/>
        </w:rPr>
      </w:pPr>
    </w:p>
    <w:p>
      <w:pPr>
        <w:spacing w:line="480" w:lineRule="auto"/>
        <w:jc w:val="both"/>
        <w:rPr>
          <w:rFonts w:hint="default" w:ascii="Arial" w:hAnsi="Arial" w:cs="Arial"/>
          <w:color w:val="auto"/>
          <w:sz w:val="24"/>
          <w:szCs w:val="24"/>
          <w:vertAlign w:val="superscript"/>
        </w:rPr>
      </w:pPr>
    </w:p>
    <w:p>
      <w:pPr>
        <w:spacing w:line="480" w:lineRule="auto"/>
        <w:jc w:val="both"/>
        <w:rPr>
          <w:rFonts w:hint="default" w:ascii="Arial" w:hAnsi="Arial" w:cs="Arial"/>
          <w:color w:val="auto"/>
          <w:sz w:val="24"/>
          <w:szCs w:val="24"/>
          <w:vertAlign w:val="superscript"/>
        </w:rPr>
      </w:pPr>
    </w:p>
    <w:p>
      <w:pPr>
        <w:spacing w:line="480" w:lineRule="auto"/>
        <w:jc w:val="both"/>
        <w:rPr>
          <w:rFonts w:hint="default" w:ascii="Arial" w:hAnsi="Arial" w:cs="Arial"/>
          <w:color w:val="auto"/>
          <w:sz w:val="24"/>
          <w:szCs w:val="24"/>
        </w:rPr>
      </w:pPr>
      <w:r>
        <w:rPr>
          <w:rFonts w:hint="default" w:ascii="Arial" w:hAnsi="Arial" w:cs="Arial"/>
          <w:color w:val="auto"/>
          <w:sz w:val="24"/>
          <w:szCs w:val="24"/>
        </w:rPr>
        <w:t>*Corresponding author:</w:t>
      </w:r>
    </w:p>
    <w:p>
      <w:pPr>
        <w:spacing w:line="480" w:lineRule="auto"/>
        <w:jc w:val="both"/>
        <w:rPr>
          <w:rFonts w:hint="default" w:ascii="Arial" w:hAnsi="Arial" w:cs="Arial"/>
          <w:color w:val="auto"/>
          <w:sz w:val="24"/>
          <w:szCs w:val="24"/>
          <w:lang w:val="en-GB"/>
        </w:rPr>
      </w:pPr>
      <w:r>
        <w:rPr>
          <w:rFonts w:hint="default" w:ascii="Arial" w:hAnsi="Arial" w:cs="Arial"/>
          <w:color w:val="auto"/>
          <w:sz w:val="24"/>
          <w:szCs w:val="24"/>
        </w:rPr>
        <w:t>sysun</w:t>
      </w:r>
      <w:r>
        <w:rPr>
          <w:rFonts w:hint="default" w:ascii="Arial" w:hAnsi="Arial" w:cs="Arial"/>
          <w:color w:val="auto"/>
          <w:sz w:val="24"/>
          <w:szCs w:val="24"/>
          <w:lang w:val="en-GB"/>
        </w:rPr>
        <w:t>@umich.edu</w:t>
      </w:r>
    </w:p>
    <w:p>
      <w:pPr>
        <w:spacing w:line="480" w:lineRule="auto"/>
        <w:jc w:val="both"/>
        <w:rPr>
          <w:rFonts w:hint="default" w:ascii="Arial" w:hAnsi="Arial" w:cs="Arial"/>
          <w:color w:val="auto"/>
          <w:sz w:val="24"/>
          <w:szCs w:val="24"/>
        </w:rPr>
      </w:pPr>
    </w:p>
    <w:p>
      <w:pPr>
        <w:spacing w:line="480" w:lineRule="auto"/>
        <w:jc w:val="both"/>
        <w:rPr>
          <w:rFonts w:hint="default" w:ascii="Arial" w:hAnsi="Arial" w:cs="Arial"/>
          <w:color w:val="auto"/>
          <w:sz w:val="24"/>
          <w:szCs w:val="24"/>
        </w:rPr>
      </w:pPr>
      <w:r>
        <w:rPr>
          <w:rFonts w:hint="default" w:ascii="Arial" w:hAnsi="Arial" w:cs="Arial"/>
          <w:color w:val="auto"/>
          <w:sz w:val="24"/>
          <w:szCs w:val="24"/>
        </w:rPr>
        <w:t>Keywords: academic performance, career duration, faculty, academic job market, publication</w:t>
      </w:r>
      <w:r>
        <w:rPr>
          <w:rFonts w:hint="default" w:ascii="Arial" w:hAnsi="Arial" w:cs="Arial"/>
          <w:color w:val="auto"/>
          <w:sz w:val="24"/>
          <w:szCs w:val="24"/>
        </w:rPr>
        <w:br w:type="page"/>
      </w:r>
    </w:p>
    <w:p>
      <w:pPr>
        <w:spacing w:line="480" w:lineRule="auto"/>
        <w:jc w:val="both"/>
        <w:rPr>
          <w:rFonts w:hint="default" w:ascii="Arial" w:hAnsi="Arial" w:cs="Arial"/>
          <w:b/>
          <w:bCs/>
          <w:color w:val="FF0000"/>
          <w:sz w:val="24"/>
          <w:szCs w:val="24"/>
        </w:rPr>
      </w:pPr>
      <w:r>
        <w:rPr>
          <w:rFonts w:hint="default" w:ascii="Arial" w:hAnsi="Arial" w:cs="Arial"/>
          <w:b/>
          <w:bCs/>
          <w:color w:val="FF0000"/>
          <w:sz w:val="24"/>
          <w:szCs w:val="24"/>
        </w:rPr>
        <w:t>Abstract:</w:t>
      </w:r>
    </w:p>
    <w:p>
      <w:pPr>
        <w:spacing w:line="480" w:lineRule="auto"/>
        <w:jc w:val="both"/>
        <w:rPr>
          <w:rFonts w:hint="default" w:ascii="Arial" w:hAnsi="Arial" w:cs="Arial" w:eastAsiaTheme="minorEastAsia"/>
          <w:b/>
          <w:bCs/>
          <w:color w:val="FF0000"/>
          <w:sz w:val="24"/>
          <w:szCs w:val="24"/>
        </w:rPr>
      </w:pPr>
      <w:r>
        <w:rPr>
          <w:rFonts w:hint="default" w:ascii="Arial" w:hAnsi="Arial" w:cs="Arial"/>
          <w:color w:val="FF0000"/>
          <w:sz w:val="24"/>
          <w:szCs w:val="24"/>
        </w:rPr>
        <w:t>Academic job markets have become increasingly challenging worldwide, yet it remains poorly characterized how competitive</w:t>
      </w:r>
      <w:r>
        <w:rPr>
          <w:rFonts w:hint="default" w:ascii="Arial" w:hAnsi="Arial" w:cs="Arial" w:eastAsiaTheme="minorEastAsia"/>
          <w:color w:val="FF0000"/>
          <w:sz w:val="24"/>
          <w:szCs w:val="24"/>
        </w:rPr>
        <w:t>ly-</w:t>
      </w:r>
      <w:r>
        <w:rPr>
          <w:rFonts w:hint="default" w:ascii="Arial" w:hAnsi="Arial" w:cs="Arial"/>
          <w:color w:val="FF0000"/>
          <w:sz w:val="24"/>
          <w:szCs w:val="24"/>
        </w:rPr>
        <w:t>successful candidates should be and what the underlying determinants of their success are. Focusing on ecology and evolutionary biology, we analyze</w:t>
      </w:r>
      <w:r>
        <w:rPr>
          <w:rFonts w:hint="default" w:ascii="Arial" w:hAnsi="Arial" w:cs="Arial" w:eastAsiaTheme="minorEastAsia"/>
          <w:color w:val="FF0000"/>
          <w:sz w:val="24"/>
          <w:szCs w:val="24"/>
        </w:rPr>
        <w:t>d</w:t>
      </w:r>
      <w:r>
        <w:rPr>
          <w:rFonts w:hint="default" w:ascii="Arial" w:hAnsi="Arial" w:cs="Arial"/>
          <w:color w:val="FF0000"/>
          <w:sz w:val="24"/>
          <w:szCs w:val="24"/>
        </w:rPr>
        <w:t xml:space="preserve"> the academic performance</w:t>
      </w:r>
      <w:r>
        <w:rPr>
          <w:rFonts w:hint="default" w:ascii="Arial" w:hAnsi="Arial" w:cs="Arial" w:eastAsiaTheme="minorEastAsia"/>
          <w:color w:val="FF0000"/>
          <w:sz w:val="24"/>
          <w:szCs w:val="24"/>
        </w:rPr>
        <w:t xml:space="preserve"> (measured as h-index)</w:t>
      </w:r>
      <w:r>
        <w:rPr>
          <w:rFonts w:hint="default" w:ascii="Arial" w:hAnsi="Arial" w:cs="Arial"/>
          <w:color w:val="FF0000"/>
          <w:sz w:val="24"/>
          <w:szCs w:val="24"/>
        </w:rPr>
        <w:t xml:space="preserve"> </w:t>
      </w:r>
      <w:r>
        <w:rPr>
          <w:rFonts w:hint="default" w:ascii="Arial" w:hAnsi="Arial" w:cs="Arial" w:eastAsiaTheme="minorEastAsia"/>
          <w:color w:val="FF0000"/>
          <w:sz w:val="24"/>
          <w:szCs w:val="24"/>
        </w:rPr>
        <w:t>as well as</w:t>
      </w:r>
      <w:r>
        <w:rPr>
          <w:rFonts w:hint="default" w:ascii="Arial" w:hAnsi="Arial" w:cs="Arial"/>
          <w:color w:val="FF0000"/>
          <w:sz w:val="24"/>
          <w:szCs w:val="24"/>
        </w:rPr>
        <w:t xml:space="preserve"> </w:t>
      </w:r>
      <w:r>
        <w:rPr>
          <w:rFonts w:hint="default" w:ascii="Arial" w:hAnsi="Arial" w:cs="Arial" w:eastAsiaTheme="minorEastAsia"/>
          <w:color w:val="FF0000"/>
          <w:sz w:val="24"/>
          <w:szCs w:val="24"/>
        </w:rPr>
        <w:t xml:space="preserve">the </w:t>
      </w:r>
      <w:r>
        <w:rPr>
          <w:rFonts w:hint="default" w:ascii="Arial" w:hAnsi="Arial" w:cs="Arial"/>
          <w:color w:val="FF0000"/>
          <w:sz w:val="24"/>
          <w:szCs w:val="24"/>
        </w:rPr>
        <w:t xml:space="preserve">duration required to land a faculty position </w:t>
      </w:r>
      <w:r>
        <w:rPr>
          <w:rFonts w:hint="default" w:ascii="Arial" w:hAnsi="Arial" w:cs="Arial" w:eastAsiaTheme="minorEastAsia"/>
          <w:color w:val="FF0000"/>
          <w:sz w:val="24"/>
          <w:szCs w:val="24"/>
        </w:rPr>
        <w:t>and</w:t>
      </w:r>
      <w:r>
        <w:rPr>
          <w:rFonts w:hint="default" w:ascii="Arial" w:hAnsi="Arial" w:cs="Arial"/>
          <w:color w:val="FF0000"/>
          <w:sz w:val="24"/>
          <w:szCs w:val="24"/>
        </w:rPr>
        <w:t xml:space="preserve"> promotion to full professor </w:t>
      </w:r>
      <w:r>
        <w:rPr>
          <w:rFonts w:hint="default" w:ascii="Arial" w:hAnsi="Arial" w:cs="Arial" w:eastAsiaTheme="minorEastAsia"/>
          <w:color w:val="FF0000"/>
          <w:sz w:val="24"/>
          <w:szCs w:val="24"/>
        </w:rPr>
        <w:t>of</w:t>
      </w:r>
      <w:r>
        <w:rPr>
          <w:rFonts w:hint="default" w:ascii="Arial" w:hAnsi="Arial" w:cs="Arial"/>
          <w:color w:val="FF0000"/>
          <w:sz w:val="24"/>
          <w:szCs w:val="24"/>
        </w:rPr>
        <w:t xml:space="preserve"> 145 principal investigator</w:t>
      </w:r>
      <w:r>
        <w:rPr>
          <w:rFonts w:hint="default" w:ascii="Arial" w:hAnsi="Arial" w:cs="Arial" w:eastAsiaTheme="minorEastAsia"/>
          <w:color w:val="FF0000"/>
          <w:sz w:val="24"/>
          <w:szCs w:val="24"/>
        </w:rPr>
        <w:t>s</w:t>
      </w:r>
      <w:r>
        <w:rPr>
          <w:rFonts w:hint="default" w:ascii="Arial" w:hAnsi="Arial" w:cs="Arial"/>
          <w:color w:val="FF0000"/>
          <w:sz w:val="24"/>
          <w:szCs w:val="24"/>
        </w:rPr>
        <w:t xml:space="preserve"> (PI) over the past 34 years in Taiwan. We found that faculty</w:t>
      </w:r>
      <w:r>
        <w:rPr>
          <w:rFonts w:hint="default" w:ascii="Arial" w:hAnsi="Arial" w:cs="Arial" w:eastAsiaTheme="minorEastAsia"/>
          <w:color w:val="FF0000"/>
          <w:sz w:val="24"/>
          <w:szCs w:val="24"/>
        </w:rPr>
        <w:t xml:space="preserve"> members</w:t>
      </w:r>
      <w:r>
        <w:rPr>
          <w:rFonts w:hint="default" w:ascii="Arial" w:hAnsi="Arial" w:cs="Arial"/>
          <w:color w:val="FF0000"/>
          <w:sz w:val="24"/>
          <w:szCs w:val="24"/>
        </w:rPr>
        <w:t xml:space="preserve"> had higher performance and longer duration before </w:t>
      </w:r>
      <w:r>
        <w:rPr>
          <w:rFonts w:hint="default" w:ascii="Arial" w:hAnsi="Arial" w:cs="Arial" w:eastAsiaTheme="minorEastAsia"/>
          <w:color w:val="FF0000"/>
          <w:sz w:val="24"/>
          <w:szCs w:val="24"/>
        </w:rPr>
        <w:t>recruitment as a new PI</w:t>
      </w:r>
      <w:r>
        <w:rPr>
          <w:rFonts w:hint="default" w:ascii="Arial" w:hAnsi="Arial" w:cs="Arial"/>
          <w:color w:val="FF0000"/>
          <w:sz w:val="24"/>
          <w:szCs w:val="24"/>
        </w:rPr>
        <w:t xml:space="preserve"> more recently. </w:t>
      </w:r>
      <w:r>
        <w:rPr>
          <w:rFonts w:hint="default" w:ascii="Arial" w:hAnsi="Arial" w:cs="Arial" w:eastAsiaTheme="minorEastAsia"/>
          <w:color w:val="FF0000"/>
          <w:sz w:val="24"/>
          <w:szCs w:val="24"/>
        </w:rPr>
        <w:t>P</w:t>
      </w:r>
      <w:r>
        <w:rPr>
          <w:rFonts w:hint="default" w:ascii="Arial" w:hAnsi="Arial" w:cs="Arial"/>
          <w:color w:val="FF0000"/>
          <w:sz w:val="24"/>
          <w:szCs w:val="24"/>
        </w:rPr>
        <w:t xml:space="preserve">erformance </w:t>
      </w:r>
      <w:r>
        <w:rPr>
          <w:rFonts w:hint="default" w:ascii="Arial" w:hAnsi="Arial" w:cs="Arial" w:eastAsiaTheme="minorEastAsia"/>
          <w:color w:val="FF0000"/>
          <w:sz w:val="24"/>
          <w:szCs w:val="24"/>
        </w:rPr>
        <w:t>before</w:t>
      </w:r>
      <w:r>
        <w:rPr>
          <w:rFonts w:hint="default" w:ascii="Arial" w:hAnsi="Arial" w:cs="Arial"/>
          <w:color w:val="FF0000"/>
          <w:sz w:val="24"/>
          <w:szCs w:val="24"/>
        </w:rPr>
        <w:t xml:space="preserve"> promotion remained stable, whereas the duration increased over time. The origin </w:t>
      </w:r>
      <w:r>
        <w:rPr>
          <w:rFonts w:hint="default" w:ascii="Arial" w:hAnsi="Arial" w:cs="Arial" w:eastAsiaTheme="minorEastAsia"/>
          <w:color w:val="FF0000"/>
          <w:sz w:val="24"/>
          <w:szCs w:val="24"/>
        </w:rPr>
        <w:t xml:space="preserve">and prestige </w:t>
      </w:r>
      <w:r>
        <w:rPr>
          <w:rFonts w:hint="default" w:ascii="Arial" w:hAnsi="Arial" w:cs="Arial"/>
          <w:color w:val="FF0000"/>
          <w:sz w:val="24"/>
          <w:szCs w:val="24"/>
        </w:rPr>
        <w:t xml:space="preserve">of doctorate had no effect on </w:t>
      </w:r>
      <w:r>
        <w:rPr>
          <w:rFonts w:hint="default" w:ascii="Arial" w:hAnsi="Arial" w:cs="Arial" w:eastAsiaTheme="minorEastAsia"/>
          <w:color w:val="FF0000"/>
          <w:sz w:val="24"/>
          <w:szCs w:val="24"/>
        </w:rPr>
        <w:t xml:space="preserve">the </w:t>
      </w:r>
      <w:r>
        <w:rPr>
          <w:rFonts w:hint="default" w:ascii="Arial" w:hAnsi="Arial" w:cs="Arial"/>
          <w:color w:val="FF0000"/>
          <w:sz w:val="24"/>
          <w:szCs w:val="24"/>
        </w:rPr>
        <w:t>performance or duration</w:t>
      </w:r>
      <w:r>
        <w:rPr>
          <w:rFonts w:hint="default" w:ascii="Arial" w:hAnsi="Arial" w:cs="Arial" w:eastAsiaTheme="minorEastAsia"/>
          <w:color w:val="FF0000"/>
          <w:sz w:val="24"/>
          <w:szCs w:val="24"/>
        </w:rPr>
        <w:t xml:space="preserve"> neither before recruitment nor promotion</w:t>
      </w:r>
      <w:r>
        <w:rPr>
          <w:rFonts w:hint="default" w:ascii="Arial" w:hAnsi="Arial" w:cs="Arial"/>
          <w:color w:val="FF0000"/>
          <w:sz w:val="24"/>
          <w:szCs w:val="24"/>
        </w:rPr>
        <w:t xml:space="preserve">. </w:t>
      </w:r>
      <w:r>
        <w:rPr>
          <w:rFonts w:hint="default" w:ascii="Arial" w:hAnsi="Arial" w:cs="Arial" w:eastAsiaTheme="minorEastAsia"/>
          <w:color w:val="FF0000"/>
          <w:sz w:val="24"/>
          <w:szCs w:val="24"/>
        </w:rPr>
        <w:t>W</w:t>
      </w:r>
      <w:r>
        <w:rPr>
          <w:rFonts w:hint="default" w:ascii="Arial" w:hAnsi="Arial" w:cs="Arial"/>
          <w:color w:val="FF0000"/>
          <w:sz w:val="24"/>
          <w:szCs w:val="24"/>
        </w:rPr>
        <w:t xml:space="preserve">e </w:t>
      </w:r>
      <w:r>
        <w:rPr>
          <w:rFonts w:hint="default" w:ascii="Arial" w:hAnsi="Arial" w:cs="Arial" w:eastAsiaTheme="minorEastAsia"/>
          <w:color w:val="FF0000"/>
          <w:sz w:val="24"/>
          <w:szCs w:val="24"/>
        </w:rPr>
        <w:t xml:space="preserve">also </w:t>
      </w:r>
      <w:r>
        <w:rPr>
          <w:rFonts w:hint="default" w:ascii="Arial" w:hAnsi="Arial" w:cs="Arial"/>
          <w:color w:val="FF0000"/>
          <w:sz w:val="24"/>
          <w:szCs w:val="24"/>
        </w:rPr>
        <w:t xml:space="preserve">found </w:t>
      </w:r>
      <w:r>
        <w:rPr>
          <w:rFonts w:hint="default" w:ascii="Arial" w:hAnsi="Arial" w:cs="Arial" w:eastAsiaTheme="minorEastAsia"/>
          <w:color w:val="FF0000"/>
          <w:sz w:val="24"/>
          <w:szCs w:val="24"/>
        </w:rPr>
        <w:t xml:space="preserve">that the </w:t>
      </w:r>
      <w:r>
        <w:rPr>
          <w:rFonts w:hint="default" w:ascii="Arial" w:hAnsi="Arial" w:cs="Arial"/>
          <w:color w:val="FF0000"/>
          <w:sz w:val="24"/>
          <w:szCs w:val="24"/>
        </w:rPr>
        <w:t xml:space="preserve">difference in performance before and after </w:t>
      </w:r>
      <w:r>
        <w:rPr>
          <w:rFonts w:hint="default" w:ascii="Arial" w:hAnsi="Arial" w:cs="Arial" w:eastAsiaTheme="minorEastAsia"/>
          <w:color w:val="FF0000"/>
          <w:sz w:val="24"/>
          <w:szCs w:val="24"/>
        </w:rPr>
        <w:t xml:space="preserve">recruitment decreased </w:t>
      </w:r>
      <w:r>
        <w:rPr>
          <w:rFonts w:hint="default" w:ascii="Arial" w:hAnsi="Arial" w:cs="Arial"/>
          <w:color w:val="FF0000"/>
          <w:sz w:val="24"/>
          <w:szCs w:val="24"/>
        </w:rPr>
        <w:t>in recent years</w:t>
      </w:r>
      <w:r>
        <w:rPr>
          <w:rFonts w:hint="default" w:ascii="Arial" w:hAnsi="Arial" w:cs="Arial" w:eastAsiaTheme="minorEastAsia"/>
          <w:color w:val="FF0000"/>
          <w:sz w:val="24"/>
          <w:szCs w:val="24"/>
        </w:rPr>
        <w:t xml:space="preserve">, with PIs recruited earlier having higher performance after getting the job compared with those recruited later. </w:t>
      </w:r>
      <w:r>
        <w:rPr>
          <w:rFonts w:hint="default" w:ascii="Arial" w:hAnsi="Arial" w:cs="Arial"/>
          <w:color w:val="FF0000"/>
          <w:sz w:val="24"/>
          <w:szCs w:val="24"/>
        </w:rPr>
        <w:t>While PIs performed equally well</w:t>
      </w:r>
      <w:r>
        <w:rPr>
          <w:rFonts w:hint="default" w:ascii="Arial" w:hAnsi="Arial" w:cs="Arial" w:eastAsiaTheme="minorEastAsia"/>
          <w:color w:val="FF0000"/>
          <w:sz w:val="24"/>
          <w:szCs w:val="24"/>
        </w:rPr>
        <w:t xml:space="preserve"> before and after recruitment</w:t>
      </w:r>
      <w:r>
        <w:rPr>
          <w:rFonts w:hint="default" w:ascii="Arial" w:hAnsi="Arial" w:cs="Arial"/>
          <w:color w:val="FF0000"/>
          <w:sz w:val="24"/>
          <w:szCs w:val="24"/>
        </w:rPr>
        <w:t xml:space="preserve"> irrespective of doctorate origin, </w:t>
      </w:r>
      <w:r>
        <w:rPr>
          <w:rFonts w:hint="default" w:ascii="Arial" w:hAnsi="Arial" w:cs="Arial" w:eastAsiaTheme="minorEastAsia"/>
          <w:color w:val="FF0000"/>
          <w:sz w:val="24"/>
          <w:szCs w:val="24"/>
        </w:rPr>
        <w:t>those</w:t>
      </w:r>
      <w:r>
        <w:rPr>
          <w:rFonts w:hint="default" w:ascii="Arial" w:hAnsi="Arial" w:cs="Arial"/>
          <w:color w:val="FF0000"/>
          <w:sz w:val="24"/>
          <w:szCs w:val="24"/>
        </w:rPr>
        <w:t xml:space="preserve"> with domestic doctorate</w:t>
      </w:r>
      <w:r>
        <w:rPr>
          <w:rFonts w:hint="default" w:ascii="Arial" w:hAnsi="Arial" w:cs="Arial" w:eastAsiaTheme="minorEastAsia"/>
          <w:color w:val="FF0000"/>
          <w:sz w:val="24"/>
          <w:szCs w:val="24"/>
        </w:rPr>
        <w:t>s</w:t>
      </w:r>
      <w:r>
        <w:rPr>
          <w:rFonts w:hint="default" w:ascii="Arial" w:hAnsi="Arial" w:cs="Arial"/>
          <w:color w:val="FF0000"/>
          <w:sz w:val="24"/>
          <w:szCs w:val="24"/>
        </w:rPr>
        <w:t xml:space="preserve"> showed </w:t>
      </w:r>
      <w:r>
        <w:rPr>
          <w:rFonts w:hint="default" w:ascii="Arial" w:hAnsi="Arial" w:cs="Arial" w:eastAsiaTheme="minorEastAsia"/>
          <w:color w:val="FF0000"/>
          <w:sz w:val="24"/>
          <w:szCs w:val="24"/>
        </w:rPr>
        <w:t xml:space="preserve">a </w:t>
      </w:r>
      <w:r>
        <w:rPr>
          <w:rFonts w:hint="default" w:ascii="Arial" w:hAnsi="Arial" w:cs="Arial"/>
          <w:color w:val="FF0000"/>
          <w:sz w:val="24"/>
          <w:szCs w:val="24"/>
        </w:rPr>
        <w:t>decrease in performance</w:t>
      </w:r>
      <w:r>
        <w:rPr>
          <w:rFonts w:hint="default" w:ascii="Arial" w:hAnsi="Arial" w:cs="Arial" w:eastAsiaTheme="minorEastAsia"/>
          <w:color w:val="FF0000"/>
          <w:sz w:val="24"/>
          <w:szCs w:val="24"/>
        </w:rPr>
        <w:t xml:space="preserve"> after </w:t>
      </w:r>
      <w:r>
        <w:rPr>
          <w:rFonts w:hint="default" w:ascii="Arial" w:hAnsi="Arial" w:cs="Arial"/>
          <w:color w:val="FF0000"/>
          <w:sz w:val="24"/>
          <w:szCs w:val="24"/>
        </w:rPr>
        <w:t>promot</w:t>
      </w:r>
      <w:r>
        <w:rPr>
          <w:rFonts w:hint="default" w:ascii="Arial" w:hAnsi="Arial" w:cs="Arial" w:eastAsiaTheme="minorEastAsia"/>
          <w:color w:val="FF0000"/>
          <w:sz w:val="24"/>
          <w:szCs w:val="24"/>
        </w:rPr>
        <w:t>ion</w:t>
      </w:r>
      <w:r>
        <w:rPr>
          <w:rFonts w:hint="default" w:ascii="Arial" w:hAnsi="Arial" w:cs="Arial"/>
          <w:color w:val="FF0000"/>
          <w:sz w:val="24"/>
          <w:szCs w:val="24"/>
        </w:rPr>
        <w:t xml:space="preserve"> compared to their counterparts with foreign doctorate</w:t>
      </w:r>
      <w:r>
        <w:rPr>
          <w:rFonts w:hint="default" w:ascii="Arial" w:hAnsi="Arial" w:cs="Arial" w:eastAsiaTheme="minorEastAsia"/>
          <w:color w:val="FF0000"/>
          <w:sz w:val="24"/>
          <w:szCs w:val="24"/>
        </w:rPr>
        <w:t>s</w:t>
      </w:r>
      <w:r>
        <w:rPr>
          <w:rFonts w:hint="default" w:ascii="Arial" w:hAnsi="Arial" w:cs="Arial"/>
          <w:color w:val="FF0000"/>
          <w:sz w:val="24"/>
          <w:szCs w:val="24"/>
        </w:rPr>
        <w:t>.</w:t>
      </w:r>
      <w:r>
        <w:rPr>
          <w:rFonts w:hint="default" w:ascii="Arial" w:hAnsi="Arial" w:cs="Arial" w:eastAsiaTheme="minorEastAsia"/>
          <w:color w:val="FF0000"/>
          <w:sz w:val="24"/>
          <w:szCs w:val="24"/>
        </w:rPr>
        <w:t xml:space="preserve"> </w:t>
      </w:r>
      <w:r>
        <w:rPr>
          <w:rFonts w:hint="default" w:ascii="Arial" w:hAnsi="Arial" w:cs="Arial"/>
          <w:color w:val="FF0000"/>
          <w:sz w:val="24"/>
          <w:szCs w:val="24"/>
        </w:rPr>
        <w:t>Our findings highlight the increasingly crucial role of academic performance</w:t>
      </w:r>
      <w:r>
        <w:rPr>
          <w:rFonts w:hint="default" w:ascii="Arial" w:hAnsi="Arial" w:cs="Arial" w:eastAsiaTheme="minorEastAsia"/>
          <w:color w:val="FF0000"/>
          <w:sz w:val="24"/>
          <w:szCs w:val="24"/>
        </w:rPr>
        <w:t>, rather than PhD degree itself, in determining academic success</w:t>
      </w:r>
      <w:r>
        <w:rPr>
          <w:rFonts w:hint="default" w:ascii="Arial" w:hAnsi="Arial" w:cs="Arial"/>
          <w:color w:val="FF0000"/>
          <w:sz w:val="24"/>
          <w:szCs w:val="24"/>
        </w:rPr>
        <w:t>.</w:t>
      </w:r>
    </w:p>
    <w:p>
      <w:pPr>
        <w:spacing w:line="480" w:lineRule="auto"/>
        <w:jc w:val="both"/>
        <w:rPr>
          <w:rFonts w:hint="default" w:ascii="Arial" w:hAnsi="Arial" w:cs="Arial"/>
          <w:b/>
          <w:bCs/>
          <w:color w:val="FF0000"/>
          <w:sz w:val="24"/>
          <w:szCs w:val="24"/>
        </w:rPr>
      </w:pPr>
    </w:p>
    <w:p>
      <w:pPr>
        <w:rPr>
          <w:rFonts w:hint="default" w:ascii="Arial" w:hAnsi="Arial" w:cs="Arial"/>
          <w:b/>
          <w:bCs/>
          <w:color w:val="FF0000"/>
          <w:sz w:val="24"/>
          <w:szCs w:val="24"/>
        </w:rPr>
      </w:pPr>
      <w:r>
        <w:rPr>
          <w:rFonts w:hint="default" w:ascii="Arial" w:hAnsi="Arial" w:cs="Arial"/>
          <w:b/>
          <w:bCs/>
          <w:color w:val="FF0000"/>
          <w:sz w:val="24"/>
          <w:szCs w:val="24"/>
        </w:rPr>
        <w:br w:type="page"/>
      </w:r>
    </w:p>
    <w:p>
      <w:pPr>
        <w:spacing w:line="480" w:lineRule="auto"/>
        <w:jc w:val="both"/>
        <w:rPr>
          <w:rFonts w:hint="default" w:ascii="Arial" w:hAnsi="Arial" w:cs="Arial"/>
          <w:b/>
          <w:bCs/>
          <w:color w:val="auto"/>
          <w:sz w:val="24"/>
          <w:szCs w:val="24"/>
          <w:rPrChange w:id="0" w:author="genchanghsu" w:date="2022-07-09T06:44:53Z">
            <w:rPr>
              <w:rFonts w:hint="default" w:ascii="Arial" w:hAnsi="Arial" w:cs="Arial"/>
              <w:b/>
              <w:bCs/>
              <w:color w:val="FF0000"/>
              <w:sz w:val="24"/>
              <w:szCs w:val="24"/>
            </w:rPr>
          </w:rPrChange>
        </w:rPr>
      </w:pPr>
      <w:r>
        <w:rPr>
          <w:rFonts w:hint="default" w:ascii="Arial" w:hAnsi="Arial" w:cs="Arial"/>
          <w:b/>
          <w:bCs/>
          <w:color w:val="auto"/>
          <w:sz w:val="24"/>
          <w:szCs w:val="24"/>
          <w:rPrChange w:id="1" w:author="genchanghsu" w:date="2022-07-09T06:44:53Z">
            <w:rPr>
              <w:rFonts w:hint="default" w:ascii="Arial" w:hAnsi="Arial" w:cs="Arial"/>
              <w:b/>
              <w:bCs/>
              <w:color w:val="FF0000"/>
              <w:sz w:val="24"/>
              <w:szCs w:val="24"/>
            </w:rPr>
          </w:rPrChange>
        </w:rPr>
        <w:t>Introduction</w:t>
      </w:r>
    </w:p>
    <w:p>
      <w:pPr>
        <w:spacing w:line="480" w:lineRule="auto"/>
        <w:jc w:val="both"/>
        <w:rPr>
          <w:ins w:id="2" w:author="genchanghsu" w:date="2022-07-09T06:31:02Z"/>
          <w:rFonts w:hint="default" w:ascii="Arial" w:hAnsi="Arial" w:cs="Arial" w:eastAsiaTheme="minorEastAsia"/>
          <w:color w:val="auto"/>
          <w:sz w:val="24"/>
          <w:szCs w:val="24"/>
          <w:lang w:val="en-US"/>
          <w:rPrChange w:id="3" w:author="genchanghsu" w:date="2022-07-09T06:44:53Z">
            <w:rPr>
              <w:ins w:id="4" w:author="genchanghsu" w:date="2022-07-09T06:31:02Z"/>
              <w:rFonts w:hint="default" w:ascii="Arial" w:hAnsi="Arial" w:cs="Arial" w:eastAsiaTheme="minorEastAsia"/>
              <w:color w:val="FF0000"/>
              <w:sz w:val="24"/>
              <w:szCs w:val="24"/>
              <w:lang w:val="en-US"/>
            </w:rPr>
          </w:rPrChange>
        </w:rPr>
      </w:pPr>
      <w:r>
        <w:rPr>
          <w:rFonts w:hint="default" w:ascii="Arial" w:hAnsi="Arial" w:cs="Arial"/>
          <w:color w:val="auto"/>
          <w:sz w:val="24"/>
          <w:szCs w:val="24"/>
          <w:rPrChange w:id="5" w:author="genchanghsu" w:date="2022-07-09T06:44:53Z">
            <w:rPr>
              <w:rFonts w:hint="default" w:ascii="Arial" w:hAnsi="Arial" w:cs="Arial"/>
              <w:color w:val="FF0000"/>
              <w:sz w:val="24"/>
              <w:szCs w:val="24"/>
            </w:rPr>
          </w:rPrChange>
        </w:rPr>
        <w:t>The academic job market has been increasingly competitive in many fields of science, technology, engineering, and mathematics (STEM)</w:t>
      </w:r>
      <w:r>
        <w:rPr>
          <w:rFonts w:hint="default" w:ascii="Arial" w:hAnsi="Arial" w:cs="Arial" w:eastAsiaTheme="minorEastAsia"/>
          <w:color w:val="auto"/>
          <w:sz w:val="24"/>
          <w:szCs w:val="24"/>
          <w:rPrChange w:id="6" w:author="genchanghsu" w:date="2022-07-09T06:44:53Z">
            <w:rPr>
              <w:rFonts w:hint="default" w:ascii="Arial" w:hAnsi="Arial" w:cs="Arial" w:eastAsiaTheme="minorEastAsia"/>
              <w:color w:val="FF0000"/>
              <w:sz w:val="24"/>
              <w:szCs w:val="24"/>
            </w:rPr>
          </w:rPrChange>
        </w:rPr>
        <w:t xml:space="preserve"> </w:t>
      </w:r>
      <w:sdt>
        <w:sdtPr>
          <w:rPr>
            <w:rFonts w:hint="default" w:ascii="Arial" w:hAnsi="Arial" w:cs="Arial"/>
            <w:color w:val="auto"/>
            <w:sz w:val="24"/>
            <w:szCs w:val="24"/>
            <w:rPrChange w:id="8" w:author="genchanghsu" w:date="2022-07-09T06:44:53Z">
              <w:rPr>
                <w:rFonts w:hint="default" w:ascii="Arial" w:hAnsi="Arial" w:cs="Arial"/>
                <w:color w:val="FF0000"/>
                <w:sz w:val="24"/>
                <w:szCs w:val="24"/>
              </w:rPr>
            </w:rPrChange>
          </w:rPr>
          <w:tag w:val="MENDELEY_CITATION_v3_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"/>
          <w:id w:val="-2011127699"/>
          <w:placeholder>
            <w:docPart w:val="DefaultPlaceholder_-1854013440"/>
          </w:placeholder>
        </w:sdtPr>
        <w:sdtEndPr>
          <w:rPr>
            <w:rFonts w:hint="default" w:ascii="Arial" w:hAnsi="Arial" w:cs="Arial"/>
            <w:color w:val="auto"/>
            <w:sz w:val="24"/>
            <w:szCs w:val="24"/>
            <w:rPrChange w:id="9" w:author="genchanghsu" w:date="2022-07-09T06:44:53Z">
              <w:rPr>
                <w:rFonts w:hint="default" w:ascii="Arial" w:hAnsi="Arial" w:cs="Arial"/>
                <w:color w:val="FF0000"/>
                <w:sz w:val="24"/>
                <w:szCs w:val="24"/>
              </w:rPr>
            </w:rPrChange>
          </w:rPr>
        </w:sdtEndPr>
        <w:sdtContent>
          <w:r>
            <w:rPr>
              <w:rFonts w:hint="default" w:ascii="Arial" w:hAnsi="Arial" w:cs="Arial"/>
              <w:color w:val="auto"/>
              <w:sz w:val="24"/>
              <w:szCs w:val="24"/>
              <w:rPrChange w:id="10" w:author="genchanghsu" w:date="2022-07-09T06:44:53Z">
                <w:rPr>
                  <w:rFonts w:hint="default" w:ascii="Arial" w:hAnsi="Arial" w:cs="Arial"/>
                  <w:color w:val="FF0000"/>
                  <w:sz w:val="24"/>
                  <w:szCs w:val="24"/>
                </w:rPr>
              </w:rPrChange>
            </w:rPr>
            <w:t xml:space="preserve">(Cyranoski </w:t>
          </w:r>
          <w:r>
            <w:rPr>
              <w:rFonts w:hint="default" w:ascii="Arial" w:hAnsi="Arial" w:cs="Arial"/>
              <w:i/>
              <w:iCs/>
              <w:color w:val="auto"/>
              <w:sz w:val="24"/>
              <w:szCs w:val="24"/>
              <w:rPrChange w:id="11" w:author="genchanghsu" w:date="2022-07-09T06:44:53Z">
                <w:rPr>
                  <w:rFonts w:hint="default" w:ascii="Arial" w:hAnsi="Arial" w:cs="Arial"/>
                  <w:i/>
                  <w:iCs/>
                  <w:color w:val="FF0000"/>
                  <w:sz w:val="24"/>
                  <w:szCs w:val="24"/>
                </w:rPr>
              </w:rPrChange>
            </w:rPr>
            <w:t>et al.</w:t>
          </w:r>
          <w:r>
            <w:rPr>
              <w:rFonts w:hint="default" w:ascii="Arial" w:hAnsi="Arial" w:cs="Arial"/>
              <w:color w:val="auto"/>
              <w:sz w:val="24"/>
              <w:szCs w:val="24"/>
              <w:rPrChange w:id="12" w:author="genchanghsu" w:date="2022-07-09T06:44:53Z">
                <w:rPr>
                  <w:rFonts w:hint="default" w:ascii="Arial" w:hAnsi="Arial" w:cs="Arial"/>
                  <w:color w:val="FF0000"/>
                  <w:sz w:val="24"/>
                  <w:szCs w:val="24"/>
                </w:rPr>
              </w:rPrChange>
            </w:rPr>
            <w:t xml:space="preserve"> 2011; Ghaffarzadegan </w:t>
          </w:r>
          <w:r>
            <w:rPr>
              <w:rFonts w:hint="default" w:ascii="Arial" w:hAnsi="Arial" w:cs="Arial"/>
              <w:i/>
              <w:iCs/>
              <w:color w:val="auto"/>
              <w:sz w:val="24"/>
              <w:szCs w:val="24"/>
              <w:rPrChange w:id="13" w:author="genchanghsu" w:date="2022-07-09T06:44:53Z">
                <w:rPr>
                  <w:rFonts w:hint="default" w:ascii="Arial" w:hAnsi="Arial" w:cs="Arial"/>
                  <w:i/>
                  <w:iCs/>
                  <w:color w:val="FF0000"/>
                  <w:sz w:val="24"/>
                  <w:szCs w:val="24"/>
                </w:rPr>
              </w:rPrChange>
            </w:rPr>
            <w:t>et al.</w:t>
          </w:r>
          <w:r>
            <w:rPr>
              <w:rFonts w:hint="default" w:ascii="Arial" w:hAnsi="Arial" w:cs="Arial"/>
              <w:color w:val="auto"/>
              <w:sz w:val="24"/>
              <w:szCs w:val="24"/>
              <w:rPrChange w:id="14" w:author="genchanghsu" w:date="2022-07-09T06:44:53Z">
                <w:rPr>
                  <w:rFonts w:hint="default" w:ascii="Arial" w:hAnsi="Arial" w:cs="Arial"/>
                  <w:color w:val="FF0000"/>
                  <w:sz w:val="24"/>
                  <w:szCs w:val="24"/>
                </w:rPr>
              </w:rPrChange>
            </w:rPr>
            <w:t xml:space="preserve"> 2015; Xue &amp; Larson 2015)</w:t>
          </w:r>
        </w:sdtContent>
      </w:sdt>
      <w:r>
        <w:rPr>
          <w:rFonts w:hint="default" w:ascii="Arial" w:hAnsi="Arial" w:cs="Arial"/>
          <w:color w:val="auto"/>
          <w:sz w:val="24"/>
          <w:szCs w:val="24"/>
          <w:rPrChange w:id="17" w:author="genchanghsu" w:date="2022-07-09T06:44:53Z">
            <w:rPr>
              <w:rFonts w:hint="default" w:ascii="Arial" w:hAnsi="Arial" w:cs="Arial"/>
              <w:color w:val="FF0000"/>
              <w:sz w:val="24"/>
              <w:szCs w:val="24"/>
            </w:rPr>
          </w:rPrChange>
        </w:rPr>
        <w:t>, with more PhDs produced but vacancies for tenure-track academic positions remain</w:t>
      </w:r>
      <w:r>
        <w:rPr>
          <w:rFonts w:hint="default" w:ascii="Arial" w:hAnsi="Arial" w:cs="Arial" w:eastAsiaTheme="minorEastAsia"/>
          <w:color w:val="auto"/>
          <w:sz w:val="24"/>
          <w:szCs w:val="24"/>
          <w:rPrChange w:id="18" w:author="genchanghsu" w:date="2022-07-09T06:44:53Z">
            <w:rPr>
              <w:rFonts w:hint="default" w:ascii="Arial" w:hAnsi="Arial" w:cs="Arial" w:eastAsiaTheme="minorEastAsia"/>
              <w:color w:val="FF0000"/>
              <w:sz w:val="24"/>
              <w:szCs w:val="24"/>
            </w:rPr>
          </w:rPrChange>
        </w:rPr>
        <w:t>ing</w:t>
      </w:r>
      <w:ins w:id="19" w:author="genchanghsu" w:date="2022-07-09T06:26:06Z">
        <w:r>
          <w:rPr>
            <w:rFonts w:hint="default" w:ascii="Arial" w:hAnsi="Arial" w:cs="Arial" w:eastAsiaTheme="minorEastAsia"/>
            <w:color w:val="auto"/>
            <w:sz w:val="24"/>
            <w:szCs w:val="24"/>
            <w:lang w:val="en-US"/>
            <w:rPrChange w:id="20" w:author="genchanghsu" w:date="2022-07-09T06:44:53Z">
              <w:rPr>
                <w:rFonts w:hint="default" w:ascii="Arial" w:hAnsi="Arial" w:cs="Arial" w:eastAsiaTheme="minorEastAsia"/>
                <w:color w:val="FF0000"/>
                <w:sz w:val="24"/>
                <w:szCs w:val="24"/>
                <w:lang w:val="en-US"/>
              </w:rPr>
            </w:rPrChange>
          </w:rPr>
          <w:t xml:space="preserve"> re</w:t>
        </w:r>
      </w:ins>
      <w:ins w:id="22" w:author="genchanghsu" w:date="2022-07-09T06:26:07Z">
        <w:r>
          <w:rPr>
            <w:rFonts w:hint="default" w:ascii="Arial" w:hAnsi="Arial" w:cs="Arial" w:eastAsiaTheme="minorEastAsia"/>
            <w:color w:val="auto"/>
            <w:sz w:val="24"/>
            <w:szCs w:val="24"/>
            <w:lang w:val="en-US"/>
            <w:rPrChange w:id="23" w:author="genchanghsu" w:date="2022-07-09T06:44:53Z">
              <w:rPr>
                <w:rFonts w:hint="default" w:ascii="Arial" w:hAnsi="Arial" w:cs="Arial" w:eastAsiaTheme="minorEastAsia"/>
                <w:color w:val="FF0000"/>
                <w:sz w:val="24"/>
                <w:szCs w:val="24"/>
                <w:lang w:val="en-US"/>
              </w:rPr>
            </w:rPrChange>
          </w:rPr>
          <w:t>la</w:t>
        </w:r>
      </w:ins>
      <w:ins w:id="25" w:author="genchanghsu" w:date="2022-07-09T06:26:12Z">
        <w:r>
          <w:rPr>
            <w:rFonts w:hint="default" w:ascii="Arial" w:hAnsi="Arial" w:cs="Arial" w:eastAsiaTheme="minorEastAsia"/>
            <w:color w:val="auto"/>
            <w:sz w:val="24"/>
            <w:szCs w:val="24"/>
            <w:lang w:val="en-US"/>
            <w:rPrChange w:id="26" w:author="genchanghsu" w:date="2022-07-09T06:44:53Z">
              <w:rPr>
                <w:rFonts w:hint="default" w:ascii="Arial" w:hAnsi="Arial" w:cs="Arial" w:eastAsiaTheme="minorEastAsia"/>
                <w:color w:val="FF0000"/>
                <w:sz w:val="24"/>
                <w:szCs w:val="24"/>
                <w:lang w:val="en-US"/>
              </w:rPr>
            </w:rPrChange>
          </w:rPr>
          <w:t>t</w:t>
        </w:r>
      </w:ins>
      <w:ins w:id="28" w:author="genchanghsu" w:date="2022-07-09T06:26:08Z">
        <w:r>
          <w:rPr>
            <w:rFonts w:hint="default" w:ascii="Arial" w:hAnsi="Arial" w:cs="Arial" w:eastAsiaTheme="minorEastAsia"/>
            <w:color w:val="auto"/>
            <w:sz w:val="24"/>
            <w:szCs w:val="24"/>
            <w:lang w:val="en-US"/>
            <w:rPrChange w:id="29" w:author="genchanghsu" w:date="2022-07-09T06:44:53Z">
              <w:rPr>
                <w:rFonts w:hint="default" w:ascii="Arial" w:hAnsi="Arial" w:cs="Arial" w:eastAsiaTheme="minorEastAsia"/>
                <w:color w:val="FF0000"/>
                <w:sz w:val="24"/>
                <w:szCs w:val="24"/>
                <w:lang w:val="en-US"/>
              </w:rPr>
            </w:rPrChange>
          </w:rPr>
          <w:t>ive</w:t>
        </w:r>
      </w:ins>
      <w:ins w:id="31" w:author="genchanghsu" w:date="2022-07-09T06:26:09Z">
        <w:r>
          <w:rPr>
            <w:rFonts w:hint="default" w:ascii="Arial" w:hAnsi="Arial" w:cs="Arial" w:eastAsiaTheme="minorEastAsia"/>
            <w:color w:val="auto"/>
            <w:sz w:val="24"/>
            <w:szCs w:val="24"/>
            <w:lang w:val="en-US"/>
            <w:rPrChange w:id="32" w:author="genchanghsu" w:date="2022-07-09T06:44:53Z">
              <w:rPr>
                <w:rFonts w:hint="default" w:ascii="Arial" w:hAnsi="Arial" w:cs="Arial" w:eastAsiaTheme="minorEastAsia"/>
                <w:color w:val="FF0000"/>
                <w:sz w:val="24"/>
                <w:szCs w:val="24"/>
                <w:lang w:val="en-US"/>
              </w:rPr>
            </w:rPrChange>
          </w:rPr>
          <w:t>ly</w:t>
        </w:r>
      </w:ins>
      <w:r>
        <w:rPr>
          <w:rFonts w:hint="default" w:ascii="Arial" w:hAnsi="Arial" w:cs="Arial"/>
          <w:color w:val="auto"/>
          <w:sz w:val="24"/>
          <w:szCs w:val="24"/>
          <w:rPrChange w:id="34" w:author="genchanghsu" w:date="2022-07-09T06:44:53Z">
            <w:rPr>
              <w:rFonts w:hint="default" w:ascii="Arial" w:hAnsi="Arial" w:cs="Arial"/>
              <w:color w:val="FF0000"/>
              <w:sz w:val="24"/>
              <w:szCs w:val="24"/>
            </w:rPr>
          </w:rPrChange>
        </w:rPr>
        <w:t xml:space="preserve"> constant </w:t>
      </w:r>
      <w:ins w:id="35" w:author="genchanghsu" w:date="2022-07-09T06:26:15Z">
        <w:r>
          <w:rPr>
            <w:rFonts w:hint="default" w:ascii="Arial" w:hAnsi="Arial" w:cs="Arial"/>
            <w:color w:val="auto"/>
            <w:sz w:val="24"/>
            <w:szCs w:val="24"/>
            <w:lang w:val="en-US"/>
            <w:rPrChange w:id="36" w:author="genchanghsu" w:date="2022-07-09T06:44:53Z">
              <w:rPr>
                <w:rFonts w:hint="default" w:ascii="Arial" w:hAnsi="Arial" w:cs="Arial"/>
                <w:color w:val="FF0000"/>
                <w:sz w:val="24"/>
                <w:szCs w:val="24"/>
                <w:lang w:val="en-US"/>
              </w:rPr>
            </w:rPrChange>
          </w:rPr>
          <w:t>over</w:t>
        </w:r>
      </w:ins>
      <w:del w:id="38" w:author="genchanghsu" w:date="2022-07-09T06:26:14Z">
        <w:r>
          <w:rPr>
            <w:rFonts w:hint="default" w:ascii="Arial" w:hAnsi="Arial" w:cs="Arial"/>
            <w:color w:val="auto"/>
            <w:sz w:val="24"/>
            <w:szCs w:val="24"/>
            <w:rPrChange w:id="39" w:author="genchanghsu" w:date="2022-07-09T06:44:53Z">
              <w:rPr>
                <w:rFonts w:hint="default" w:ascii="Arial" w:hAnsi="Arial" w:cs="Arial"/>
                <w:color w:val="FF0000"/>
                <w:sz w:val="24"/>
                <w:szCs w:val="24"/>
              </w:rPr>
            </w:rPrChange>
          </w:rPr>
          <w:delText>in</w:delText>
        </w:r>
      </w:del>
      <w:r>
        <w:rPr>
          <w:rFonts w:hint="default" w:ascii="Arial" w:hAnsi="Arial" w:cs="Arial"/>
          <w:color w:val="auto"/>
          <w:sz w:val="24"/>
          <w:szCs w:val="24"/>
          <w:rPrChange w:id="41" w:author="genchanghsu" w:date="2022-07-09T06:44:53Z">
            <w:rPr>
              <w:rFonts w:hint="default" w:ascii="Arial" w:hAnsi="Arial" w:cs="Arial"/>
              <w:color w:val="FF0000"/>
              <w:sz w:val="24"/>
              <w:szCs w:val="24"/>
            </w:rPr>
          </w:rPrChange>
        </w:rPr>
        <w:t xml:space="preserve"> the past four decades</w:t>
      </w:r>
      <w:ins w:id="42" w:author="genchanghsu" w:date="2022-07-09T06:26:32Z">
        <w:r>
          <w:rPr>
            <w:rFonts w:hint="default" w:ascii="Arial" w:hAnsi="Arial" w:cs="Arial"/>
            <w:color w:val="auto"/>
            <w:sz w:val="24"/>
            <w:szCs w:val="24"/>
            <w:lang w:val="en-US"/>
            <w:rPrChange w:id="43" w:author="genchanghsu" w:date="2022-07-09T06:44:53Z">
              <w:rPr>
                <w:rFonts w:hint="default" w:ascii="Arial" w:hAnsi="Arial" w:cs="Arial"/>
                <w:color w:val="FF0000"/>
                <w:sz w:val="24"/>
                <w:szCs w:val="24"/>
                <w:lang w:val="en-US"/>
              </w:rPr>
            </w:rPrChange>
          </w:rPr>
          <w:t xml:space="preserve"> </w:t>
        </w:r>
      </w:ins>
      <w:del w:id="45" w:author="genchanghsu" w:date="2022-07-09T06:26:31Z">
        <w:r>
          <w:rPr>
            <w:rFonts w:hint="default" w:ascii="Arial" w:hAnsi="Arial" w:cs="Arial"/>
            <w:color w:val="auto"/>
            <w:sz w:val="24"/>
            <w:szCs w:val="24"/>
            <w:rPrChange w:id="46" w:author="genchanghsu" w:date="2022-07-09T06:44:53Z">
              <w:rPr>
                <w:rFonts w:hint="default" w:ascii="Arial" w:hAnsi="Arial" w:cs="Arial"/>
                <w:color w:val="FF0000"/>
                <w:sz w:val="24"/>
                <w:szCs w:val="24"/>
              </w:rPr>
            </w:rPrChange>
          </w:rPr>
          <w:delText xml:space="preserve"> </w:delText>
        </w:r>
      </w:del>
      <w:sdt>
        <w:sdtPr>
          <w:rPr>
            <w:rFonts w:hint="default" w:ascii="Arial" w:hAnsi="Arial" w:cs="Arial"/>
            <w:color w:val="auto"/>
            <w:sz w:val="24"/>
            <w:szCs w:val="24"/>
            <w:rPrChange w:id="49" w:author="genchanghsu" w:date="2022-07-09T06:44:53Z">
              <w:rPr>
                <w:rFonts w:hint="default" w:ascii="Arial" w:hAnsi="Arial" w:cs="Arial"/>
                <w:color w:val="FF0000"/>
                <w:sz w:val="24"/>
                <w:szCs w:val="24"/>
              </w:rPr>
            </w:rPrChange>
          </w:rPr>
          <w:tag w:val="MENDELEY_CITATION_v3_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"/>
          <w:id w:val="1944267361"/>
          <w:placeholder>
            <w:docPart w:val="DefaultPlaceholder_-1854013440"/>
          </w:placeholder>
        </w:sdtPr>
        <w:sdtEndPr>
          <w:rPr>
            <w:rFonts w:hint="default" w:ascii="Arial" w:hAnsi="Arial" w:cs="Arial"/>
            <w:color w:val="auto"/>
            <w:sz w:val="24"/>
            <w:szCs w:val="24"/>
            <w:rPrChange w:id="50" w:author="genchanghsu" w:date="2022-07-09T06:44:53Z">
              <w:rPr>
                <w:rFonts w:hint="default" w:ascii="Arial" w:hAnsi="Arial" w:cs="Arial"/>
                <w:color w:val="FF0000"/>
                <w:sz w:val="24"/>
                <w:szCs w:val="24"/>
              </w:rPr>
            </w:rPrChange>
          </w:rPr>
        </w:sdtEndPr>
        <w:sdtContent>
          <w:r>
            <w:rPr>
              <w:rFonts w:hint="default" w:ascii="Arial" w:hAnsi="Arial" w:cs="Arial"/>
              <w:color w:val="auto"/>
              <w:sz w:val="24"/>
              <w:szCs w:val="24"/>
              <w:rPrChange w:id="51" w:author="genchanghsu" w:date="2022-07-09T06:44:53Z">
                <w:rPr>
                  <w:rFonts w:hint="default" w:ascii="Arial" w:hAnsi="Arial" w:cs="Arial"/>
                  <w:color w:val="FF0000"/>
                  <w:sz w:val="24"/>
                  <w:szCs w:val="24"/>
                </w:rPr>
              </w:rPrChange>
            </w:rPr>
            <w:t xml:space="preserve">(Schillebeeckx </w:t>
          </w:r>
          <w:r>
            <w:rPr>
              <w:rFonts w:hint="default" w:ascii="Arial" w:hAnsi="Arial" w:cs="Arial"/>
              <w:i/>
              <w:iCs/>
              <w:color w:val="auto"/>
              <w:sz w:val="24"/>
              <w:szCs w:val="24"/>
              <w:rPrChange w:id="52" w:author="genchanghsu" w:date="2022-07-09T06:44:53Z">
                <w:rPr>
                  <w:rFonts w:hint="default" w:ascii="Arial" w:hAnsi="Arial" w:cs="Arial"/>
                  <w:i/>
                  <w:iCs/>
                  <w:color w:val="FF0000"/>
                  <w:sz w:val="24"/>
                  <w:szCs w:val="24"/>
                </w:rPr>
              </w:rPrChange>
            </w:rPr>
            <w:t>et al.</w:t>
          </w:r>
          <w:r>
            <w:rPr>
              <w:rFonts w:hint="default" w:ascii="Arial" w:hAnsi="Arial" w:cs="Arial"/>
              <w:color w:val="auto"/>
              <w:sz w:val="24"/>
              <w:szCs w:val="24"/>
              <w:rPrChange w:id="53" w:author="genchanghsu" w:date="2022-07-09T06:44:53Z">
                <w:rPr>
                  <w:rFonts w:hint="default" w:ascii="Arial" w:hAnsi="Arial" w:cs="Arial"/>
                  <w:color w:val="FF0000"/>
                  <w:sz w:val="24"/>
                  <w:szCs w:val="24"/>
                </w:rPr>
              </w:rPrChange>
            </w:rPr>
            <w:t xml:space="preserve"> 2013; Larson </w:t>
          </w:r>
          <w:r>
            <w:rPr>
              <w:rFonts w:hint="default" w:ascii="Arial" w:hAnsi="Arial" w:cs="Arial"/>
              <w:i/>
              <w:iCs/>
              <w:color w:val="auto"/>
              <w:sz w:val="24"/>
              <w:szCs w:val="24"/>
              <w:rPrChange w:id="54" w:author="genchanghsu" w:date="2022-07-09T06:44:53Z">
                <w:rPr>
                  <w:rFonts w:hint="default" w:ascii="Arial" w:hAnsi="Arial" w:cs="Arial"/>
                  <w:i/>
                  <w:iCs/>
                  <w:color w:val="FF0000"/>
                  <w:sz w:val="24"/>
                  <w:szCs w:val="24"/>
                </w:rPr>
              </w:rPrChange>
            </w:rPr>
            <w:t>et al.</w:t>
          </w:r>
          <w:r>
            <w:rPr>
              <w:rFonts w:hint="default" w:ascii="Arial" w:hAnsi="Arial" w:cs="Arial"/>
              <w:color w:val="auto"/>
              <w:sz w:val="24"/>
              <w:szCs w:val="24"/>
              <w:rPrChange w:id="55" w:author="genchanghsu" w:date="2022-07-09T06:44:53Z">
                <w:rPr>
                  <w:rFonts w:hint="default" w:ascii="Arial" w:hAnsi="Arial" w:cs="Arial"/>
                  <w:color w:val="FF0000"/>
                  <w:sz w:val="24"/>
                  <w:szCs w:val="24"/>
                </w:rPr>
              </w:rPrChange>
            </w:rPr>
            <w:t xml:space="preserve"> 2014)</w:t>
          </w:r>
        </w:sdtContent>
      </w:sdt>
      <w:r>
        <w:rPr>
          <w:rFonts w:hint="default" w:ascii="Arial" w:hAnsi="Arial" w:cs="Arial"/>
          <w:color w:val="auto"/>
          <w:sz w:val="24"/>
          <w:szCs w:val="24"/>
          <w:rPrChange w:id="58" w:author="genchanghsu" w:date="2022-07-09T06:44:53Z">
            <w:rPr>
              <w:rFonts w:hint="default" w:ascii="Arial" w:hAnsi="Arial" w:cs="Arial"/>
              <w:color w:val="FF0000"/>
              <w:sz w:val="24"/>
              <w:szCs w:val="24"/>
            </w:rPr>
          </w:rPrChange>
        </w:rPr>
        <w:t xml:space="preserve">. </w:t>
      </w:r>
      <w:r>
        <w:rPr>
          <w:rFonts w:hint="default" w:ascii="Arial" w:hAnsi="Arial" w:cs="Arial" w:eastAsiaTheme="minorEastAsia"/>
          <w:color w:val="auto"/>
          <w:sz w:val="24"/>
          <w:szCs w:val="24"/>
          <w:rPrChange w:id="59" w:author="genchanghsu" w:date="2022-07-09T06:44:53Z">
            <w:rPr>
              <w:rFonts w:hint="default" w:ascii="Arial" w:hAnsi="Arial" w:cs="Arial" w:eastAsiaTheme="minorEastAsia"/>
              <w:color w:val="FF0000"/>
              <w:sz w:val="24"/>
              <w:szCs w:val="24"/>
            </w:rPr>
          </w:rPrChange>
        </w:rPr>
        <w:t xml:space="preserve">For example, in the US, only 7.6% </w:t>
      </w:r>
      <w:ins w:id="60" w:author="genchanghsu" w:date="2022-07-09T06:26:47Z">
        <w:r>
          <w:rPr>
            <w:rFonts w:hint="default" w:ascii="Arial" w:hAnsi="Arial" w:cs="Arial" w:eastAsiaTheme="minorEastAsia"/>
            <w:color w:val="auto"/>
            <w:sz w:val="24"/>
            <w:szCs w:val="24"/>
            <w:lang w:val="en-US"/>
            <w:rPrChange w:id="61" w:author="genchanghsu" w:date="2022-07-09T06:44:53Z">
              <w:rPr>
                <w:rFonts w:hint="default" w:ascii="Arial" w:hAnsi="Arial" w:cs="Arial" w:eastAsiaTheme="minorEastAsia"/>
                <w:color w:val="FF0000"/>
                <w:sz w:val="24"/>
                <w:szCs w:val="24"/>
                <w:lang w:val="en-US"/>
              </w:rPr>
            </w:rPrChange>
          </w:rPr>
          <w:t xml:space="preserve">of </w:t>
        </w:r>
      </w:ins>
      <w:r>
        <w:rPr>
          <w:rFonts w:hint="default" w:ascii="Arial" w:hAnsi="Arial" w:cs="Arial" w:eastAsiaTheme="minorEastAsia"/>
          <w:color w:val="auto"/>
          <w:sz w:val="24"/>
          <w:szCs w:val="24"/>
          <w:rPrChange w:id="63" w:author="genchanghsu" w:date="2022-07-09T06:44:53Z">
            <w:rPr>
              <w:rFonts w:hint="default" w:ascii="Arial" w:hAnsi="Arial" w:cs="Arial" w:eastAsiaTheme="minorEastAsia"/>
              <w:color w:val="FF0000"/>
              <w:sz w:val="24"/>
              <w:szCs w:val="24"/>
            </w:rPr>
          </w:rPrChange>
        </w:rPr>
        <w:t>new PhDs in life sciences landed tenure-track positions within three years after graduation in 2010</w:t>
      </w:r>
      <w:ins w:id="64" w:author="genchanghsu" w:date="2022-07-09T06:29:27Z">
        <w:r>
          <w:rPr>
            <w:rFonts w:hint="default" w:ascii="Arial" w:hAnsi="Arial" w:cs="Arial" w:eastAsiaTheme="minorEastAsia"/>
            <w:color w:val="auto"/>
            <w:sz w:val="24"/>
            <w:szCs w:val="24"/>
            <w:lang w:val="en-US"/>
            <w:rPrChange w:id="65" w:author="genchanghsu" w:date="2022-07-09T06:44:53Z">
              <w:rPr>
                <w:rFonts w:hint="default" w:ascii="Arial" w:hAnsi="Arial" w:cs="Arial" w:eastAsiaTheme="minorEastAsia"/>
                <w:color w:val="FF0000"/>
                <w:sz w:val="24"/>
                <w:szCs w:val="24"/>
                <w:lang w:val="en-US"/>
              </w:rPr>
            </w:rPrChange>
          </w:rPr>
          <w:t>.</w:t>
        </w:r>
      </w:ins>
      <w:del w:id="67" w:author="genchanghsu" w:date="2022-07-09T06:29:26Z">
        <w:r>
          <w:rPr>
            <w:rFonts w:hint="default" w:ascii="Arial" w:hAnsi="Arial" w:cs="Arial" w:eastAsiaTheme="minorEastAsia"/>
            <w:color w:val="auto"/>
            <w:sz w:val="24"/>
            <w:szCs w:val="24"/>
            <w:rPrChange w:id="68" w:author="genchanghsu" w:date="2022-07-09T06:44:53Z">
              <w:rPr>
                <w:rFonts w:hint="default" w:ascii="Arial" w:hAnsi="Arial" w:cs="Arial" w:eastAsiaTheme="minorEastAsia"/>
                <w:color w:val="FF0000"/>
                <w:sz w:val="24"/>
                <w:szCs w:val="24"/>
              </w:rPr>
            </w:rPrChange>
          </w:rPr>
          <w:delText>;</w:delText>
        </w:r>
      </w:del>
      <w:r>
        <w:rPr>
          <w:rFonts w:hint="default" w:ascii="Arial" w:hAnsi="Arial" w:cs="Arial" w:eastAsiaTheme="minorEastAsia"/>
          <w:color w:val="auto"/>
          <w:sz w:val="24"/>
          <w:szCs w:val="24"/>
          <w:rPrChange w:id="70" w:author="genchanghsu" w:date="2022-07-09T06:44:53Z">
            <w:rPr>
              <w:rFonts w:hint="default" w:ascii="Arial" w:hAnsi="Arial" w:cs="Arial" w:eastAsiaTheme="minorEastAsia"/>
              <w:color w:val="FF0000"/>
              <w:sz w:val="24"/>
              <w:szCs w:val="24"/>
            </w:rPr>
          </w:rPrChange>
        </w:rPr>
        <w:t xml:space="preserve"> </w:t>
      </w:r>
      <w:ins w:id="71" w:author="genchanghsu" w:date="2022-07-09T06:29:28Z">
        <w:r>
          <w:rPr>
            <w:rFonts w:hint="default" w:ascii="Arial" w:hAnsi="Arial" w:cs="Arial" w:eastAsiaTheme="minorEastAsia"/>
            <w:color w:val="auto"/>
            <w:sz w:val="24"/>
            <w:szCs w:val="24"/>
            <w:lang w:val="en-US"/>
            <w:rPrChange w:id="72" w:author="genchanghsu" w:date="2022-07-09T06:44:53Z">
              <w:rPr>
                <w:rFonts w:hint="default" w:ascii="Arial" w:hAnsi="Arial" w:cs="Arial" w:eastAsiaTheme="minorEastAsia"/>
                <w:color w:val="FF0000"/>
                <w:sz w:val="24"/>
                <w:szCs w:val="24"/>
                <w:lang w:val="en-US"/>
              </w:rPr>
            </w:rPrChange>
          </w:rPr>
          <w:t>S</w:t>
        </w:r>
      </w:ins>
      <w:ins w:id="74" w:author="genchanghsu" w:date="2022-07-09T06:28:08Z">
        <w:r>
          <w:rPr>
            <w:rFonts w:hint="default" w:ascii="Arial" w:hAnsi="Arial" w:cs="Arial" w:eastAsiaTheme="minorEastAsia"/>
            <w:color w:val="auto"/>
            <w:sz w:val="24"/>
            <w:szCs w:val="24"/>
            <w:lang w:val="en-US"/>
            <w:rPrChange w:id="75" w:author="genchanghsu" w:date="2022-07-09T06:44:53Z">
              <w:rPr>
                <w:rFonts w:hint="default" w:ascii="Arial" w:hAnsi="Arial" w:cs="Arial" w:eastAsiaTheme="minorEastAsia"/>
                <w:color w:val="FF0000"/>
                <w:sz w:val="24"/>
                <w:szCs w:val="24"/>
                <w:lang w:val="en-US"/>
              </w:rPr>
            </w:rPrChange>
          </w:rPr>
          <w:t>uc</w:t>
        </w:r>
      </w:ins>
      <w:ins w:id="77" w:author="genchanghsu" w:date="2022-07-09T06:28:09Z">
        <w:r>
          <w:rPr>
            <w:rFonts w:hint="default" w:ascii="Arial" w:hAnsi="Arial" w:cs="Arial" w:eastAsiaTheme="minorEastAsia"/>
            <w:color w:val="auto"/>
            <w:sz w:val="24"/>
            <w:szCs w:val="24"/>
            <w:lang w:val="en-US"/>
            <w:rPrChange w:id="78" w:author="genchanghsu" w:date="2022-07-09T06:44:53Z">
              <w:rPr>
                <w:rFonts w:hint="default" w:ascii="Arial" w:hAnsi="Arial" w:cs="Arial" w:eastAsiaTheme="minorEastAsia"/>
                <w:color w:val="FF0000"/>
                <w:sz w:val="24"/>
                <w:szCs w:val="24"/>
                <w:lang w:val="en-US"/>
              </w:rPr>
            </w:rPrChange>
          </w:rPr>
          <w:t>h</w:t>
        </w:r>
      </w:ins>
      <w:del w:id="80" w:author="genchanghsu" w:date="2022-07-09T06:28:08Z">
        <w:r>
          <w:rPr>
            <w:rFonts w:hint="default" w:ascii="Arial" w:hAnsi="Arial" w:cs="Arial" w:eastAsiaTheme="minorEastAsia"/>
            <w:color w:val="auto"/>
            <w:sz w:val="24"/>
            <w:szCs w:val="24"/>
            <w:rPrChange w:id="81" w:author="genchanghsu" w:date="2022-07-09T06:44:53Z">
              <w:rPr>
                <w:rFonts w:hint="default" w:ascii="Arial" w:hAnsi="Arial" w:cs="Arial" w:eastAsiaTheme="minorEastAsia"/>
                <w:color w:val="FF0000"/>
                <w:sz w:val="24"/>
                <w:szCs w:val="24"/>
              </w:rPr>
            </w:rPrChange>
          </w:rPr>
          <w:delText>t</w:delText>
        </w:r>
      </w:del>
      <w:del w:id="83" w:author="genchanghsu" w:date="2022-07-09T06:28:07Z">
        <w:r>
          <w:rPr>
            <w:rFonts w:hint="default" w:ascii="Arial" w:hAnsi="Arial" w:cs="Arial" w:eastAsiaTheme="minorEastAsia"/>
            <w:color w:val="auto"/>
            <w:sz w:val="24"/>
            <w:szCs w:val="24"/>
            <w:rPrChange w:id="84" w:author="genchanghsu" w:date="2022-07-09T06:44:53Z">
              <w:rPr>
                <w:rFonts w:hint="default" w:ascii="Arial" w:hAnsi="Arial" w:cs="Arial" w:eastAsiaTheme="minorEastAsia"/>
                <w:color w:val="FF0000"/>
                <w:sz w:val="24"/>
                <w:szCs w:val="24"/>
              </w:rPr>
            </w:rPrChange>
          </w:rPr>
          <w:delText>his</w:delText>
        </w:r>
      </w:del>
      <w:r>
        <w:rPr>
          <w:rFonts w:hint="default" w:ascii="Arial" w:hAnsi="Arial" w:cs="Arial" w:eastAsiaTheme="minorEastAsia"/>
          <w:color w:val="auto"/>
          <w:sz w:val="24"/>
          <w:szCs w:val="24"/>
          <w:rPrChange w:id="86" w:author="genchanghsu" w:date="2022-07-09T06:44:53Z">
            <w:rPr>
              <w:rFonts w:hint="default" w:ascii="Arial" w:hAnsi="Arial" w:cs="Arial" w:eastAsiaTheme="minorEastAsia"/>
              <w:color w:val="FF0000"/>
              <w:sz w:val="24"/>
              <w:szCs w:val="24"/>
            </w:rPr>
          </w:rPrChange>
        </w:rPr>
        <w:t xml:space="preserve"> </w:t>
      </w:r>
      <w:ins w:id="87" w:author="genchanghsu" w:date="2022-07-09T06:28:28Z">
        <w:r>
          <w:rPr>
            <w:rFonts w:hint="default" w:ascii="Arial" w:hAnsi="Arial" w:cs="Arial" w:eastAsiaTheme="minorEastAsia"/>
            <w:color w:val="auto"/>
            <w:sz w:val="24"/>
            <w:szCs w:val="24"/>
            <w:lang w:val="en-US"/>
            <w:rPrChange w:id="88" w:author="genchanghsu" w:date="2022-07-09T06:44:53Z">
              <w:rPr>
                <w:rFonts w:hint="default" w:ascii="Arial" w:hAnsi="Arial" w:cs="Arial" w:eastAsiaTheme="minorEastAsia"/>
                <w:color w:val="FF0000"/>
                <w:sz w:val="24"/>
                <w:szCs w:val="24"/>
                <w:lang w:val="en-US"/>
              </w:rPr>
            </w:rPrChange>
          </w:rPr>
          <w:t xml:space="preserve">a </w:t>
        </w:r>
      </w:ins>
      <w:r>
        <w:rPr>
          <w:rFonts w:hint="default" w:ascii="Arial" w:hAnsi="Arial" w:cs="Arial" w:eastAsiaTheme="minorEastAsia"/>
          <w:color w:val="auto"/>
          <w:sz w:val="24"/>
          <w:szCs w:val="24"/>
          <w:rPrChange w:id="90" w:author="genchanghsu" w:date="2022-07-09T06:44:53Z">
            <w:rPr>
              <w:rFonts w:hint="default" w:ascii="Arial" w:hAnsi="Arial" w:cs="Arial" w:eastAsiaTheme="minorEastAsia"/>
              <w:color w:val="FF0000"/>
              <w:sz w:val="24"/>
              <w:szCs w:val="24"/>
            </w:rPr>
          </w:rPrChange>
        </w:rPr>
        <w:t>surplus of PhD supply has</w:t>
      </w:r>
      <w:del w:id="91" w:author="genchanghsu" w:date="2022-07-09T06:27:48Z">
        <w:r>
          <w:rPr>
            <w:rFonts w:hint="default" w:ascii="Arial" w:hAnsi="Arial" w:cs="Arial" w:eastAsiaTheme="minorEastAsia"/>
            <w:color w:val="auto"/>
            <w:sz w:val="24"/>
            <w:szCs w:val="24"/>
            <w:rPrChange w:id="92" w:author="genchanghsu" w:date="2022-07-09T06:44:53Z">
              <w:rPr>
                <w:rFonts w:hint="default" w:ascii="Arial" w:hAnsi="Arial" w:cs="Arial" w:eastAsiaTheme="minorEastAsia"/>
                <w:color w:val="FF0000"/>
                <w:sz w:val="24"/>
                <w:szCs w:val="24"/>
              </w:rPr>
            </w:rPrChange>
          </w:rPr>
          <w:delText xml:space="preserve"> </w:delText>
        </w:r>
      </w:del>
      <w:del w:id="94" w:author="genchanghsu" w:date="2022-07-09T06:27:47Z">
        <w:r>
          <w:rPr>
            <w:rFonts w:hint="default" w:ascii="Arial" w:hAnsi="Arial" w:cs="Arial" w:eastAsiaTheme="minorEastAsia"/>
            <w:color w:val="auto"/>
            <w:sz w:val="24"/>
            <w:szCs w:val="24"/>
            <w:rPrChange w:id="95" w:author="genchanghsu" w:date="2022-07-09T06:44:53Z">
              <w:rPr>
                <w:rFonts w:hint="default" w:ascii="Arial" w:hAnsi="Arial" w:cs="Arial" w:eastAsiaTheme="minorEastAsia"/>
                <w:color w:val="FF0000"/>
                <w:sz w:val="24"/>
                <w:szCs w:val="24"/>
              </w:rPr>
            </w:rPrChange>
          </w:rPr>
          <w:delText>widely</w:delText>
        </w:r>
      </w:del>
      <w:r>
        <w:rPr>
          <w:rFonts w:hint="default" w:ascii="Arial" w:hAnsi="Arial" w:cs="Arial" w:eastAsiaTheme="minorEastAsia"/>
          <w:color w:val="auto"/>
          <w:sz w:val="24"/>
          <w:szCs w:val="24"/>
          <w:rPrChange w:id="97" w:author="genchanghsu" w:date="2022-07-09T06:44:53Z">
            <w:rPr>
              <w:rFonts w:hint="default" w:ascii="Arial" w:hAnsi="Arial" w:cs="Arial" w:eastAsiaTheme="minorEastAsia"/>
              <w:color w:val="FF0000"/>
              <w:sz w:val="24"/>
              <w:szCs w:val="24"/>
            </w:rPr>
          </w:rPrChange>
        </w:rPr>
        <w:t xml:space="preserve"> </w:t>
      </w:r>
      <w:del w:id="98" w:author="genchanghsu" w:date="2022-07-09T06:28:36Z">
        <w:r>
          <w:rPr>
            <w:rFonts w:hint="default" w:ascii="Arial" w:hAnsi="Arial" w:cs="Arial" w:eastAsiaTheme="minorEastAsia"/>
            <w:color w:val="auto"/>
            <w:sz w:val="24"/>
            <w:szCs w:val="24"/>
            <w:lang w:val="en-US"/>
            <w:rPrChange w:id="99" w:author="genchanghsu" w:date="2022-07-09T06:44:53Z">
              <w:rPr>
                <w:rFonts w:hint="default" w:ascii="Arial" w:hAnsi="Arial" w:cs="Arial" w:eastAsiaTheme="minorEastAsia"/>
                <w:color w:val="FF0000"/>
                <w:sz w:val="24"/>
                <w:szCs w:val="24"/>
                <w:lang w:val="en-US"/>
              </w:rPr>
            </w:rPrChange>
          </w:rPr>
          <w:delText>expanded to</w:delText>
        </w:r>
      </w:del>
      <w:ins w:id="101" w:author="genchanghsu" w:date="2022-07-09T06:28:36Z">
        <w:r>
          <w:rPr>
            <w:rFonts w:hint="default" w:ascii="Arial" w:hAnsi="Arial" w:cs="Arial" w:eastAsiaTheme="minorEastAsia"/>
            <w:color w:val="auto"/>
            <w:sz w:val="24"/>
            <w:szCs w:val="24"/>
            <w:lang w:val="en-US"/>
            <w:rPrChange w:id="102" w:author="genchanghsu" w:date="2022-07-09T06:44:53Z">
              <w:rPr>
                <w:rFonts w:hint="default" w:ascii="Arial" w:hAnsi="Arial" w:cs="Arial" w:eastAsiaTheme="minorEastAsia"/>
                <w:color w:val="FF0000"/>
                <w:sz w:val="24"/>
                <w:szCs w:val="24"/>
                <w:lang w:val="en-US"/>
              </w:rPr>
            </w:rPrChange>
          </w:rPr>
          <w:t>al</w:t>
        </w:r>
      </w:ins>
      <w:ins w:id="104" w:author="genchanghsu" w:date="2022-07-09T06:28:37Z">
        <w:r>
          <w:rPr>
            <w:rFonts w:hint="default" w:ascii="Arial" w:hAnsi="Arial" w:cs="Arial" w:eastAsiaTheme="minorEastAsia"/>
            <w:color w:val="auto"/>
            <w:sz w:val="24"/>
            <w:szCs w:val="24"/>
            <w:lang w:val="en-US"/>
            <w:rPrChange w:id="105" w:author="genchanghsu" w:date="2022-07-09T06:44:53Z">
              <w:rPr>
                <w:rFonts w:hint="default" w:ascii="Arial" w:hAnsi="Arial" w:cs="Arial" w:eastAsiaTheme="minorEastAsia"/>
                <w:color w:val="FF0000"/>
                <w:sz w:val="24"/>
                <w:szCs w:val="24"/>
                <w:lang w:val="en-US"/>
              </w:rPr>
            </w:rPrChange>
          </w:rPr>
          <w:t>so</w:t>
        </w:r>
      </w:ins>
      <w:ins w:id="107" w:author="genchanghsu" w:date="2022-07-09T06:28:38Z">
        <w:r>
          <w:rPr>
            <w:rFonts w:hint="default" w:ascii="Arial" w:hAnsi="Arial" w:cs="Arial" w:eastAsiaTheme="minorEastAsia"/>
            <w:color w:val="auto"/>
            <w:sz w:val="24"/>
            <w:szCs w:val="24"/>
            <w:lang w:val="en-US"/>
            <w:rPrChange w:id="108" w:author="genchanghsu" w:date="2022-07-09T06:44:53Z">
              <w:rPr>
                <w:rFonts w:hint="default" w:ascii="Arial" w:hAnsi="Arial" w:cs="Arial" w:eastAsiaTheme="minorEastAsia"/>
                <w:color w:val="FF0000"/>
                <w:sz w:val="24"/>
                <w:szCs w:val="24"/>
                <w:lang w:val="en-US"/>
              </w:rPr>
            </w:rPrChange>
          </w:rPr>
          <w:t xml:space="preserve"> </w:t>
        </w:r>
      </w:ins>
      <w:ins w:id="110" w:author="genchanghsu" w:date="2022-07-09T06:29:54Z">
        <w:r>
          <w:rPr>
            <w:rFonts w:hint="default" w:ascii="Arial" w:hAnsi="Arial" w:cs="Arial" w:eastAsiaTheme="minorEastAsia"/>
            <w:color w:val="auto"/>
            <w:sz w:val="24"/>
            <w:szCs w:val="24"/>
            <w:lang w:val="en-US"/>
            <w:rPrChange w:id="111" w:author="genchanghsu" w:date="2022-07-09T06:44:53Z">
              <w:rPr>
                <w:rFonts w:hint="default" w:ascii="Arial" w:hAnsi="Arial" w:cs="Arial" w:eastAsiaTheme="minorEastAsia"/>
                <w:color w:val="FF0000"/>
                <w:sz w:val="24"/>
                <w:szCs w:val="24"/>
                <w:lang w:val="en-US"/>
              </w:rPr>
            </w:rPrChange>
          </w:rPr>
          <w:t>e</w:t>
        </w:r>
      </w:ins>
      <w:ins w:id="113" w:author="genchanghsu" w:date="2022-07-09T06:29:55Z">
        <w:r>
          <w:rPr>
            <w:rFonts w:hint="default" w:ascii="Arial" w:hAnsi="Arial" w:cs="Arial" w:eastAsiaTheme="minorEastAsia"/>
            <w:color w:val="auto"/>
            <w:sz w:val="24"/>
            <w:szCs w:val="24"/>
            <w:lang w:val="en-US"/>
            <w:rPrChange w:id="114" w:author="genchanghsu" w:date="2022-07-09T06:44:53Z">
              <w:rPr>
                <w:rFonts w:hint="default" w:ascii="Arial" w:hAnsi="Arial" w:cs="Arial" w:eastAsiaTheme="minorEastAsia"/>
                <w:color w:val="FF0000"/>
                <w:sz w:val="24"/>
                <w:szCs w:val="24"/>
                <w:lang w:val="en-US"/>
              </w:rPr>
            </w:rPrChange>
          </w:rPr>
          <w:t>merge</w:t>
        </w:r>
      </w:ins>
      <w:ins w:id="116" w:author="genchanghsu" w:date="2022-07-09T06:29:56Z">
        <w:r>
          <w:rPr>
            <w:rFonts w:hint="default" w:ascii="Arial" w:hAnsi="Arial" w:cs="Arial" w:eastAsiaTheme="minorEastAsia"/>
            <w:color w:val="auto"/>
            <w:sz w:val="24"/>
            <w:szCs w:val="24"/>
            <w:lang w:val="en-US"/>
            <w:rPrChange w:id="117" w:author="genchanghsu" w:date="2022-07-09T06:44:53Z">
              <w:rPr>
                <w:rFonts w:hint="default" w:ascii="Arial" w:hAnsi="Arial" w:cs="Arial" w:eastAsiaTheme="minorEastAsia"/>
                <w:color w:val="FF0000"/>
                <w:sz w:val="24"/>
                <w:szCs w:val="24"/>
                <w:lang w:val="en-US"/>
              </w:rPr>
            </w:rPrChange>
          </w:rPr>
          <w:t>d</w:t>
        </w:r>
      </w:ins>
      <w:ins w:id="119" w:author="genchanghsu" w:date="2022-07-09T06:29:19Z">
        <w:r>
          <w:rPr>
            <w:rFonts w:hint="default" w:ascii="Arial" w:hAnsi="Arial" w:cs="Arial" w:eastAsiaTheme="minorEastAsia"/>
            <w:color w:val="auto"/>
            <w:sz w:val="24"/>
            <w:szCs w:val="24"/>
            <w:lang w:val="en-US"/>
            <w:rPrChange w:id="120" w:author="genchanghsu" w:date="2022-07-09T06:44:53Z">
              <w:rPr>
                <w:rFonts w:hint="default" w:ascii="Arial" w:hAnsi="Arial" w:cs="Arial" w:eastAsiaTheme="minorEastAsia"/>
                <w:color w:val="FF0000"/>
                <w:sz w:val="24"/>
                <w:szCs w:val="24"/>
                <w:lang w:val="en-US"/>
              </w:rPr>
            </w:rPrChange>
          </w:rPr>
          <w:t xml:space="preserve"> in</w:t>
        </w:r>
      </w:ins>
      <w:r>
        <w:rPr>
          <w:rFonts w:hint="default" w:ascii="Arial" w:hAnsi="Arial" w:cs="Arial" w:eastAsiaTheme="minorEastAsia"/>
          <w:color w:val="auto"/>
          <w:sz w:val="24"/>
          <w:szCs w:val="24"/>
          <w:rPrChange w:id="122" w:author="genchanghsu" w:date="2022-07-09T06:44:53Z">
            <w:rPr>
              <w:rFonts w:hint="default" w:ascii="Arial" w:hAnsi="Arial" w:cs="Arial" w:eastAsiaTheme="minorEastAsia"/>
              <w:color w:val="FF0000"/>
              <w:sz w:val="24"/>
              <w:szCs w:val="24"/>
            </w:rPr>
          </w:rPrChange>
        </w:rPr>
        <w:t xml:space="preserve"> other STEM fields </w:t>
      </w:r>
      <w:sdt>
        <w:sdtPr>
          <w:rPr>
            <w:rFonts w:hint="default" w:ascii="Arial" w:hAnsi="Arial" w:cs="Arial" w:eastAsiaTheme="minorEastAsia"/>
            <w:color w:val="auto"/>
            <w:sz w:val="24"/>
            <w:szCs w:val="24"/>
            <w:rPrChange w:id="124" w:author="genchanghsu" w:date="2022-07-09T06:44:53Z">
              <w:rPr>
                <w:rFonts w:hint="default" w:ascii="Arial" w:hAnsi="Arial" w:cs="Arial" w:eastAsiaTheme="minorEastAsia"/>
                <w:color w:val="FF0000"/>
                <w:sz w:val="24"/>
                <w:szCs w:val="24"/>
              </w:rPr>
            </w:rPrChange>
          </w:rPr>
          <w:tag w:val="MENDELEY_CITATION_v3_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"/>
          <w:id w:val="1291628903"/>
          <w:placeholder>
            <w:docPart w:val="DefaultPlaceholder_-1854013440"/>
          </w:placeholder>
        </w:sdtPr>
        <w:sdtEndPr>
          <w:rPr>
            <w:rFonts w:hint="default" w:ascii="Arial" w:hAnsi="Arial" w:cs="Arial" w:eastAsiaTheme="minorEastAsia"/>
            <w:color w:val="auto"/>
            <w:sz w:val="24"/>
            <w:szCs w:val="24"/>
            <w:rPrChange w:id="125" w:author="genchanghsu" w:date="2022-07-09T06:44:53Z">
              <w:rPr>
                <w:rFonts w:hint="default" w:ascii="Arial" w:hAnsi="Arial" w:cs="Arial" w:eastAsiaTheme="minorEastAsia"/>
                <w:color w:val="FF0000"/>
                <w:sz w:val="24"/>
                <w:szCs w:val="24"/>
              </w:rPr>
            </w:rPrChange>
          </w:rPr>
        </w:sdtEndPr>
        <w:sdtContent>
          <w:r>
            <w:rPr>
              <w:rFonts w:hint="default" w:ascii="Arial" w:hAnsi="Arial" w:cs="Arial" w:eastAsiaTheme="minorEastAsia"/>
              <w:color w:val="auto"/>
              <w:sz w:val="24"/>
              <w:szCs w:val="24"/>
              <w:rPrChange w:id="126" w:author="genchanghsu" w:date="2022-07-09T06:44:53Z">
                <w:rPr>
                  <w:rFonts w:hint="default" w:ascii="Arial" w:hAnsi="Arial" w:cs="Arial" w:eastAsiaTheme="minorEastAsia"/>
                  <w:color w:val="FF0000"/>
                  <w:sz w:val="24"/>
                  <w:szCs w:val="24"/>
                </w:rPr>
              </w:rPrChange>
            </w:rPr>
            <w:t>([NSF] National Science Foundation 2018)</w:t>
          </w:r>
        </w:sdtContent>
      </w:sdt>
      <w:ins w:id="129" w:author="genchanghsu" w:date="2022-07-09T06:31:34Z">
        <w:r>
          <w:rPr>
            <w:rFonts w:hint="default" w:ascii="Arial" w:hAnsi="Arial" w:cs="Arial" w:eastAsiaTheme="minorEastAsia"/>
            <w:color w:val="auto"/>
            <w:sz w:val="24"/>
            <w:szCs w:val="24"/>
            <w:lang w:val="en-US"/>
            <w:rPrChange w:id="130" w:author="genchanghsu" w:date="2022-07-09T06:44:53Z">
              <w:rPr>
                <w:rFonts w:hint="default" w:ascii="Arial" w:hAnsi="Arial" w:cs="Arial" w:eastAsiaTheme="minorEastAsia"/>
                <w:color w:val="FF0000"/>
                <w:sz w:val="24"/>
                <w:szCs w:val="24"/>
                <w:lang w:val="en-US"/>
              </w:rPr>
            </w:rPrChange>
          </w:rPr>
          <w:t>.</w:t>
        </w:r>
      </w:ins>
    </w:p>
    <w:p>
      <w:pPr>
        <w:spacing w:line="480" w:lineRule="auto"/>
        <w:jc w:val="both"/>
        <w:rPr>
          <w:del w:id="132" w:author="genchanghsu" w:date="2022-07-09T06:31:00Z"/>
          <w:rFonts w:hint="default" w:ascii="Arial" w:hAnsi="Arial" w:cs="Arial" w:eastAsiaTheme="minorEastAsia"/>
          <w:color w:val="auto"/>
          <w:sz w:val="24"/>
          <w:szCs w:val="24"/>
          <w:lang w:val="en-US"/>
          <w:rPrChange w:id="133" w:author="genchanghsu" w:date="2022-07-09T06:44:53Z">
            <w:rPr>
              <w:del w:id="134" w:author="genchanghsu" w:date="2022-07-09T06:31:00Z"/>
              <w:rFonts w:hint="default" w:ascii="Arial" w:hAnsi="Arial" w:cs="Arial" w:eastAsiaTheme="minorEastAsia"/>
              <w:color w:val="FF0000"/>
              <w:sz w:val="24"/>
              <w:szCs w:val="24"/>
              <w:lang w:val="en-US"/>
            </w:rPr>
          </w:rPrChange>
        </w:rPr>
      </w:pPr>
    </w:p>
    <w:p>
      <w:pPr>
        <w:spacing w:line="480" w:lineRule="auto"/>
        <w:jc w:val="both"/>
        <w:rPr>
          <w:rFonts w:hint="default" w:ascii="Arial" w:hAnsi="Arial" w:cs="Arial"/>
          <w:color w:val="auto"/>
          <w:sz w:val="24"/>
          <w:szCs w:val="24"/>
          <w:rPrChange w:id="135" w:author="genchanghsu" w:date="2022-07-09T06:44:53Z">
            <w:rPr>
              <w:rFonts w:hint="default" w:ascii="Arial" w:hAnsi="Arial" w:cs="Arial"/>
              <w:color w:val="FF0000"/>
              <w:sz w:val="24"/>
              <w:szCs w:val="24"/>
            </w:rPr>
          </w:rPrChange>
        </w:rPr>
      </w:pPr>
    </w:p>
    <w:p>
      <w:pPr>
        <w:spacing w:line="480" w:lineRule="auto"/>
        <w:jc w:val="both"/>
        <w:rPr>
          <w:rFonts w:hint="default" w:ascii="Arial" w:hAnsi="Arial" w:cs="Arial"/>
          <w:color w:val="auto"/>
          <w:sz w:val="24"/>
          <w:szCs w:val="24"/>
          <w:rPrChange w:id="136" w:author="genchanghsu" w:date="2022-07-09T06:44:53Z">
            <w:rPr>
              <w:rFonts w:hint="default" w:ascii="Arial" w:hAnsi="Arial" w:cs="Arial"/>
              <w:color w:val="FF0000"/>
              <w:sz w:val="24"/>
              <w:szCs w:val="24"/>
            </w:rPr>
          </w:rPrChange>
        </w:rPr>
      </w:pPr>
      <w:r>
        <w:rPr>
          <w:rFonts w:hint="default" w:ascii="Arial" w:hAnsi="Arial" w:cs="Arial"/>
          <w:color w:val="auto"/>
          <w:sz w:val="24"/>
          <w:szCs w:val="24"/>
          <w:rPrChange w:id="137" w:author="genchanghsu" w:date="2022-07-09T06:44:53Z">
            <w:rPr>
              <w:rFonts w:hint="default" w:ascii="Arial" w:hAnsi="Arial" w:cs="Arial"/>
              <w:color w:val="FF0000"/>
              <w:sz w:val="24"/>
              <w:szCs w:val="24"/>
            </w:rPr>
          </w:rPrChange>
        </w:rPr>
        <w:t xml:space="preserve">The </w:t>
      </w:r>
      <w:r>
        <w:rPr>
          <w:rFonts w:hint="default" w:ascii="Arial" w:hAnsi="Arial" w:eastAsia="PMingLiU" w:cs="Arial"/>
          <w:color w:val="auto"/>
          <w:sz w:val="24"/>
          <w:szCs w:val="24"/>
          <w:rPrChange w:id="138" w:author="genchanghsu" w:date="2022-07-09T06:44:53Z">
            <w:rPr>
              <w:rFonts w:hint="default" w:ascii="Arial" w:hAnsi="Arial" w:eastAsia="PMingLiU" w:cs="Arial"/>
              <w:color w:val="FF0000"/>
              <w:sz w:val="24"/>
              <w:szCs w:val="24"/>
            </w:rPr>
          </w:rPrChange>
        </w:rPr>
        <w:t>intensifying</w:t>
      </w:r>
      <w:r>
        <w:rPr>
          <w:rFonts w:hint="default" w:ascii="Arial" w:hAnsi="Arial" w:cs="Arial"/>
          <w:color w:val="auto"/>
          <w:sz w:val="24"/>
          <w:szCs w:val="24"/>
          <w:rPrChange w:id="139" w:author="genchanghsu" w:date="2022-07-09T06:44:53Z">
            <w:rPr>
              <w:rFonts w:hint="default" w:ascii="Arial" w:hAnsi="Arial" w:cs="Arial"/>
              <w:color w:val="FF0000"/>
              <w:sz w:val="24"/>
              <w:szCs w:val="24"/>
            </w:rPr>
          </w:rPrChange>
        </w:rPr>
        <w:t xml:space="preserve"> competition for tenure-track positions, due to disproportionately high number</w:t>
      </w:r>
      <w:r>
        <w:rPr>
          <w:rFonts w:hint="default" w:ascii="Arial" w:hAnsi="Arial" w:cs="Arial" w:eastAsiaTheme="minorEastAsia"/>
          <w:color w:val="auto"/>
          <w:sz w:val="24"/>
          <w:szCs w:val="24"/>
          <w:rPrChange w:id="140" w:author="genchanghsu" w:date="2022-07-09T06:44:53Z">
            <w:rPr>
              <w:rFonts w:hint="default" w:ascii="Arial" w:hAnsi="Arial" w:cs="Arial" w:eastAsiaTheme="minorEastAsia"/>
              <w:color w:val="FF0000"/>
              <w:sz w:val="24"/>
              <w:szCs w:val="24"/>
            </w:rPr>
          </w:rPrChange>
        </w:rPr>
        <w:t>s</w:t>
      </w:r>
      <w:r>
        <w:rPr>
          <w:rFonts w:hint="default" w:ascii="Arial" w:hAnsi="Arial" w:cs="Arial"/>
          <w:color w:val="auto"/>
          <w:sz w:val="24"/>
          <w:szCs w:val="24"/>
          <w:rPrChange w:id="141" w:author="genchanghsu" w:date="2022-07-09T06:44:53Z">
            <w:rPr>
              <w:rFonts w:hint="default" w:ascii="Arial" w:hAnsi="Arial" w:cs="Arial"/>
              <w:color w:val="FF0000"/>
              <w:sz w:val="24"/>
              <w:szCs w:val="24"/>
            </w:rPr>
          </w:rPrChange>
        </w:rPr>
        <w:t xml:space="preserve"> of</w:t>
      </w:r>
      <w:del w:id="142" w:author="genchanghsu" w:date="2022-07-09T06:32:37Z">
        <w:r>
          <w:rPr>
            <w:rFonts w:hint="default" w:ascii="Arial" w:hAnsi="Arial" w:cs="Arial"/>
            <w:color w:val="auto"/>
            <w:sz w:val="24"/>
            <w:szCs w:val="24"/>
            <w:rPrChange w:id="143" w:author="genchanghsu" w:date="2022-07-09T06:44:53Z">
              <w:rPr>
                <w:rFonts w:hint="default" w:ascii="Arial" w:hAnsi="Arial" w:cs="Arial"/>
                <w:color w:val="FF0000"/>
                <w:sz w:val="24"/>
                <w:szCs w:val="24"/>
              </w:rPr>
            </w:rPrChange>
          </w:rPr>
          <w:delText xml:space="preserve"> </w:delText>
        </w:r>
      </w:del>
      <w:del w:id="145" w:author="genchanghsu" w:date="2022-07-09T06:32:36Z">
        <w:r>
          <w:rPr>
            <w:rFonts w:hint="default" w:ascii="Arial" w:hAnsi="Arial" w:cs="Arial"/>
            <w:color w:val="auto"/>
            <w:sz w:val="24"/>
            <w:szCs w:val="24"/>
            <w:rPrChange w:id="146" w:author="genchanghsu" w:date="2022-07-09T06:44:53Z">
              <w:rPr>
                <w:rFonts w:hint="default" w:ascii="Arial" w:hAnsi="Arial" w:cs="Arial"/>
                <w:color w:val="FF0000"/>
                <w:sz w:val="24"/>
                <w:szCs w:val="24"/>
              </w:rPr>
            </w:rPrChange>
          </w:rPr>
          <w:delText>accumulating</w:delText>
        </w:r>
      </w:del>
      <w:r>
        <w:rPr>
          <w:rFonts w:hint="default" w:ascii="Arial" w:hAnsi="Arial" w:cs="Arial"/>
          <w:color w:val="auto"/>
          <w:sz w:val="24"/>
          <w:szCs w:val="24"/>
          <w:rPrChange w:id="148" w:author="genchanghsu" w:date="2022-07-09T06:44:53Z">
            <w:rPr>
              <w:rFonts w:hint="default" w:ascii="Arial" w:hAnsi="Arial" w:cs="Arial"/>
              <w:color w:val="FF0000"/>
              <w:sz w:val="24"/>
              <w:szCs w:val="24"/>
            </w:rPr>
          </w:rPrChange>
        </w:rPr>
        <w:t xml:space="preserve"> applicants per position </w:t>
      </w:r>
      <w:sdt>
        <w:sdtPr>
          <w:rPr>
            <w:rFonts w:hint="default" w:ascii="Arial" w:hAnsi="Arial" w:cs="Arial"/>
            <w:color w:val="auto"/>
            <w:sz w:val="24"/>
            <w:szCs w:val="24"/>
            <w:rPrChange w:id="150" w:author="genchanghsu" w:date="2022-07-09T06:44:53Z">
              <w:rPr>
                <w:rFonts w:hint="default" w:ascii="Arial" w:hAnsi="Arial" w:cs="Arial"/>
                <w:color w:val="FF0000"/>
                <w:sz w:val="24"/>
                <w:szCs w:val="24"/>
              </w:rPr>
            </w:rPrChange>
          </w:rPr>
          <w:tag w:val="MENDELEY_CITATION_v3_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"/>
          <w:id w:val="-583303708"/>
          <w:placeholder>
            <w:docPart w:val="DefaultPlaceholder_-1854013440"/>
          </w:placeholder>
        </w:sdtPr>
        <w:sdtEndPr>
          <w:rPr>
            <w:rFonts w:hint="default" w:ascii="Arial" w:hAnsi="Arial" w:cs="Arial"/>
            <w:color w:val="auto"/>
            <w:sz w:val="24"/>
            <w:szCs w:val="24"/>
            <w:rPrChange w:id="151" w:author="genchanghsu" w:date="2022-07-09T06:44:53Z">
              <w:rPr>
                <w:rFonts w:hint="default" w:ascii="Arial" w:hAnsi="Arial" w:cs="Arial"/>
                <w:color w:val="FF0000"/>
                <w:sz w:val="24"/>
                <w:szCs w:val="24"/>
              </w:rPr>
            </w:rPrChange>
          </w:rPr>
        </w:sdtEndPr>
        <w:sdtContent>
          <w:r>
            <w:rPr>
              <w:rFonts w:hint="default" w:ascii="Arial" w:hAnsi="Arial" w:cs="Arial"/>
              <w:color w:val="auto"/>
              <w:sz w:val="24"/>
              <w:szCs w:val="24"/>
              <w:rPrChange w:id="152" w:author="genchanghsu" w:date="2022-07-09T06:44:53Z">
                <w:rPr>
                  <w:rFonts w:hint="default" w:ascii="Arial" w:hAnsi="Arial" w:cs="Arial"/>
                  <w:color w:val="FF0000"/>
                  <w:sz w:val="24"/>
                  <w:szCs w:val="24"/>
                </w:rPr>
              </w:rPrChange>
            </w:rPr>
            <w:t xml:space="preserve">(Larson </w:t>
          </w:r>
          <w:r>
            <w:rPr>
              <w:rFonts w:hint="default" w:ascii="Arial" w:hAnsi="Arial" w:cs="Arial"/>
              <w:i/>
              <w:iCs/>
              <w:color w:val="auto"/>
              <w:sz w:val="24"/>
              <w:szCs w:val="24"/>
              <w:rPrChange w:id="153" w:author="genchanghsu" w:date="2022-07-09T06:44:53Z">
                <w:rPr>
                  <w:rFonts w:hint="default" w:ascii="Arial" w:hAnsi="Arial" w:cs="Arial"/>
                  <w:i/>
                  <w:iCs/>
                  <w:color w:val="FF0000"/>
                  <w:sz w:val="24"/>
                  <w:szCs w:val="24"/>
                </w:rPr>
              </w:rPrChange>
            </w:rPr>
            <w:t>et al.</w:t>
          </w:r>
          <w:r>
            <w:rPr>
              <w:rFonts w:hint="default" w:ascii="Arial" w:hAnsi="Arial" w:cs="Arial"/>
              <w:color w:val="auto"/>
              <w:sz w:val="24"/>
              <w:szCs w:val="24"/>
              <w:rPrChange w:id="154" w:author="genchanghsu" w:date="2022-07-09T06:44:53Z">
                <w:rPr>
                  <w:rFonts w:hint="default" w:ascii="Arial" w:hAnsi="Arial" w:cs="Arial"/>
                  <w:color w:val="FF0000"/>
                  <w:sz w:val="24"/>
                  <w:szCs w:val="24"/>
                </w:rPr>
              </w:rPrChange>
            </w:rPr>
            <w:t xml:space="preserve"> 2014)</w:t>
          </w:r>
        </w:sdtContent>
      </w:sdt>
      <w:r>
        <w:rPr>
          <w:rFonts w:hint="default" w:ascii="Arial" w:hAnsi="Arial" w:cs="Arial"/>
          <w:color w:val="auto"/>
          <w:sz w:val="24"/>
          <w:szCs w:val="24"/>
          <w:rPrChange w:id="157" w:author="genchanghsu" w:date="2022-07-09T06:44:53Z">
            <w:rPr>
              <w:rFonts w:hint="default" w:ascii="Arial" w:hAnsi="Arial" w:cs="Arial"/>
              <w:color w:val="FF0000"/>
              <w:sz w:val="24"/>
              <w:szCs w:val="24"/>
            </w:rPr>
          </w:rPrChange>
        </w:rPr>
        <w:t>, has resulted in higher expectation</w:t>
      </w:r>
      <w:r>
        <w:rPr>
          <w:rFonts w:hint="default" w:ascii="Arial" w:hAnsi="Arial" w:cs="Arial" w:eastAsiaTheme="minorEastAsia"/>
          <w:color w:val="auto"/>
          <w:sz w:val="24"/>
          <w:szCs w:val="24"/>
          <w:rPrChange w:id="158" w:author="genchanghsu" w:date="2022-07-09T06:44:53Z">
            <w:rPr>
              <w:rFonts w:hint="default" w:ascii="Arial" w:hAnsi="Arial" w:cs="Arial" w:eastAsiaTheme="minorEastAsia"/>
              <w:color w:val="FF0000"/>
              <w:sz w:val="24"/>
              <w:szCs w:val="24"/>
            </w:rPr>
          </w:rPrChange>
        </w:rPr>
        <w:t>s</w:t>
      </w:r>
      <w:r>
        <w:rPr>
          <w:rFonts w:hint="default" w:ascii="Arial" w:hAnsi="Arial" w:cs="Arial"/>
          <w:color w:val="auto"/>
          <w:sz w:val="24"/>
          <w:szCs w:val="24"/>
          <w:rPrChange w:id="159" w:author="genchanghsu" w:date="2022-07-09T06:44:53Z">
            <w:rPr>
              <w:rFonts w:hint="default" w:ascii="Arial" w:hAnsi="Arial" w:cs="Arial"/>
              <w:color w:val="FF0000"/>
              <w:sz w:val="24"/>
              <w:szCs w:val="24"/>
            </w:rPr>
          </w:rPrChange>
        </w:rPr>
        <w:t xml:space="preserve"> for academic performance shaped by </w:t>
      </w:r>
      <w:r>
        <w:rPr>
          <w:rFonts w:hint="default" w:ascii="Arial" w:hAnsi="Arial" w:cs="Arial"/>
          <w:color w:val="FF0000"/>
          <w:sz w:val="24"/>
          <w:szCs w:val="24"/>
          <w:rPrChange w:id="160" w:author="genchanghsu" w:date="2022-07-09T06:45:03Z">
            <w:rPr>
              <w:rFonts w:hint="default" w:ascii="Arial" w:hAnsi="Arial" w:cs="Arial"/>
              <w:color w:val="FF0000"/>
              <w:sz w:val="24"/>
              <w:szCs w:val="24"/>
            </w:rPr>
          </w:rPrChange>
        </w:rPr>
        <w:t xml:space="preserve">a </w:t>
      </w:r>
      <w:r>
        <w:rPr>
          <w:rFonts w:hint="default" w:ascii="Arial" w:hAnsi="Arial" w:cs="Arial" w:eastAsiaTheme="minorEastAsia"/>
          <w:color w:val="FF0000"/>
          <w:sz w:val="24"/>
          <w:szCs w:val="24"/>
          <w:rPrChange w:id="161" w:author="genchanghsu" w:date="2022-07-09T06:45:03Z">
            <w:rPr>
              <w:rFonts w:hint="default" w:ascii="Arial" w:hAnsi="Arial" w:cs="Arial" w:eastAsiaTheme="minorEastAsia"/>
              <w:color w:val="FF0000"/>
              <w:sz w:val="24"/>
              <w:szCs w:val="24"/>
            </w:rPr>
          </w:rPrChange>
        </w:rPr>
        <w:t>“</w:t>
      </w:r>
      <w:r>
        <w:rPr>
          <w:rFonts w:hint="default" w:ascii="Arial" w:hAnsi="Arial" w:cs="Arial"/>
          <w:color w:val="FF0000"/>
          <w:sz w:val="24"/>
          <w:szCs w:val="24"/>
          <w:rPrChange w:id="162" w:author="genchanghsu" w:date="2022-07-09T06:45:03Z">
            <w:rPr>
              <w:rFonts w:hint="default" w:ascii="Arial" w:hAnsi="Arial" w:cs="Arial"/>
              <w:color w:val="FF0000"/>
              <w:sz w:val="24"/>
              <w:szCs w:val="24"/>
            </w:rPr>
          </w:rPrChange>
        </w:rPr>
        <w:t>publish or perish</w:t>
      </w:r>
      <w:r>
        <w:rPr>
          <w:rFonts w:hint="default" w:ascii="Arial" w:hAnsi="Arial" w:cs="Arial" w:eastAsiaTheme="minorEastAsia"/>
          <w:color w:val="FF0000"/>
          <w:sz w:val="24"/>
          <w:szCs w:val="24"/>
          <w:rPrChange w:id="163" w:author="genchanghsu" w:date="2022-07-09T06:45:03Z">
            <w:rPr>
              <w:rFonts w:hint="default" w:ascii="Arial" w:hAnsi="Arial" w:cs="Arial" w:eastAsiaTheme="minorEastAsia"/>
              <w:color w:val="FF0000"/>
              <w:sz w:val="24"/>
              <w:szCs w:val="24"/>
            </w:rPr>
          </w:rPrChange>
        </w:rPr>
        <w:t>”</w:t>
      </w:r>
      <w:ins w:id="164" w:author="genchanghsu" w:date="2022-07-09T06:34:46Z">
        <w:r>
          <w:rPr>
            <w:rFonts w:hint="default" w:ascii="Arial" w:hAnsi="Arial" w:cs="Arial" w:eastAsiaTheme="minorEastAsia"/>
            <w:color w:val="FF0000"/>
            <w:sz w:val="24"/>
            <w:szCs w:val="24"/>
            <w:lang w:val="en-US"/>
            <w:rPrChange w:id="165" w:author="genchanghsu" w:date="2022-07-09T06:45:03Z">
              <w:rPr>
                <w:rFonts w:hint="default" w:ascii="Arial" w:hAnsi="Arial" w:cs="Arial" w:eastAsiaTheme="minorEastAsia"/>
                <w:color w:val="FF0000"/>
                <w:sz w:val="24"/>
                <w:szCs w:val="24"/>
                <w:lang w:val="en-US"/>
              </w:rPr>
            </w:rPrChange>
          </w:rPr>
          <w:t xml:space="preserve"> </w:t>
        </w:r>
      </w:ins>
      <w:ins w:id="167" w:author="genchanghsu" w:date="2022-07-09T06:51:05Z">
        <w:r>
          <w:rPr>
            <w:rFonts w:hint="default" w:ascii="Arial" w:hAnsi="Arial" w:cs="Arial" w:eastAsiaTheme="minorEastAsia"/>
            <w:color w:val="FF0000"/>
            <w:sz w:val="24"/>
            <w:szCs w:val="24"/>
            <w:lang w:val="en-US"/>
          </w:rPr>
          <w:t>culture</w:t>
        </w:r>
      </w:ins>
      <w:r>
        <w:rPr>
          <w:rFonts w:hint="default" w:ascii="Arial" w:hAnsi="Arial" w:cs="Arial"/>
          <w:color w:val="FF0000"/>
          <w:sz w:val="24"/>
          <w:szCs w:val="24"/>
          <w:rPrChange w:id="168" w:author="genchanghsu" w:date="2022-07-09T06:45:03Z">
            <w:rPr>
              <w:rFonts w:hint="default" w:ascii="Arial" w:hAnsi="Arial" w:cs="Arial"/>
              <w:color w:val="FF0000"/>
              <w:sz w:val="24"/>
              <w:szCs w:val="24"/>
            </w:rPr>
          </w:rPrChange>
        </w:rPr>
        <w:t xml:space="preserve"> </w:t>
      </w:r>
      <w:sdt>
        <w:sdtPr>
          <w:rPr>
            <w:rFonts w:hint="default" w:ascii="Arial" w:hAnsi="Arial" w:cs="Arial" w:eastAsiaTheme="minorEastAsia"/>
            <w:color w:val="FF0000"/>
            <w:sz w:val="24"/>
            <w:szCs w:val="24"/>
            <w:rPrChange w:id="170" w:author="genchanghsu" w:date="2022-07-09T06:45:03Z">
              <w:rPr>
                <w:rFonts w:hint="default" w:ascii="Arial" w:hAnsi="Arial" w:cs="Arial" w:eastAsiaTheme="minorEastAsia"/>
                <w:color w:val="FF0000"/>
                <w:sz w:val="24"/>
                <w:szCs w:val="24"/>
              </w:rPr>
            </w:rPrChange>
          </w:rPr>
          <w:tag w:val="MENDELEY_CITATION_v3_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"/>
          <w:id w:val="-1690748305"/>
          <w:placeholder>
            <w:docPart w:val="BF2C408367A5034581882EF735F7E77E"/>
          </w:placeholder>
        </w:sdtPr>
        <w:sdtEndPr>
          <w:rPr>
            <w:rFonts w:hint="default" w:ascii="Arial" w:hAnsi="Arial" w:cs="Arial" w:eastAsiaTheme="minorEastAsia"/>
            <w:color w:val="auto"/>
            <w:sz w:val="24"/>
            <w:szCs w:val="24"/>
            <w:rPrChange w:id="171" w:author="genchanghsu" w:date="2022-07-09T06:44:53Z">
              <w:rPr>
                <w:rFonts w:hint="default" w:ascii="Arial" w:hAnsi="Arial" w:cs="Arial" w:eastAsiaTheme="minorEastAsia"/>
                <w:color w:val="FF0000"/>
                <w:sz w:val="24"/>
                <w:szCs w:val="24"/>
              </w:rPr>
            </w:rPrChange>
          </w:rPr>
        </w:sdtEndPr>
        <w:sdtContent>
          <w:r>
            <w:rPr>
              <w:rFonts w:hint="default" w:ascii="Arial" w:hAnsi="Arial" w:cs="Arial" w:eastAsiaTheme="minorEastAsia"/>
              <w:color w:val="auto"/>
              <w:sz w:val="24"/>
              <w:szCs w:val="24"/>
              <w:rPrChange w:id="172" w:author="genchanghsu" w:date="2022-07-09T06:44:53Z">
                <w:rPr>
                  <w:rFonts w:hint="default" w:ascii="Arial" w:hAnsi="Arial" w:cs="Arial" w:eastAsiaTheme="minorEastAsia"/>
                  <w:color w:val="FF0000"/>
                  <w:sz w:val="24"/>
                  <w:szCs w:val="24"/>
                </w:rPr>
              </w:rPrChange>
            </w:rPr>
            <w:t>(Garfield 1996)</w:t>
          </w:r>
          <w:ins w:id="173" w:author="genchanghsu" w:date="2022-07-09T06:33:48Z">
            <w:r>
              <w:rPr>
                <w:rFonts w:hint="default" w:ascii="Arial" w:hAnsi="Arial" w:cs="Arial" w:eastAsiaTheme="minorEastAsia"/>
                <w:color w:val="auto"/>
                <w:sz w:val="24"/>
                <w:szCs w:val="24"/>
                <w:lang w:val="en-US"/>
                <w:rPrChange w:id="174" w:author="genchanghsu" w:date="2022-07-09T06:44:53Z">
                  <w:rPr>
                    <w:rFonts w:hint="default" w:ascii="Arial" w:hAnsi="Arial" w:cs="Arial" w:eastAsiaTheme="minorEastAsia"/>
                    <w:color w:val="FF0000"/>
                    <w:sz w:val="24"/>
                    <w:szCs w:val="24"/>
                    <w:lang w:val="en-US"/>
                  </w:rPr>
                </w:rPrChange>
              </w:rPr>
              <w:t>.</w:t>
            </w:r>
          </w:ins>
          <w:ins w:id="176" w:author="genchanghsu" w:date="2022-07-09T06:51:14Z">
            <w:r>
              <w:rPr>
                <w:rFonts w:hint="default" w:ascii="Arial" w:hAnsi="Arial" w:cs="Arial" w:eastAsiaTheme="minorEastAsia"/>
                <w:color w:val="auto"/>
                <w:sz w:val="24"/>
                <w:szCs w:val="24"/>
                <w:lang w:val="en-US"/>
              </w:rPr>
              <w:t xml:space="preserve"> </w:t>
            </w:r>
          </w:ins>
        </w:sdtContent>
      </w:sdt>
      <w:del w:id="179" w:author="genchanghsu" w:date="2022-07-09T06:33:51Z">
        <w:r>
          <w:rPr>
            <w:rFonts w:hint="default" w:ascii="Arial" w:hAnsi="Arial" w:cs="Arial"/>
            <w:color w:val="auto"/>
            <w:sz w:val="24"/>
            <w:szCs w:val="24"/>
            <w:rPrChange w:id="180" w:author="genchanghsu" w:date="2022-07-09T06:44:53Z">
              <w:rPr>
                <w:rFonts w:hint="default" w:ascii="Arial" w:hAnsi="Arial" w:cs="Arial"/>
                <w:color w:val="FF0000"/>
                <w:sz w:val="24"/>
                <w:szCs w:val="24"/>
              </w:rPr>
            </w:rPrChange>
          </w:rPr>
          <w:delText xml:space="preserve"> </w:delText>
        </w:r>
      </w:del>
      <w:r>
        <w:rPr>
          <w:rFonts w:hint="default" w:ascii="Arial" w:hAnsi="Arial" w:cs="Arial"/>
          <w:color w:val="auto"/>
          <w:sz w:val="24"/>
          <w:szCs w:val="24"/>
          <w:rPrChange w:id="182" w:author="genchanghsu" w:date="2022-07-09T06:44:53Z">
            <w:rPr>
              <w:rFonts w:hint="default" w:ascii="Arial" w:hAnsi="Arial" w:cs="Arial"/>
              <w:color w:val="FF0000"/>
              <w:sz w:val="24"/>
              <w:szCs w:val="24"/>
            </w:rPr>
          </w:rPrChange>
        </w:rPr>
        <w:t>A survey of evolutionary biologists recruited as junior researchers at the National Centre for Scientific Research</w:t>
      </w:r>
      <w:r>
        <w:rPr>
          <w:rFonts w:hint="default" w:ascii="Arial" w:hAnsi="Arial" w:cs="Arial" w:eastAsiaTheme="minorEastAsia"/>
          <w:color w:val="auto"/>
          <w:sz w:val="24"/>
          <w:szCs w:val="24"/>
          <w:rPrChange w:id="183" w:author="genchanghsu" w:date="2022-07-09T06:44:53Z">
            <w:rPr>
              <w:rFonts w:hint="default" w:ascii="Arial" w:hAnsi="Arial" w:cs="Arial" w:eastAsiaTheme="minorEastAsia"/>
              <w:color w:val="FF0000"/>
              <w:sz w:val="24"/>
              <w:szCs w:val="24"/>
            </w:rPr>
          </w:rPrChange>
        </w:rPr>
        <w:t xml:space="preserve"> (CNRS)</w:t>
      </w:r>
      <w:r>
        <w:rPr>
          <w:rFonts w:hint="default" w:ascii="Arial" w:hAnsi="Arial" w:cs="Arial"/>
          <w:color w:val="auto"/>
          <w:sz w:val="24"/>
          <w:szCs w:val="24"/>
          <w:rPrChange w:id="184" w:author="genchanghsu" w:date="2022-07-09T06:44:53Z">
            <w:rPr>
              <w:rFonts w:hint="default" w:ascii="Arial" w:hAnsi="Arial" w:cs="Arial"/>
              <w:color w:val="FF0000"/>
              <w:sz w:val="24"/>
              <w:szCs w:val="24"/>
            </w:rPr>
          </w:rPrChange>
        </w:rPr>
        <w:t xml:space="preserve"> in France showed that academics recruited in 2013</w:t>
      </w:r>
      <w:r>
        <w:rPr>
          <w:rFonts w:hint="default" w:ascii="Arial" w:hAnsi="Arial" w:eastAsia="PMingLiU" w:cs="Arial"/>
          <w:color w:val="auto"/>
          <w:sz w:val="24"/>
          <w:szCs w:val="24"/>
          <w:rPrChange w:id="185" w:author="genchanghsu" w:date="2022-07-09T06:44:53Z">
            <w:rPr>
              <w:rFonts w:hint="default" w:ascii="Arial" w:hAnsi="Arial" w:eastAsia="PMingLiU" w:cs="Arial"/>
              <w:color w:val="FF0000"/>
              <w:sz w:val="24"/>
              <w:szCs w:val="24"/>
            </w:rPr>
          </w:rPrChange>
        </w:rPr>
        <w:t xml:space="preserve"> published </w:t>
      </w:r>
      <w:r>
        <w:rPr>
          <w:rFonts w:hint="default" w:ascii="Arial" w:hAnsi="Arial" w:cs="Arial"/>
          <w:color w:val="auto"/>
          <w:sz w:val="24"/>
          <w:szCs w:val="24"/>
          <w:rPrChange w:id="186" w:author="genchanghsu" w:date="2022-07-09T06:44:53Z">
            <w:rPr>
              <w:rFonts w:hint="default" w:ascii="Arial" w:hAnsi="Arial" w:cs="Arial"/>
              <w:color w:val="FF0000"/>
              <w:sz w:val="24"/>
              <w:szCs w:val="24"/>
            </w:rPr>
          </w:rPrChange>
        </w:rPr>
        <w:t>nearly twice as many</w:t>
      </w:r>
      <w:r>
        <w:rPr>
          <w:rFonts w:hint="default" w:ascii="Arial" w:hAnsi="Arial" w:eastAsia="PMingLiU" w:cs="Arial"/>
          <w:color w:val="auto"/>
          <w:sz w:val="24"/>
          <w:szCs w:val="24"/>
          <w:rPrChange w:id="187" w:author="genchanghsu" w:date="2022-07-09T06:44:53Z">
            <w:rPr>
              <w:rFonts w:hint="default" w:ascii="Arial" w:hAnsi="Arial" w:eastAsia="PMingLiU" w:cs="Arial"/>
              <w:color w:val="FF0000"/>
              <w:sz w:val="24"/>
              <w:szCs w:val="24"/>
            </w:rPr>
          </w:rPrChange>
        </w:rPr>
        <w:t xml:space="preserve"> papers</w:t>
      </w:r>
      <w:r>
        <w:rPr>
          <w:rFonts w:hint="default" w:ascii="Arial" w:hAnsi="Arial" w:cs="Arial"/>
          <w:color w:val="auto"/>
          <w:sz w:val="24"/>
          <w:szCs w:val="24"/>
          <w:rPrChange w:id="188" w:author="genchanghsu" w:date="2022-07-09T06:44:53Z">
            <w:rPr>
              <w:rFonts w:hint="default" w:ascii="Arial" w:hAnsi="Arial" w:cs="Arial"/>
              <w:color w:val="FF0000"/>
              <w:sz w:val="24"/>
              <w:szCs w:val="24"/>
            </w:rPr>
          </w:rPrChange>
        </w:rPr>
        <w:t xml:space="preserve"> as </w:t>
      </w:r>
      <w:r>
        <w:rPr>
          <w:rFonts w:hint="default" w:ascii="Arial" w:hAnsi="Arial" w:eastAsia="PMingLiU" w:cs="Arial"/>
          <w:color w:val="auto"/>
          <w:sz w:val="24"/>
          <w:szCs w:val="24"/>
          <w:rPrChange w:id="189" w:author="genchanghsu" w:date="2022-07-09T06:44:53Z">
            <w:rPr>
              <w:rFonts w:hint="default" w:ascii="Arial" w:hAnsi="Arial" w:eastAsia="PMingLiU" w:cs="Arial"/>
              <w:color w:val="FF0000"/>
              <w:sz w:val="24"/>
              <w:szCs w:val="24"/>
            </w:rPr>
          </w:rPrChange>
        </w:rPr>
        <w:t>those recruited in</w:t>
      </w:r>
      <w:r>
        <w:rPr>
          <w:rFonts w:hint="default" w:ascii="Arial" w:hAnsi="Arial" w:cs="Arial"/>
          <w:color w:val="auto"/>
          <w:sz w:val="24"/>
          <w:szCs w:val="24"/>
          <w:rPrChange w:id="190" w:author="genchanghsu" w:date="2022-07-09T06:44:53Z">
            <w:rPr>
              <w:rFonts w:hint="default" w:ascii="Arial" w:hAnsi="Arial" w:cs="Arial"/>
              <w:color w:val="FF0000"/>
              <w:sz w:val="24"/>
              <w:szCs w:val="24"/>
            </w:rPr>
          </w:rPrChange>
        </w:rPr>
        <w:t xml:space="preserve"> 2005</w:t>
      </w:r>
      <w:r>
        <w:rPr>
          <w:rFonts w:hint="default" w:ascii="Arial" w:hAnsi="Arial" w:eastAsia="PMingLiU" w:cs="Arial"/>
          <w:color w:val="auto"/>
          <w:sz w:val="24"/>
          <w:szCs w:val="24"/>
          <w:rPrChange w:id="191" w:author="genchanghsu" w:date="2022-07-09T06:44:53Z">
            <w:rPr>
              <w:rFonts w:hint="default" w:ascii="Arial" w:hAnsi="Arial" w:eastAsia="PMingLiU" w:cs="Arial"/>
              <w:color w:val="FF0000"/>
              <w:sz w:val="24"/>
              <w:szCs w:val="24"/>
            </w:rPr>
          </w:rPrChange>
        </w:rPr>
        <w:t xml:space="preserve"> did</w:t>
      </w:r>
      <w:r>
        <w:rPr>
          <w:rFonts w:hint="default" w:ascii="Arial" w:hAnsi="Arial" w:cs="Arial"/>
          <w:color w:val="auto"/>
          <w:sz w:val="24"/>
          <w:szCs w:val="24"/>
          <w:rPrChange w:id="192" w:author="genchanghsu" w:date="2022-07-09T06:44:53Z">
            <w:rPr>
              <w:rFonts w:hint="default" w:ascii="Arial" w:hAnsi="Arial" w:cs="Arial"/>
              <w:color w:val="FF0000"/>
              <w:sz w:val="24"/>
              <w:szCs w:val="24"/>
            </w:rPr>
          </w:rPrChange>
        </w:rPr>
        <w:t xml:space="preserve"> </w:t>
      </w:r>
      <w:sdt>
        <w:sdtPr>
          <w:rPr>
            <w:rFonts w:hint="default" w:ascii="Arial" w:hAnsi="Arial" w:cs="Arial"/>
            <w:color w:val="auto"/>
            <w:sz w:val="24"/>
            <w:szCs w:val="24"/>
            <w:rPrChange w:id="194" w:author="genchanghsu" w:date="2022-07-09T06:44:53Z">
              <w:rPr>
                <w:rFonts w:hint="default" w:ascii="Arial" w:hAnsi="Arial" w:cs="Arial"/>
                <w:color w:val="FF0000"/>
                <w:sz w:val="24"/>
                <w:szCs w:val="24"/>
              </w:rPr>
            </w:rPrChange>
          </w:rPr>
          <w:tag w:val="MENDELEY_CITATION_v3_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"/>
          <w:id w:val="1742830790"/>
          <w:placeholder>
            <w:docPart w:val="DefaultPlaceholder_-1854013440"/>
          </w:placeholder>
        </w:sdtPr>
        <w:sdtEndPr>
          <w:rPr>
            <w:rFonts w:hint="default" w:ascii="Arial" w:hAnsi="Arial" w:cs="Arial"/>
            <w:color w:val="auto"/>
            <w:sz w:val="24"/>
            <w:szCs w:val="24"/>
            <w:rPrChange w:id="195" w:author="genchanghsu" w:date="2022-07-09T06:44:53Z">
              <w:rPr>
                <w:rFonts w:hint="default" w:ascii="Arial" w:hAnsi="Arial" w:cs="Arial"/>
                <w:color w:val="FF0000"/>
                <w:sz w:val="24"/>
                <w:szCs w:val="24"/>
              </w:rPr>
            </w:rPrChange>
          </w:rPr>
        </w:sdtEndPr>
        <w:sdtContent>
          <w:r>
            <w:rPr>
              <w:rFonts w:hint="default" w:ascii="Arial" w:hAnsi="Arial" w:cs="Arial"/>
              <w:color w:val="auto"/>
              <w:sz w:val="24"/>
              <w:szCs w:val="24"/>
              <w:rPrChange w:id="196" w:author="genchanghsu" w:date="2022-07-09T06:44:53Z">
                <w:rPr>
                  <w:rFonts w:hint="default" w:ascii="Arial" w:hAnsi="Arial" w:cs="Arial"/>
                  <w:color w:val="FF0000"/>
                  <w:sz w:val="24"/>
                  <w:szCs w:val="24"/>
                </w:rPr>
              </w:rPrChange>
            </w:rPr>
            <w:t>(Brischoux &amp; Angelier 2015)</w:t>
          </w:r>
        </w:sdtContent>
      </w:sdt>
      <w:r>
        <w:rPr>
          <w:rFonts w:hint="default" w:ascii="Arial" w:hAnsi="Arial" w:cs="Arial"/>
          <w:color w:val="auto"/>
          <w:sz w:val="24"/>
          <w:szCs w:val="24"/>
          <w:rPrChange w:id="199" w:author="genchanghsu" w:date="2022-07-09T06:44:53Z">
            <w:rPr>
              <w:rFonts w:hint="default" w:ascii="Arial" w:hAnsi="Arial" w:cs="Arial"/>
              <w:color w:val="FF0000"/>
              <w:sz w:val="24"/>
              <w:szCs w:val="24"/>
            </w:rPr>
          </w:rPrChange>
        </w:rPr>
        <w:t xml:space="preserve">. </w:t>
      </w:r>
      <w:ins w:id="200" w:author="genchanghsu" w:date="2022-07-09T06:35:42Z">
        <w:r>
          <w:rPr>
            <w:rFonts w:hint="default" w:ascii="Arial" w:hAnsi="Arial" w:cs="Arial"/>
            <w:color w:val="auto"/>
            <w:sz w:val="24"/>
            <w:szCs w:val="24"/>
            <w:lang w:val="en-US"/>
            <w:rPrChange w:id="201" w:author="genchanghsu" w:date="2022-07-09T06:44:53Z">
              <w:rPr>
                <w:rFonts w:hint="default" w:ascii="Arial" w:hAnsi="Arial" w:cs="Arial"/>
                <w:color w:val="FF0000"/>
                <w:sz w:val="24"/>
                <w:szCs w:val="24"/>
                <w:lang w:val="en-US"/>
              </w:rPr>
            </w:rPrChange>
          </w:rPr>
          <w:t>Addi</w:t>
        </w:r>
      </w:ins>
      <w:ins w:id="203" w:author="genchanghsu" w:date="2022-07-09T06:35:43Z">
        <w:r>
          <w:rPr>
            <w:rFonts w:hint="default" w:ascii="Arial" w:hAnsi="Arial" w:cs="Arial"/>
            <w:color w:val="auto"/>
            <w:sz w:val="24"/>
            <w:szCs w:val="24"/>
            <w:lang w:val="en-US"/>
            <w:rPrChange w:id="204" w:author="genchanghsu" w:date="2022-07-09T06:44:53Z">
              <w:rPr>
                <w:rFonts w:hint="default" w:ascii="Arial" w:hAnsi="Arial" w:cs="Arial"/>
                <w:color w:val="FF0000"/>
                <w:sz w:val="24"/>
                <w:szCs w:val="24"/>
                <w:lang w:val="en-US"/>
              </w:rPr>
            </w:rPrChange>
          </w:rPr>
          <w:t>tionally</w:t>
        </w:r>
      </w:ins>
      <w:ins w:id="206" w:author="genchanghsu" w:date="2022-07-09T06:35:44Z">
        <w:r>
          <w:rPr>
            <w:rFonts w:hint="default" w:ascii="Arial" w:hAnsi="Arial" w:cs="Arial"/>
            <w:color w:val="auto"/>
            <w:sz w:val="24"/>
            <w:szCs w:val="24"/>
            <w:lang w:val="en-US"/>
            <w:rPrChange w:id="207" w:author="genchanghsu" w:date="2022-07-09T06:44:53Z">
              <w:rPr>
                <w:rFonts w:hint="default" w:ascii="Arial" w:hAnsi="Arial" w:cs="Arial"/>
                <w:color w:val="FF0000"/>
                <w:sz w:val="24"/>
                <w:szCs w:val="24"/>
                <w:lang w:val="en-US"/>
              </w:rPr>
            </w:rPrChange>
          </w:rPr>
          <w:t xml:space="preserve">, </w:t>
        </w:r>
      </w:ins>
      <w:ins w:id="209" w:author="genchanghsu" w:date="2022-07-09T06:35:46Z">
        <w:r>
          <w:rPr>
            <w:rFonts w:hint="default" w:ascii="Arial" w:hAnsi="Arial" w:cs="Arial"/>
            <w:color w:val="auto"/>
            <w:sz w:val="24"/>
            <w:szCs w:val="24"/>
            <w:lang w:val="en-US"/>
            <w:rPrChange w:id="210" w:author="genchanghsu" w:date="2022-07-09T06:44:53Z">
              <w:rPr>
                <w:rFonts w:hint="default" w:ascii="Arial" w:hAnsi="Arial" w:cs="Arial"/>
                <w:color w:val="FF0000"/>
                <w:sz w:val="24"/>
                <w:szCs w:val="24"/>
                <w:lang w:val="en-US"/>
              </w:rPr>
            </w:rPrChange>
          </w:rPr>
          <w:t>a</w:t>
        </w:r>
      </w:ins>
      <w:del w:id="212" w:author="genchanghsu" w:date="2022-07-09T06:35:45Z">
        <w:r>
          <w:rPr>
            <w:rFonts w:hint="default" w:ascii="Arial" w:hAnsi="Arial" w:cs="Arial"/>
            <w:color w:val="auto"/>
            <w:sz w:val="24"/>
            <w:szCs w:val="24"/>
            <w:rPrChange w:id="213" w:author="genchanghsu" w:date="2022-07-09T06:44:53Z">
              <w:rPr>
                <w:rFonts w:hint="default" w:ascii="Arial" w:hAnsi="Arial" w:cs="Arial"/>
                <w:color w:val="FF0000"/>
                <w:sz w:val="24"/>
                <w:szCs w:val="24"/>
              </w:rPr>
            </w:rPrChange>
          </w:rPr>
          <w:delText>A</w:delText>
        </w:r>
      </w:del>
      <w:r>
        <w:rPr>
          <w:rFonts w:hint="default" w:ascii="Arial" w:hAnsi="Arial" w:cs="Arial"/>
          <w:color w:val="auto"/>
          <w:sz w:val="24"/>
          <w:szCs w:val="24"/>
          <w:rPrChange w:id="215" w:author="genchanghsu" w:date="2022-07-09T06:44:53Z">
            <w:rPr>
              <w:rFonts w:hint="default" w:ascii="Arial" w:hAnsi="Arial" w:cs="Arial"/>
              <w:color w:val="FF0000"/>
              <w:sz w:val="24"/>
              <w:szCs w:val="24"/>
            </w:rPr>
          </w:rPrChange>
        </w:rPr>
        <w:t>lthough the minimum education requirement for a tenure-track position is having a PhD degree, it has become increasingly frequent for applicants to have one or even more postdoctoral appointments. Consequently, many</w:t>
      </w:r>
      <w:del w:id="216" w:author="genchanghsu" w:date="2022-07-09T06:37:25Z">
        <w:r>
          <w:rPr>
            <w:rFonts w:hint="default" w:ascii="Arial" w:hAnsi="Arial" w:cs="Arial"/>
            <w:color w:val="auto"/>
            <w:sz w:val="24"/>
            <w:szCs w:val="24"/>
            <w:rPrChange w:id="217" w:author="genchanghsu" w:date="2022-07-09T06:44:53Z">
              <w:rPr>
                <w:rFonts w:hint="default" w:ascii="Arial" w:hAnsi="Arial" w:cs="Arial"/>
                <w:color w:val="FF0000"/>
                <w:sz w:val="24"/>
                <w:szCs w:val="24"/>
              </w:rPr>
            </w:rPrChange>
          </w:rPr>
          <w:delText xml:space="preserve"> </w:delText>
        </w:r>
      </w:del>
      <w:del w:id="219" w:author="genchanghsu" w:date="2022-07-09T06:37:23Z">
        <w:r>
          <w:rPr>
            <w:rFonts w:hint="default" w:ascii="Arial" w:hAnsi="Arial" w:cs="Arial"/>
            <w:color w:val="auto"/>
            <w:sz w:val="24"/>
            <w:szCs w:val="24"/>
            <w:rPrChange w:id="220" w:author="genchanghsu" w:date="2022-07-09T06:44:53Z">
              <w:rPr>
                <w:rFonts w:hint="default" w:ascii="Arial" w:hAnsi="Arial" w:cs="Arial"/>
                <w:color w:val="FF0000"/>
                <w:sz w:val="24"/>
                <w:szCs w:val="24"/>
              </w:rPr>
            </w:rPrChange>
          </w:rPr>
          <w:delText>STEM</w:delText>
        </w:r>
      </w:del>
      <w:r>
        <w:rPr>
          <w:rFonts w:hint="default" w:ascii="Arial" w:hAnsi="Arial" w:cs="Arial"/>
          <w:color w:val="auto"/>
          <w:sz w:val="24"/>
          <w:szCs w:val="24"/>
          <w:rPrChange w:id="222" w:author="genchanghsu" w:date="2022-07-09T06:44:53Z">
            <w:rPr>
              <w:rFonts w:hint="default" w:ascii="Arial" w:hAnsi="Arial" w:cs="Arial"/>
              <w:color w:val="FF0000"/>
              <w:sz w:val="24"/>
              <w:szCs w:val="24"/>
            </w:rPr>
          </w:rPrChange>
        </w:rPr>
        <w:t xml:space="preserve"> PhDs</w:t>
      </w:r>
      <w:ins w:id="223" w:author="genchanghsu" w:date="2022-07-09T06:37:27Z">
        <w:r>
          <w:rPr>
            <w:rFonts w:hint="default" w:ascii="Arial" w:hAnsi="Arial" w:cs="Arial"/>
            <w:color w:val="auto"/>
            <w:sz w:val="24"/>
            <w:szCs w:val="24"/>
            <w:lang w:val="en-US"/>
            <w:rPrChange w:id="224" w:author="genchanghsu" w:date="2022-07-09T06:44:53Z">
              <w:rPr>
                <w:rFonts w:hint="default" w:ascii="Arial" w:hAnsi="Arial" w:cs="Arial"/>
                <w:color w:val="FF0000"/>
                <w:sz w:val="24"/>
                <w:szCs w:val="24"/>
                <w:lang w:val="en-US"/>
              </w:rPr>
            </w:rPrChange>
          </w:rPr>
          <w:t xml:space="preserve"> in </w:t>
        </w:r>
      </w:ins>
      <w:ins w:id="226" w:author="genchanghsu" w:date="2022-07-09T06:37:28Z">
        <w:r>
          <w:rPr>
            <w:rFonts w:hint="default" w:ascii="Arial" w:hAnsi="Arial" w:cs="Arial"/>
            <w:color w:val="auto"/>
            <w:sz w:val="24"/>
            <w:szCs w:val="24"/>
            <w:rPrChange w:id="227" w:author="genchanghsu" w:date="2022-07-09T06:44:53Z">
              <w:rPr>
                <w:rFonts w:hint="default" w:ascii="Arial" w:hAnsi="Arial" w:cs="Arial"/>
                <w:color w:val="FF0000"/>
                <w:sz w:val="24"/>
                <w:szCs w:val="24"/>
              </w:rPr>
            </w:rPrChange>
          </w:rPr>
          <w:t>STEM</w:t>
        </w:r>
      </w:ins>
      <w:r>
        <w:rPr>
          <w:rFonts w:hint="default" w:ascii="Arial" w:hAnsi="Arial" w:cs="Arial"/>
          <w:color w:val="auto"/>
          <w:sz w:val="24"/>
          <w:szCs w:val="24"/>
          <w:rPrChange w:id="229" w:author="genchanghsu" w:date="2022-07-09T06:44:53Z">
            <w:rPr>
              <w:rFonts w:hint="default" w:ascii="Arial" w:hAnsi="Arial" w:cs="Arial"/>
              <w:color w:val="FF0000"/>
              <w:sz w:val="24"/>
              <w:szCs w:val="24"/>
            </w:rPr>
          </w:rPrChange>
        </w:rPr>
        <w:t xml:space="preserve"> work as postdoctoral researchers for a prolonged period</w:t>
      </w:r>
      <w:ins w:id="230" w:author="genchanghsu" w:date="2022-07-09T06:37:51Z">
        <w:r>
          <w:rPr>
            <w:rFonts w:hint="default" w:ascii="Arial" w:hAnsi="Arial" w:cs="Arial"/>
            <w:color w:val="auto"/>
            <w:sz w:val="24"/>
            <w:szCs w:val="24"/>
            <w:lang w:val="en-US"/>
            <w:rPrChange w:id="231" w:author="genchanghsu" w:date="2022-07-09T06:44:53Z">
              <w:rPr>
                <w:rFonts w:hint="default" w:ascii="Arial" w:hAnsi="Arial" w:cs="Arial"/>
                <w:color w:val="FF0000"/>
                <w:sz w:val="24"/>
                <w:szCs w:val="24"/>
                <w:lang w:val="en-US"/>
              </w:rPr>
            </w:rPrChange>
          </w:rPr>
          <w:t xml:space="preserve"> of time</w:t>
        </w:r>
      </w:ins>
      <w:r>
        <w:rPr>
          <w:rFonts w:hint="default" w:ascii="Arial" w:hAnsi="Arial" w:cs="Arial"/>
          <w:color w:val="auto"/>
          <w:sz w:val="24"/>
          <w:szCs w:val="24"/>
          <w:rPrChange w:id="233" w:author="genchanghsu" w:date="2022-07-09T06:44:53Z">
            <w:rPr>
              <w:rFonts w:hint="default" w:ascii="Arial" w:hAnsi="Arial" w:cs="Arial"/>
              <w:color w:val="FF0000"/>
              <w:sz w:val="24"/>
              <w:szCs w:val="24"/>
            </w:rPr>
          </w:rPrChange>
        </w:rPr>
        <w:t xml:space="preserve"> and wait for future opportunities until they are competitive enough in the academic job market </w:t>
      </w:r>
      <w:sdt>
        <w:sdtPr>
          <w:rPr>
            <w:rFonts w:hint="default" w:ascii="Arial" w:hAnsi="Arial" w:cs="Arial"/>
            <w:color w:val="auto"/>
            <w:sz w:val="24"/>
            <w:szCs w:val="24"/>
            <w:rPrChange w:id="235" w:author="genchanghsu" w:date="2022-07-09T06:44:53Z">
              <w:rPr>
                <w:rFonts w:hint="default" w:ascii="Arial" w:hAnsi="Arial" w:cs="Arial"/>
                <w:color w:val="FF0000"/>
                <w:sz w:val="24"/>
                <w:szCs w:val="24"/>
              </w:rPr>
            </w:rPrChange>
          </w:rPr>
          <w:tag w:val="MENDELEY_CITATION_v3_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"/>
          <w:id w:val="-2098779817"/>
          <w:placeholder>
            <w:docPart w:val="DefaultPlaceholder_-1854013440"/>
          </w:placeholder>
        </w:sdtPr>
        <w:sdtEndPr>
          <w:rPr>
            <w:rFonts w:hint="default" w:ascii="Arial" w:hAnsi="Arial" w:cs="Arial"/>
            <w:color w:val="auto"/>
            <w:sz w:val="24"/>
            <w:szCs w:val="24"/>
            <w:rPrChange w:id="236" w:author="genchanghsu" w:date="2022-07-09T06:44:53Z">
              <w:rPr>
                <w:rFonts w:hint="default" w:ascii="Arial" w:hAnsi="Arial" w:cs="Arial"/>
                <w:color w:val="FF0000"/>
                <w:sz w:val="24"/>
                <w:szCs w:val="24"/>
              </w:rPr>
            </w:rPrChange>
          </w:rPr>
        </w:sdtEndPr>
        <w:sdtContent>
          <w:r>
            <w:rPr>
              <w:rFonts w:hint="default" w:ascii="Arial" w:hAnsi="Arial" w:cs="Arial"/>
              <w:color w:val="auto"/>
              <w:sz w:val="24"/>
              <w:szCs w:val="24"/>
              <w:rPrChange w:id="237" w:author="genchanghsu" w:date="2022-07-09T06:44:53Z">
                <w:rPr>
                  <w:rFonts w:hint="default" w:ascii="Arial" w:hAnsi="Arial" w:cs="Arial"/>
                  <w:color w:val="FF0000"/>
                  <w:sz w:val="24"/>
                  <w:szCs w:val="24"/>
                </w:rPr>
              </w:rPrChange>
            </w:rPr>
            <w:t xml:space="preserve">(Swihart </w:t>
          </w:r>
          <w:r>
            <w:rPr>
              <w:rFonts w:hint="default" w:ascii="Arial" w:hAnsi="Arial" w:cs="Arial"/>
              <w:i/>
              <w:iCs/>
              <w:color w:val="auto"/>
              <w:sz w:val="24"/>
              <w:szCs w:val="24"/>
              <w:rPrChange w:id="238" w:author="genchanghsu" w:date="2022-07-09T06:44:53Z">
                <w:rPr>
                  <w:rFonts w:hint="default" w:ascii="Arial" w:hAnsi="Arial" w:cs="Arial"/>
                  <w:i/>
                  <w:iCs/>
                  <w:color w:val="FF0000"/>
                  <w:sz w:val="24"/>
                  <w:szCs w:val="24"/>
                </w:rPr>
              </w:rPrChange>
            </w:rPr>
            <w:t>et al.</w:t>
          </w:r>
          <w:r>
            <w:rPr>
              <w:rFonts w:hint="default" w:ascii="Arial" w:hAnsi="Arial" w:cs="Arial"/>
              <w:color w:val="auto"/>
              <w:sz w:val="24"/>
              <w:szCs w:val="24"/>
              <w:rPrChange w:id="239" w:author="genchanghsu" w:date="2022-07-09T06:44:53Z">
                <w:rPr>
                  <w:rFonts w:hint="default" w:ascii="Arial" w:hAnsi="Arial" w:cs="Arial"/>
                  <w:color w:val="FF0000"/>
                  <w:sz w:val="24"/>
                  <w:szCs w:val="24"/>
                </w:rPr>
              </w:rPrChange>
            </w:rPr>
            <w:t xml:space="preserve"> 2016)</w:t>
          </w:r>
        </w:sdtContent>
      </w:sdt>
      <w:r>
        <w:rPr>
          <w:rFonts w:hint="default" w:ascii="Arial" w:hAnsi="Arial" w:cs="Arial"/>
          <w:color w:val="auto"/>
          <w:sz w:val="24"/>
          <w:szCs w:val="24"/>
          <w:rPrChange w:id="242" w:author="genchanghsu" w:date="2022-07-09T06:44:53Z">
            <w:rPr>
              <w:rFonts w:hint="default" w:ascii="Arial" w:hAnsi="Arial" w:cs="Arial"/>
              <w:color w:val="FF0000"/>
              <w:sz w:val="24"/>
              <w:szCs w:val="24"/>
            </w:rPr>
          </w:rPrChange>
        </w:rPr>
        <w:t xml:space="preserve">, whereas some turn to alternative careers outside academia. </w:t>
      </w:r>
      <w:del w:id="243" w:author="genchanghsu" w:date="2022-07-09T06:38:13Z">
        <w:r>
          <w:rPr>
            <w:rFonts w:hint="default" w:ascii="Arial" w:hAnsi="Arial" w:cs="Arial"/>
            <w:color w:val="auto"/>
            <w:sz w:val="24"/>
            <w:szCs w:val="24"/>
            <w:lang w:val="en-US"/>
            <w:rPrChange w:id="244" w:author="genchanghsu" w:date="2022-07-09T06:44:53Z">
              <w:rPr>
                <w:rFonts w:hint="default" w:ascii="Arial" w:hAnsi="Arial" w:cs="Arial"/>
                <w:color w:val="FF0000"/>
                <w:sz w:val="24"/>
                <w:szCs w:val="24"/>
                <w:lang w:val="en-US"/>
              </w:rPr>
            </w:rPrChange>
          </w:rPr>
          <w:delText>From</w:delText>
        </w:r>
      </w:del>
      <w:ins w:id="246" w:author="genchanghsu" w:date="2022-07-09T06:38:13Z">
        <w:r>
          <w:rPr>
            <w:rFonts w:hint="default" w:ascii="Arial" w:hAnsi="Arial" w:cs="Arial"/>
            <w:color w:val="auto"/>
            <w:sz w:val="24"/>
            <w:szCs w:val="24"/>
            <w:lang w:val="en-US"/>
            <w:rPrChange w:id="247" w:author="genchanghsu" w:date="2022-07-09T06:44:53Z">
              <w:rPr>
                <w:rFonts w:hint="default" w:ascii="Arial" w:hAnsi="Arial" w:cs="Arial"/>
                <w:color w:val="FF0000"/>
                <w:sz w:val="24"/>
                <w:szCs w:val="24"/>
                <w:lang w:val="en-US"/>
              </w:rPr>
            </w:rPrChange>
          </w:rPr>
          <w:t>I</w:t>
        </w:r>
      </w:ins>
      <w:ins w:id="249" w:author="genchanghsu" w:date="2022-07-09T06:38:15Z">
        <w:r>
          <w:rPr>
            <w:rFonts w:hint="default" w:ascii="Arial" w:hAnsi="Arial" w:cs="Arial"/>
            <w:color w:val="auto"/>
            <w:sz w:val="24"/>
            <w:szCs w:val="24"/>
            <w:lang w:val="en-US"/>
            <w:rPrChange w:id="250" w:author="genchanghsu" w:date="2022-07-09T06:44:53Z">
              <w:rPr>
                <w:rFonts w:hint="default" w:ascii="Arial" w:hAnsi="Arial" w:cs="Arial"/>
                <w:color w:val="FF0000"/>
                <w:sz w:val="24"/>
                <w:szCs w:val="24"/>
                <w:lang w:val="en-US"/>
              </w:rPr>
            </w:rPrChange>
          </w:rPr>
          <w:t>n</w:t>
        </w:r>
      </w:ins>
      <w:r>
        <w:rPr>
          <w:rFonts w:hint="default" w:ascii="Arial" w:hAnsi="Arial" w:cs="Arial"/>
          <w:color w:val="auto"/>
          <w:sz w:val="24"/>
          <w:szCs w:val="24"/>
          <w:rPrChange w:id="252" w:author="genchanghsu" w:date="2022-07-09T06:44:53Z">
            <w:rPr>
              <w:rFonts w:hint="default" w:ascii="Arial" w:hAnsi="Arial" w:cs="Arial"/>
              <w:color w:val="FF0000"/>
              <w:sz w:val="24"/>
              <w:szCs w:val="24"/>
            </w:rPr>
          </w:rPrChange>
        </w:rPr>
        <w:t xml:space="preserve"> the </w:t>
      </w:r>
      <w:ins w:id="253" w:author="genchanghsu" w:date="2022-07-09T06:38:22Z">
        <w:r>
          <w:rPr>
            <w:rFonts w:hint="default" w:ascii="Arial" w:hAnsi="Arial" w:cs="Arial"/>
            <w:color w:val="auto"/>
            <w:sz w:val="24"/>
            <w:szCs w:val="24"/>
            <w:lang w:val="en-US"/>
            <w:rPrChange w:id="254" w:author="genchanghsu" w:date="2022-07-09T06:44:53Z">
              <w:rPr>
                <w:rFonts w:hint="default" w:ascii="Arial" w:hAnsi="Arial" w:cs="Arial"/>
                <w:color w:val="FF0000"/>
                <w:sz w:val="24"/>
                <w:szCs w:val="24"/>
                <w:lang w:val="en-US"/>
              </w:rPr>
            </w:rPrChange>
          </w:rPr>
          <w:t>afor</w:t>
        </w:r>
      </w:ins>
      <w:ins w:id="256" w:author="genchanghsu" w:date="2022-07-09T06:38:23Z">
        <w:r>
          <w:rPr>
            <w:rFonts w:hint="default" w:ascii="Arial" w:hAnsi="Arial" w:cs="Arial"/>
            <w:color w:val="auto"/>
            <w:sz w:val="24"/>
            <w:szCs w:val="24"/>
            <w:lang w:val="en-US"/>
            <w:rPrChange w:id="257" w:author="genchanghsu" w:date="2022-07-09T06:44:53Z">
              <w:rPr>
                <w:rFonts w:hint="default" w:ascii="Arial" w:hAnsi="Arial" w:cs="Arial"/>
                <w:color w:val="FF0000"/>
                <w:sz w:val="24"/>
                <w:szCs w:val="24"/>
                <w:lang w:val="en-US"/>
              </w:rPr>
            </w:rPrChange>
          </w:rPr>
          <w:t>em</w:t>
        </w:r>
      </w:ins>
      <w:ins w:id="259" w:author="genchanghsu" w:date="2022-07-09T06:38:24Z">
        <w:r>
          <w:rPr>
            <w:rFonts w:hint="default" w:ascii="Arial" w:hAnsi="Arial" w:cs="Arial"/>
            <w:color w:val="auto"/>
            <w:sz w:val="24"/>
            <w:szCs w:val="24"/>
            <w:lang w:val="en-US"/>
            <w:rPrChange w:id="260" w:author="genchanghsu" w:date="2022-07-09T06:44:53Z">
              <w:rPr>
                <w:rFonts w:hint="default" w:ascii="Arial" w:hAnsi="Arial" w:cs="Arial"/>
                <w:color w:val="FF0000"/>
                <w:sz w:val="24"/>
                <w:szCs w:val="24"/>
                <w:lang w:val="en-US"/>
              </w:rPr>
            </w:rPrChange>
          </w:rPr>
          <w:t>entione</w:t>
        </w:r>
      </w:ins>
      <w:ins w:id="262" w:author="genchanghsu" w:date="2022-07-09T06:38:25Z">
        <w:r>
          <w:rPr>
            <w:rFonts w:hint="default" w:ascii="Arial" w:hAnsi="Arial" w:cs="Arial"/>
            <w:color w:val="auto"/>
            <w:sz w:val="24"/>
            <w:szCs w:val="24"/>
            <w:lang w:val="en-US"/>
            <w:rPrChange w:id="263" w:author="genchanghsu" w:date="2022-07-09T06:44:53Z">
              <w:rPr>
                <w:rFonts w:hint="default" w:ascii="Arial" w:hAnsi="Arial" w:cs="Arial"/>
                <w:color w:val="FF0000"/>
                <w:sz w:val="24"/>
                <w:szCs w:val="24"/>
                <w:lang w:val="en-US"/>
              </w:rPr>
            </w:rPrChange>
          </w:rPr>
          <w:t xml:space="preserve">d </w:t>
        </w:r>
      </w:ins>
      <w:r>
        <w:rPr>
          <w:rFonts w:hint="default" w:ascii="Arial" w:hAnsi="Arial" w:cs="Arial"/>
          <w:color w:val="auto"/>
          <w:sz w:val="24"/>
          <w:szCs w:val="24"/>
          <w:rPrChange w:id="265" w:author="genchanghsu" w:date="2022-07-09T06:44:53Z">
            <w:rPr>
              <w:rFonts w:hint="default" w:ascii="Arial" w:hAnsi="Arial" w:cs="Arial"/>
              <w:color w:val="FF0000"/>
              <w:sz w:val="24"/>
              <w:szCs w:val="24"/>
            </w:rPr>
          </w:rPrChange>
        </w:rPr>
        <w:t xml:space="preserve">CNRS example, Brischoux and Angelier (2015) also </w:t>
      </w:r>
      <w:del w:id="266" w:author="genchanghsu" w:date="2022-07-09T06:38:45Z">
        <w:r>
          <w:rPr>
            <w:rFonts w:hint="default" w:ascii="Arial" w:hAnsi="Arial" w:cs="Arial"/>
            <w:color w:val="auto"/>
            <w:sz w:val="24"/>
            <w:szCs w:val="24"/>
            <w:lang w:val="en-US"/>
            <w:rPrChange w:id="267" w:author="genchanghsu" w:date="2022-07-09T06:44:53Z">
              <w:rPr>
                <w:rFonts w:hint="default" w:ascii="Arial" w:hAnsi="Arial" w:cs="Arial"/>
                <w:color w:val="FF0000"/>
                <w:sz w:val="24"/>
                <w:szCs w:val="24"/>
                <w:lang w:val="en-US"/>
              </w:rPr>
            </w:rPrChange>
          </w:rPr>
          <w:delText>showed</w:delText>
        </w:r>
      </w:del>
      <w:ins w:id="269" w:author="genchanghsu" w:date="2022-07-09T06:38:45Z">
        <w:r>
          <w:rPr>
            <w:rFonts w:hint="default" w:ascii="Arial" w:hAnsi="Arial" w:cs="Arial"/>
            <w:color w:val="auto"/>
            <w:sz w:val="24"/>
            <w:szCs w:val="24"/>
            <w:lang w:val="en-US"/>
            <w:rPrChange w:id="270" w:author="genchanghsu" w:date="2022-07-09T06:44:53Z">
              <w:rPr>
                <w:rFonts w:hint="default" w:ascii="Arial" w:hAnsi="Arial" w:cs="Arial"/>
                <w:color w:val="FF0000"/>
                <w:sz w:val="24"/>
                <w:szCs w:val="24"/>
                <w:lang w:val="en-US"/>
              </w:rPr>
            </w:rPrChange>
          </w:rPr>
          <w:t>found</w:t>
        </w:r>
      </w:ins>
      <w:r>
        <w:rPr>
          <w:rFonts w:hint="default" w:ascii="Arial" w:hAnsi="Arial" w:cs="Arial"/>
          <w:color w:val="auto"/>
          <w:sz w:val="24"/>
          <w:szCs w:val="24"/>
          <w:rPrChange w:id="272" w:author="genchanghsu" w:date="2022-07-09T06:44:53Z">
            <w:rPr>
              <w:rFonts w:hint="default" w:ascii="Arial" w:hAnsi="Arial" w:cs="Arial"/>
              <w:color w:val="FF0000"/>
              <w:sz w:val="24"/>
              <w:szCs w:val="24"/>
            </w:rPr>
          </w:rPrChange>
        </w:rPr>
        <w:t xml:space="preserve"> that the time</w:t>
      </w:r>
      <w:del w:id="273" w:author="genchanghsu" w:date="2022-07-09T06:38:57Z">
        <w:r>
          <w:rPr>
            <w:rFonts w:hint="default" w:ascii="Arial" w:hAnsi="Arial" w:cs="Arial"/>
            <w:color w:val="auto"/>
            <w:sz w:val="24"/>
            <w:szCs w:val="24"/>
            <w:rPrChange w:id="274" w:author="genchanghsu" w:date="2022-07-09T06:44:53Z">
              <w:rPr>
                <w:rFonts w:hint="default" w:ascii="Arial" w:hAnsi="Arial" w:cs="Arial"/>
                <w:color w:val="FF0000"/>
                <w:sz w:val="24"/>
                <w:szCs w:val="24"/>
              </w:rPr>
            </w:rPrChange>
          </w:rPr>
          <w:delText xml:space="preserve"> </w:delText>
        </w:r>
      </w:del>
      <w:del w:id="276" w:author="genchanghsu" w:date="2022-07-09T06:38:56Z">
        <w:r>
          <w:rPr>
            <w:rFonts w:hint="default" w:ascii="Arial" w:hAnsi="Arial" w:cs="Arial"/>
            <w:color w:val="auto"/>
            <w:sz w:val="24"/>
            <w:szCs w:val="24"/>
            <w:rPrChange w:id="277" w:author="genchanghsu" w:date="2022-07-09T06:44:53Z">
              <w:rPr>
                <w:rFonts w:hint="default" w:ascii="Arial" w:hAnsi="Arial" w:cs="Arial"/>
                <w:color w:val="FF0000"/>
                <w:sz w:val="24"/>
                <w:szCs w:val="24"/>
              </w:rPr>
            </w:rPrChange>
          </w:rPr>
          <w:delText>elaps</w:delText>
        </w:r>
      </w:del>
      <w:del w:id="279" w:author="genchanghsu" w:date="2022-07-09T06:38:55Z">
        <w:r>
          <w:rPr>
            <w:rFonts w:hint="default" w:ascii="Arial" w:hAnsi="Arial" w:cs="Arial"/>
            <w:color w:val="auto"/>
            <w:sz w:val="24"/>
            <w:szCs w:val="24"/>
            <w:rPrChange w:id="280" w:author="genchanghsu" w:date="2022-07-09T06:44:53Z">
              <w:rPr>
                <w:rFonts w:hint="default" w:ascii="Arial" w:hAnsi="Arial" w:cs="Arial"/>
                <w:color w:val="FF0000"/>
                <w:sz w:val="24"/>
                <w:szCs w:val="24"/>
              </w:rPr>
            </w:rPrChange>
          </w:rPr>
          <w:delText>ed</w:delText>
        </w:r>
      </w:del>
      <w:r>
        <w:rPr>
          <w:rFonts w:hint="default" w:ascii="Arial" w:hAnsi="Arial" w:cs="Arial"/>
          <w:color w:val="auto"/>
          <w:sz w:val="24"/>
          <w:szCs w:val="24"/>
          <w:rPrChange w:id="282" w:author="genchanghsu" w:date="2022-07-09T06:44:53Z">
            <w:rPr>
              <w:rFonts w:hint="default" w:ascii="Arial" w:hAnsi="Arial" w:cs="Arial"/>
              <w:color w:val="FF0000"/>
              <w:sz w:val="24"/>
              <w:szCs w:val="24"/>
            </w:rPr>
          </w:rPrChange>
        </w:rPr>
        <w:t xml:space="preserve"> between first publication and recruitment had increased from 3.25 to 8</w:t>
      </w:r>
      <w:ins w:id="283" w:author="genchanghsu" w:date="2022-07-09T06:41:07Z">
        <w:r>
          <w:rPr>
            <w:rFonts w:hint="default" w:ascii="Arial" w:hAnsi="Arial" w:cs="Arial"/>
            <w:color w:val="auto"/>
            <w:sz w:val="24"/>
            <w:szCs w:val="24"/>
            <w:lang w:val="en-US"/>
            <w:rPrChange w:id="284" w:author="genchanghsu" w:date="2022-07-09T06:44:53Z">
              <w:rPr>
                <w:rFonts w:hint="default" w:ascii="Arial" w:hAnsi="Arial" w:cs="Arial"/>
                <w:color w:val="FF0000"/>
                <w:sz w:val="24"/>
                <w:szCs w:val="24"/>
                <w:lang w:val="en-US"/>
              </w:rPr>
            </w:rPrChange>
          </w:rPr>
          <w:t>.0</w:t>
        </w:r>
      </w:ins>
      <w:r>
        <w:rPr>
          <w:rFonts w:hint="default" w:ascii="Arial" w:hAnsi="Arial" w:cs="Arial"/>
          <w:color w:val="auto"/>
          <w:sz w:val="24"/>
          <w:szCs w:val="24"/>
          <w:rPrChange w:id="286" w:author="genchanghsu" w:date="2022-07-09T06:44:53Z">
            <w:rPr>
              <w:rFonts w:hint="default" w:ascii="Arial" w:hAnsi="Arial" w:cs="Arial"/>
              <w:color w:val="FF0000"/>
              <w:sz w:val="24"/>
              <w:szCs w:val="24"/>
            </w:rPr>
          </w:rPrChange>
        </w:rPr>
        <w:t xml:space="preserve"> years. The increase in postdoctoral training time can be detrimental </w:t>
      </w:r>
      <w:r>
        <w:rPr>
          <w:rFonts w:hint="default" w:ascii="Arial" w:hAnsi="Arial" w:cs="Arial" w:eastAsiaTheme="minorEastAsia"/>
          <w:color w:val="auto"/>
          <w:sz w:val="24"/>
          <w:szCs w:val="24"/>
          <w:rPrChange w:id="287" w:author="genchanghsu" w:date="2022-07-09T06:44:53Z">
            <w:rPr>
              <w:rFonts w:hint="default" w:ascii="Arial" w:hAnsi="Arial" w:cs="Arial" w:eastAsiaTheme="minorEastAsia"/>
              <w:color w:val="FF0000"/>
              <w:sz w:val="24"/>
              <w:szCs w:val="24"/>
            </w:rPr>
          </w:rPrChange>
        </w:rPr>
        <w:t xml:space="preserve">to </w:t>
      </w:r>
      <w:r>
        <w:rPr>
          <w:rFonts w:hint="default" w:ascii="Arial" w:hAnsi="Arial" w:cs="Arial"/>
          <w:color w:val="auto"/>
          <w:sz w:val="24"/>
          <w:szCs w:val="24"/>
          <w:rPrChange w:id="288" w:author="genchanghsu" w:date="2022-07-09T06:44:53Z">
            <w:rPr>
              <w:rFonts w:hint="default" w:ascii="Arial" w:hAnsi="Arial" w:cs="Arial"/>
              <w:color w:val="FF0000"/>
              <w:sz w:val="24"/>
              <w:szCs w:val="24"/>
            </w:rPr>
          </w:rPrChange>
        </w:rPr>
        <w:t xml:space="preserve">not only the scientific community but also individuals because this increases the age at which researchers become independent, </w:t>
      </w:r>
      <w:del w:id="289" w:author="genchanghsu" w:date="2022-07-09T06:43:56Z">
        <w:r>
          <w:rPr>
            <w:rFonts w:hint="default" w:ascii="Arial" w:hAnsi="Arial" w:cs="Arial"/>
            <w:color w:val="auto"/>
            <w:sz w:val="24"/>
            <w:szCs w:val="24"/>
            <w:lang w:val="en-US"/>
            <w:rPrChange w:id="290" w:author="genchanghsu" w:date="2022-07-09T06:44:53Z">
              <w:rPr>
                <w:rFonts w:hint="default" w:ascii="Arial" w:hAnsi="Arial" w:cs="Arial"/>
                <w:color w:val="FF0000"/>
                <w:sz w:val="24"/>
                <w:szCs w:val="24"/>
                <w:lang w:val="en-US"/>
              </w:rPr>
            </w:rPrChange>
          </w:rPr>
          <w:delText>during which</w:delText>
        </w:r>
      </w:del>
      <w:ins w:id="292" w:author="genchanghsu" w:date="2022-07-09T06:43:56Z">
        <w:r>
          <w:rPr>
            <w:rFonts w:hint="default" w:ascii="Arial" w:hAnsi="Arial" w:cs="Arial"/>
            <w:color w:val="auto"/>
            <w:sz w:val="24"/>
            <w:szCs w:val="24"/>
            <w:lang w:val="en-US"/>
            <w:rPrChange w:id="293" w:author="genchanghsu" w:date="2022-07-09T06:44:53Z">
              <w:rPr>
                <w:rFonts w:hint="default" w:ascii="Arial" w:hAnsi="Arial" w:cs="Arial"/>
                <w:color w:val="FF0000"/>
                <w:sz w:val="24"/>
                <w:szCs w:val="24"/>
                <w:lang w:val="en-US"/>
              </w:rPr>
            </w:rPrChange>
          </w:rPr>
          <w:t>a</w:t>
        </w:r>
      </w:ins>
      <w:ins w:id="295" w:author="genchanghsu" w:date="2022-07-09T06:43:57Z">
        <w:r>
          <w:rPr>
            <w:rFonts w:hint="default" w:ascii="Arial" w:hAnsi="Arial" w:cs="Arial"/>
            <w:color w:val="auto"/>
            <w:sz w:val="24"/>
            <w:szCs w:val="24"/>
            <w:lang w:val="en-US"/>
            <w:rPrChange w:id="296" w:author="genchanghsu" w:date="2022-07-09T06:44:53Z">
              <w:rPr>
                <w:rFonts w:hint="default" w:ascii="Arial" w:hAnsi="Arial" w:cs="Arial"/>
                <w:color w:val="FF0000"/>
                <w:sz w:val="24"/>
                <w:szCs w:val="24"/>
                <w:lang w:val="en-US"/>
              </w:rPr>
            </w:rPrChange>
          </w:rPr>
          <w:t>nd</w:t>
        </w:r>
      </w:ins>
      <w:r>
        <w:rPr>
          <w:rFonts w:hint="default" w:ascii="Arial" w:hAnsi="Arial" w:cs="Arial"/>
          <w:color w:val="auto"/>
          <w:sz w:val="24"/>
          <w:szCs w:val="24"/>
          <w:rPrChange w:id="298" w:author="genchanghsu" w:date="2022-07-09T06:44:53Z">
            <w:rPr>
              <w:rFonts w:hint="default" w:ascii="Arial" w:hAnsi="Arial" w:cs="Arial"/>
              <w:color w:val="FF0000"/>
              <w:sz w:val="24"/>
              <w:szCs w:val="24"/>
            </w:rPr>
          </w:rPrChange>
        </w:rPr>
        <w:t xml:space="preserve"> the</w:t>
      </w:r>
      <w:ins w:id="299" w:author="genchanghsu" w:date="2022-07-09T06:44:19Z">
        <w:r>
          <w:rPr>
            <w:rFonts w:hint="default" w:ascii="Arial" w:hAnsi="Arial" w:cs="Arial"/>
            <w:color w:val="auto"/>
            <w:sz w:val="24"/>
            <w:szCs w:val="24"/>
            <w:lang w:val="en-US"/>
            <w:rPrChange w:id="300" w:author="genchanghsu" w:date="2022-07-09T06:44:53Z">
              <w:rPr>
                <w:rFonts w:hint="default" w:ascii="Arial" w:hAnsi="Arial" w:cs="Arial"/>
                <w:color w:val="FF0000"/>
                <w:sz w:val="24"/>
                <w:szCs w:val="24"/>
                <w:lang w:val="en-US"/>
              </w:rPr>
            </w:rPrChange>
          </w:rPr>
          <w:t>y</w:t>
        </w:r>
      </w:ins>
      <w:del w:id="302" w:author="genchanghsu" w:date="2022-07-09T06:44:18Z">
        <w:r>
          <w:rPr>
            <w:rFonts w:hint="default" w:ascii="Arial" w:hAnsi="Arial" w:cs="Arial"/>
            <w:color w:val="auto"/>
            <w:sz w:val="24"/>
            <w:szCs w:val="24"/>
            <w:rPrChange w:id="303" w:author="genchanghsu" w:date="2022-07-09T06:44:53Z">
              <w:rPr>
                <w:rFonts w:hint="default" w:ascii="Arial" w:hAnsi="Arial" w:cs="Arial"/>
                <w:color w:val="FF0000"/>
                <w:sz w:val="24"/>
                <w:szCs w:val="24"/>
              </w:rPr>
            </w:rPrChange>
          </w:rPr>
          <w:delText xml:space="preserve"> postdoc</w:delText>
        </w:r>
      </w:del>
      <w:del w:id="305" w:author="genchanghsu" w:date="2022-07-09T06:44:17Z">
        <w:r>
          <w:rPr>
            <w:rFonts w:hint="default" w:ascii="Arial" w:hAnsi="Arial" w:cs="Arial"/>
            <w:color w:val="auto"/>
            <w:sz w:val="24"/>
            <w:szCs w:val="24"/>
            <w:rPrChange w:id="306" w:author="genchanghsu" w:date="2022-07-09T06:44:53Z">
              <w:rPr>
                <w:rFonts w:hint="default" w:ascii="Arial" w:hAnsi="Arial" w:cs="Arial"/>
                <w:color w:val="FF0000"/>
                <w:sz w:val="24"/>
                <w:szCs w:val="24"/>
              </w:rPr>
            </w:rPrChange>
          </w:rPr>
          <w:delText>s</w:delText>
        </w:r>
      </w:del>
      <w:r>
        <w:rPr>
          <w:rFonts w:hint="default" w:ascii="Arial" w:hAnsi="Arial" w:cs="Arial"/>
          <w:color w:val="auto"/>
          <w:sz w:val="24"/>
          <w:szCs w:val="24"/>
          <w:rPrChange w:id="308" w:author="genchanghsu" w:date="2022-07-09T06:44:53Z">
            <w:rPr>
              <w:rFonts w:hint="default" w:ascii="Arial" w:hAnsi="Arial" w:cs="Arial"/>
              <w:color w:val="FF0000"/>
              <w:sz w:val="24"/>
              <w:szCs w:val="24"/>
            </w:rPr>
          </w:rPrChange>
        </w:rPr>
        <w:t xml:space="preserve"> have to trade</w:t>
      </w:r>
      <w:r>
        <w:rPr>
          <w:rFonts w:hint="default" w:ascii="Arial" w:hAnsi="Arial" w:eastAsia="PMingLiU" w:cs="Arial"/>
          <w:color w:val="auto"/>
          <w:sz w:val="24"/>
          <w:szCs w:val="24"/>
          <w:rPrChange w:id="309" w:author="genchanghsu" w:date="2022-07-09T06:44:53Z">
            <w:rPr>
              <w:rFonts w:hint="default" w:ascii="Arial" w:hAnsi="Arial" w:eastAsia="PMingLiU" w:cs="Arial"/>
              <w:color w:val="FF0000"/>
              <w:sz w:val="24"/>
              <w:szCs w:val="24"/>
            </w:rPr>
          </w:rPrChange>
        </w:rPr>
        <w:t xml:space="preserve"> </w:t>
      </w:r>
      <w:r>
        <w:rPr>
          <w:rFonts w:hint="default" w:ascii="Arial" w:hAnsi="Arial" w:cs="Arial"/>
          <w:color w:val="auto"/>
          <w:sz w:val="24"/>
          <w:szCs w:val="24"/>
          <w:rPrChange w:id="310" w:author="genchanghsu" w:date="2022-07-09T06:44:53Z">
            <w:rPr>
              <w:rFonts w:hint="default" w:ascii="Arial" w:hAnsi="Arial" w:cs="Arial"/>
              <w:color w:val="FF0000"/>
              <w:sz w:val="24"/>
              <w:szCs w:val="24"/>
            </w:rPr>
          </w:rPrChange>
        </w:rPr>
        <w:t xml:space="preserve">off families for research, with fixed-term and relatively low-paying jobs </w:t>
      </w:r>
      <w:sdt>
        <w:sdtPr>
          <w:rPr>
            <w:rFonts w:hint="default" w:ascii="Arial" w:hAnsi="Arial" w:cs="Arial"/>
            <w:color w:val="auto"/>
            <w:sz w:val="24"/>
            <w:szCs w:val="24"/>
            <w:rPrChange w:id="312" w:author="genchanghsu" w:date="2022-07-09T06:44:53Z">
              <w:rPr>
                <w:rFonts w:hint="default" w:ascii="Arial" w:hAnsi="Arial" w:cs="Arial"/>
                <w:color w:val="FF0000"/>
                <w:sz w:val="24"/>
                <w:szCs w:val="24"/>
              </w:rPr>
            </w:rPrChange>
          </w:rPr>
          <w:tag w:val="MENDELEY_CITATION_v3_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"/>
          <w:id w:val="1969614190"/>
          <w:placeholder>
            <w:docPart w:val="DefaultPlaceholder_-1854013440"/>
          </w:placeholder>
        </w:sdtPr>
        <w:sdtEndPr>
          <w:rPr>
            <w:rFonts w:hint="default" w:ascii="Arial" w:hAnsi="Arial" w:cs="Arial"/>
            <w:color w:val="auto"/>
            <w:sz w:val="24"/>
            <w:szCs w:val="24"/>
            <w:rPrChange w:id="313" w:author="genchanghsu" w:date="2022-07-09T06:44:53Z">
              <w:rPr>
                <w:rFonts w:hint="default" w:ascii="Arial" w:hAnsi="Arial" w:cs="Arial"/>
                <w:color w:val="FF0000"/>
                <w:sz w:val="24"/>
                <w:szCs w:val="24"/>
              </w:rPr>
            </w:rPrChange>
          </w:rPr>
        </w:sdtEndPr>
        <w:sdtContent>
          <w:r>
            <w:rPr>
              <w:rFonts w:hint="default" w:ascii="Arial" w:hAnsi="Arial" w:cs="Arial"/>
              <w:color w:val="auto"/>
              <w:sz w:val="24"/>
              <w:szCs w:val="24"/>
              <w:rPrChange w:id="314" w:author="genchanghsu" w:date="2022-07-09T06:44:53Z">
                <w:rPr>
                  <w:rFonts w:hint="default" w:ascii="Arial" w:hAnsi="Arial" w:cs="Arial"/>
                  <w:color w:val="FF0000"/>
                  <w:sz w:val="24"/>
                  <w:szCs w:val="24"/>
                </w:rPr>
              </w:rPrChange>
            </w:rPr>
            <w:t xml:space="preserve">(Acton </w:t>
          </w:r>
          <w:r>
            <w:rPr>
              <w:rFonts w:hint="default" w:ascii="Arial" w:hAnsi="Arial" w:cs="Arial"/>
              <w:i/>
              <w:iCs/>
              <w:color w:val="auto"/>
              <w:sz w:val="24"/>
              <w:szCs w:val="24"/>
              <w:rPrChange w:id="315" w:author="genchanghsu" w:date="2022-07-09T06:44:53Z">
                <w:rPr>
                  <w:rFonts w:hint="default" w:ascii="Arial" w:hAnsi="Arial" w:cs="Arial"/>
                  <w:i/>
                  <w:iCs/>
                  <w:color w:val="FF0000"/>
                  <w:sz w:val="24"/>
                  <w:szCs w:val="24"/>
                </w:rPr>
              </w:rPrChange>
            </w:rPr>
            <w:t>et al.</w:t>
          </w:r>
          <w:r>
            <w:rPr>
              <w:rFonts w:hint="default" w:ascii="Arial" w:hAnsi="Arial" w:cs="Arial"/>
              <w:color w:val="auto"/>
              <w:sz w:val="24"/>
              <w:szCs w:val="24"/>
              <w:rPrChange w:id="316" w:author="genchanghsu" w:date="2022-07-09T06:44:53Z">
                <w:rPr>
                  <w:rFonts w:hint="default" w:ascii="Arial" w:hAnsi="Arial" w:cs="Arial"/>
                  <w:color w:val="FF0000"/>
                  <w:sz w:val="24"/>
                  <w:szCs w:val="24"/>
                </w:rPr>
              </w:rPrChange>
            </w:rPr>
            <w:t xml:space="preserve"> 2019)</w:t>
          </w:r>
        </w:sdtContent>
      </w:sdt>
      <w:r>
        <w:rPr>
          <w:rFonts w:hint="default" w:ascii="Arial" w:hAnsi="Arial" w:cs="Arial"/>
          <w:color w:val="auto"/>
          <w:sz w:val="24"/>
          <w:szCs w:val="24"/>
          <w:rPrChange w:id="319" w:author="genchanghsu" w:date="2022-07-09T06:44:53Z">
            <w:rPr>
              <w:rFonts w:hint="default" w:ascii="Arial" w:hAnsi="Arial" w:cs="Arial"/>
              <w:color w:val="FF0000"/>
              <w:sz w:val="24"/>
              <w:szCs w:val="24"/>
            </w:rPr>
          </w:rPrChange>
        </w:rPr>
        <w:t>.</w:t>
      </w:r>
    </w:p>
    <w:p>
      <w:pPr>
        <w:spacing w:line="480" w:lineRule="auto"/>
        <w:jc w:val="both"/>
        <w:rPr>
          <w:rFonts w:hint="default" w:ascii="Arial" w:hAnsi="Arial" w:cs="Arial"/>
          <w:color w:val="auto"/>
          <w:sz w:val="24"/>
          <w:szCs w:val="24"/>
          <w:rPrChange w:id="320" w:author="genchanghsu" w:date="2022-07-09T06:49:40Z">
            <w:rPr>
              <w:rFonts w:hint="default" w:ascii="Arial" w:hAnsi="Arial" w:cs="Arial"/>
              <w:color w:val="FF0000"/>
              <w:sz w:val="24"/>
              <w:szCs w:val="24"/>
            </w:rPr>
          </w:rPrChange>
        </w:rPr>
      </w:pPr>
    </w:p>
    <w:p>
      <w:pPr>
        <w:spacing w:line="480" w:lineRule="auto"/>
        <w:jc w:val="both"/>
        <w:rPr>
          <w:rFonts w:hint="default" w:ascii="Arial" w:hAnsi="Arial" w:cs="Arial" w:eastAsiaTheme="minorEastAsia"/>
          <w:color w:val="auto"/>
          <w:sz w:val="24"/>
          <w:szCs w:val="24"/>
          <w:rPrChange w:id="321" w:author="genchanghsu" w:date="2022-07-09T06:49:40Z">
            <w:rPr>
              <w:rFonts w:hint="default" w:ascii="Arial" w:hAnsi="Arial" w:cs="Arial" w:eastAsiaTheme="minorEastAsia"/>
              <w:color w:val="FF0000"/>
              <w:sz w:val="24"/>
              <w:szCs w:val="24"/>
            </w:rPr>
          </w:rPrChange>
        </w:rPr>
      </w:pPr>
      <w:r>
        <w:rPr>
          <w:rFonts w:hint="default" w:ascii="Arial" w:hAnsi="Arial" w:cs="Arial"/>
          <w:color w:val="auto"/>
          <w:sz w:val="24"/>
          <w:szCs w:val="24"/>
          <w:rPrChange w:id="322" w:author="genchanghsu" w:date="2022-07-09T06:49:40Z">
            <w:rPr>
              <w:rFonts w:hint="default" w:ascii="Arial" w:hAnsi="Arial" w:cs="Arial"/>
              <w:color w:val="FF0000"/>
              <w:sz w:val="24"/>
              <w:szCs w:val="24"/>
            </w:rPr>
          </w:rPrChange>
        </w:rPr>
        <w:t>Despite widely claimed that publication expectation</w:t>
      </w:r>
      <w:r>
        <w:rPr>
          <w:rFonts w:hint="default" w:ascii="Arial" w:hAnsi="Arial" w:cs="Arial" w:eastAsiaTheme="minorEastAsia"/>
          <w:color w:val="auto"/>
          <w:sz w:val="24"/>
          <w:szCs w:val="24"/>
          <w:rPrChange w:id="323" w:author="genchanghsu" w:date="2022-07-09T06:49:40Z">
            <w:rPr>
              <w:rFonts w:hint="default" w:ascii="Arial" w:hAnsi="Arial" w:cs="Arial" w:eastAsiaTheme="minorEastAsia"/>
              <w:color w:val="FF0000"/>
              <w:sz w:val="24"/>
              <w:szCs w:val="24"/>
            </w:rPr>
          </w:rPrChange>
        </w:rPr>
        <w:t>s</w:t>
      </w:r>
      <w:r>
        <w:rPr>
          <w:rFonts w:hint="default" w:ascii="Arial" w:hAnsi="Arial" w:cs="Arial"/>
          <w:color w:val="auto"/>
          <w:sz w:val="24"/>
          <w:szCs w:val="24"/>
          <w:rPrChange w:id="324" w:author="genchanghsu" w:date="2022-07-09T06:49:40Z">
            <w:rPr>
              <w:rFonts w:hint="default" w:ascii="Arial" w:hAnsi="Arial" w:cs="Arial"/>
              <w:color w:val="FF0000"/>
              <w:sz w:val="24"/>
              <w:szCs w:val="24"/>
            </w:rPr>
          </w:rPrChange>
        </w:rPr>
        <w:t xml:space="preserve"> and career duration have surged, empirical quantification </w:t>
      </w:r>
      <w:r>
        <w:rPr>
          <w:rFonts w:hint="default" w:ascii="Arial" w:hAnsi="Arial" w:cs="Arial" w:eastAsiaTheme="minorEastAsia"/>
          <w:color w:val="auto"/>
          <w:sz w:val="24"/>
          <w:szCs w:val="24"/>
          <w:rPrChange w:id="325" w:author="genchanghsu" w:date="2022-07-09T06:49:40Z">
            <w:rPr>
              <w:rFonts w:hint="default" w:ascii="Arial" w:hAnsi="Arial" w:cs="Arial" w:eastAsiaTheme="minorEastAsia"/>
              <w:color w:val="FF0000"/>
              <w:sz w:val="24"/>
              <w:szCs w:val="24"/>
            </w:rPr>
          </w:rPrChange>
        </w:rPr>
        <w:t>of the</w:t>
      </w:r>
      <w:r>
        <w:rPr>
          <w:rFonts w:hint="default" w:ascii="Arial" w:hAnsi="Arial" w:cs="Arial"/>
          <w:color w:val="auto"/>
          <w:sz w:val="24"/>
          <w:szCs w:val="24"/>
          <w:rPrChange w:id="326" w:author="genchanghsu" w:date="2022-07-09T06:49:40Z">
            <w:rPr>
              <w:rFonts w:hint="default" w:ascii="Arial" w:hAnsi="Arial" w:cs="Arial"/>
              <w:color w:val="FF0000"/>
              <w:sz w:val="24"/>
              <w:szCs w:val="24"/>
            </w:rPr>
          </w:rPrChange>
        </w:rPr>
        <w:t xml:space="preserve"> determinants </w:t>
      </w:r>
      <w:r>
        <w:rPr>
          <w:rFonts w:hint="default" w:ascii="Arial" w:hAnsi="Arial" w:cs="Arial" w:eastAsiaTheme="minorEastAsia"/>
          <w:color w:val="auto"/>
          <w:sz w:val="24"/>
          <w:szCs w:val="24"/>
          <w:rPrChange w:id="327" w:author="genchanghsu" w:date="2022-07-09T06:49:40Z">
            <w:rPr>
              <w:rFonts w:hint="default" w:ascii="Arial" w:hAnsi="Arial" w:cs="Arial" w:eastAsiaTheme="minorEastAsia"/>
              <w:color w:val="FF0000"/>
              <w:sz w:val="24"/>
              <w:szCs w:val="24"/>
            </w:rPr>
          </w:rPrChange>
        </w:rPr>
        <w:t>regarding</w:t>
      </w:r>
      <w:r>
        <w:rPr>
          <w:rFonts w:hint="default" w:ascii="Arial" w:hAnsi="Arial" w:cs="Arial"/>
          <w:color w:val="auto"/>
          <w:sz w:val="24"/>
          <w:szCs w:val="24"/>
          <w:rPrChange w:id="328" w:author="genchanghsu" w:date="2022-07-09T06:49:40Z">
            <w:rPr>
              <w:rFonts w:hint="default" w:ascii="Arial" w:hAnsi="Arial" w:cs="Arial"/>
              <w:color w:val="FF0000"/>
              <w:sz w:val="24"/>
              <w:szCs w:val="24"/>
            </w:rPr>
          </w:rPrChange>
        </w:rPr>
        <w:t xml:space="preserve"> the </w:t>
      </w:r>
      <w:del w:id="329" w:author="genchanghsu" w:date="2022-07-09T06:45:47Z">
        <w:r>
          <w:rPr>
            <w:rFonts w:hint="default" w:ascii="Arial" w:hAnsi="Arial" w:cs="Arial"/>
            <w:color w:val="auto"/>
            <w:sz w:val="24"/>
            <w:szCs w:val="24"/>
            <w:lang w:val="en-US"/>
            <w:rPrChange w:id="330" w:author="genchanghsu" w:date="2022-07-09T06:49:40Z">
              <w:rPr>
                <w:rFonts w:hint="default" w:ascii="Arial" w:hAnsi="Arial" w:cs="Arial"/>
                <w:color w:val="FF0000"/>
                <w:sz w:val="24"/>
                <w:szCs w:val="24"/>
                <w:lang w:val="en-US"/>
              </w:rPr>
            </w:rPrChange>
          </w:rPr>
          <w:delText>evolution</w:delText>
        </w:r>
      </w:del>
      <w:ins w:id="332" w:author="genchanghsu" w:date="2022-07-09T06:45:47Z">
        <w:r>
          <w:rPr>
            <w:rFonts w:hint="default" w:ascii="Arial" w:hAnsi="Arial" w:cs="Arial"/>
            <w:color w:val="auto"/>
            <w:sz w:val="24"/>
            <w:szCs w:val="24"/>
            <w:lang w:val="en-US"/>
            <w:rPrChange w:id="333" w:author="genchanghsu" w:date="2022-07-09T06:49:40Z">
              <w:rPr>
                <w:rFonts w:hint="default" w:ascii="Arial" w:hAnsi="Arial" w:cs="Arial"/>
                <w:color w:val="FF0000"/>
                <w:sz w:val="24"/>
                <w:szCs w:val="24"/>
                <w:lang w:val="en-US"/>
              </w:rPr>
            </w:rPrChange>
          </w:rPr>
          <w:t>change</w:t>
        </w:r>
      </w:ins>
      <w:r>
        <w:rPr>
          <w:rFonts w:hint="default" w:ascii="Arial" w:hAnsi="Arial" w:cs="Arial"/>
          <w:color w:val="auto"/>
          <w:sz w:val="24"/>
          <w:szCs w:val="24"/>
          <w:rPrChange w:id="335" w:author="genchanghsu" w:date="2022-07-09T06:49:40Z">
            <w:rPr>
              <w:rFonts w:hint="default" w:ascii="Arial" w:hAnsi="Arial" w:cs="Arial"/>
              <w:color w:val="FF0000"/>
              <w:sz w:val="24"/>
              <w:szCs w:val="24"/>
            </w:rPr>
          </w:rPrChange>
        </w:rPr>
        <w:t xml:space="preserve"> </w:t>
      </w:r>
      <w:ins w:id="336" w:author="genchanghsu" w:date="2022-07-09T06:45:49Z">
        <w:r>
          <w:rPr>
            <w:rFonts w:hint="default" w:ascii="Arial" w:hAnsi="Arial" w:cs="Arial"/>
            <w:color w:val="auto"/>
            <w:sz w:val="24"/>
            <w:szCs w:val="24"/>
            <w:lang w:val="en-US"/>
            <w:rPrChange w:id="337" w:author="genchanghsu" w:date="2022-07-09T06:49:40Z">
              <w:rPr>
                <w:rFonts w:hint="default" w:ascii="Arial" w:hAnsi="Arial" w:cs="Arial"/>
                <w:color w:val="FF0000"/>
                <w:sz w:val="24"/>
                <w:szCs w:val="24"/>
                <w:lang w:val="en-US"/>
              </w:rPr>
            </w:rPrChange>
          </w:rPr>
          <w:t>i</w:t>
        </w:r>
      </w:ins>
      <w:ins w:id="339" w:author="genchanghsu" w:date="2022-07-09T06:45:50Z">
        <w:r>
          <w:rPr>
            <w:rFonts w:hint="default" w:ascii="Arial" w:hAnsi="Arial" w:cs="Arial"/>
            <w:color w:val="auto"/>
            <w:sz w:val="24"/>
            <w:szCs w:val="24"/>
            <w:lang w:val="en-US"/>
            <w:rPrChange w:id="340" w:author="genchanghsu" w:date="2022-07-09T06:49:40Z">
              <w:rPr>
                <w:rFonts w:hint="default" w:ascii="Arial" w:hAnsi="Arial" w:cs="Arial"/>
                <w:color w:val="FF0000"/>
                <w:sz w:val="24"/>
                <w:szCs w:val="24"/>
                <w:lang w:val="en-US"/>
              </w:rPr>
            </w:rPrChange>
          </w:rPr>
          <w:t>n</w:t>
        </w:r>
      </w:ins>
      <w:del w:id="342" w:author="genchanghsu" w:date="2022-07-09T06:45:49Z">
        <w:r>
          <w:rPr>
            <w:rFonts w:hint="default" w:ascii="Arial" w:hAnsi="Arial" w:cs="Arial"/>
            <w:color w:val="auto"/>
            <w:sz w:val="24"/>
            <w:szCs w:val="24"/>
            <w:rPrChange w:id="343" w:author="genchanghsu" w:date="2022-07-09T06:49:40Z">
              <w:rPr>
                <w:rFonts w:hint="default" w:ascii="Arial" w:hAnsi="Arial" w:cs="Arial"/>
                <w:color w:val="FF0000"/>
                <w:sz w:val="24"/>
                <w:szCs w:val="24"/>
              </w:rPr>
            </w:rPrChange>
          </w:rPr>
          <w:delText>of</w:delText>
        </w:r>
      </w:del>
      <w:r>
        <w:rPr>
          <w:rFonts w:hint="default" w:ascii="Arial" w:hAnsi="Arial" w:cs="Arial"/>
          <w:color w:val="auto"/>
          <w:sz w:val="24"/>
          <w:szCs w:val="24"/>
          <w:rPrChange w:id="345" w:author="genchanghsu" w:date="2022-07-09T06:49:40Z">
            <w:rPr>
              <w:rFonts w:hint="default" w:ascii="Arial" w:hAnsi="Arial" w:cs="Arial"/>
              <w:color w:val="FF0000"/>
              <w:sz w:val="24"/>
              <w:szCs w:val="24"/>
            </w:rPr>
          </w:rPrChange>
        </w:rPr>
        <w:t xml:space="preserve"> academic profiles over time remains understudied. In addition to research productivity, which directly predicts </w:t>
      </w:r>
      <w:r>
        <w:rPr>
          <w:rFonts w:hint="default" w:ascii="Arial" w:hAnsi="Arial" w:cs="Arial" w:eastAsiaTheme="minorEastAsia"/>
          <w:color w:val="auto"/>
          <w:sz w:val="24"/>
          <w:szCs w:val="24"/>
          <w:rPrChange w:id="346" w:author="genchanghsu" w:date="2022-07-09T06:49:40Z">
            <w:rPr>
              <w:rFonts w:hint="default" w:ascii="Arial" w:hAnsi="Arial" w:cs="Arial" w:eastAsiaTheme="minorEastAsia"/>
              <w:color w:val="FF0000"/>
              <w:sz w:val="24"/>
              <w:szCs w:val="24"/>
            </w:rPr>
          </w:rPrChange>
        </w:rPr>
        <w:t xml:space="preserve">the </w:t>
      </w:r>
      <w:r>
        <w:rPr>
          <w:rFonts w:hint="default" w:ascii="Arial" w:hAnsi="Arial" w:cs="Arial"/>
          <w:color w:val="auto"/>
          <w:sz w:val="24"/>
          <w:szCs w:val="24"/>
          <w:rPrChange w:id="347" w:author="genchanghsu" w:date="2022-07-09T06:49:40Z">
            <w:rPr>
              <w:rFonts w:hint="default" w:ascii="Arial" w:hAnsi="Arial" w:cs="Arial"/>
              <w:color w:val="FF0000"/>
              <w:sz w:val="24"/>
              <w:szCs w:val="24"/>
            </w:rPr>
          </w:rPrChange>
        </w:rPr>
        <w:t xml:space="preserve">success </w:t>
      </w:r>
      <w:r>
        <w:rPr>
          <w:rFonts w:hint="default" w:ascii="Arial" w:hAnsi="Arial" w:eastAsia="PMingLiU" w:cs="Arial"/>
          <w:color w:val="auto"/>
          <w:sz w:val="24"/>
          <w:szCs w:val="24"/>
          <w:rPrChange w:id="348" w:author="genchanghsu" w:date="2022-07-09T06:49:40Z">
            <w:rPr>
              <w:rFonts w:hint="default" w:ascii="Arial" w:hAnsi="Arial" w:eastAsia="PMingLiU" w:cs="Arial"/>
              <w:color w:val="FF0000"/>
              <w:sz w:val="24"/>
              <w:szCs w:val="24"/>
            </w:rPr>
          </w:rPrChange>
        </w:rPr>
        <w:t>of</w:t>
      </w:r>
      <w:r>
        <w:rPr>
          <w:rFonts w:hint="default" w:ascii="Arial" w:hAnsi="Arial" w:cs="Arial"/>
          <w:color w:val="auto"/>
          <w:sz w:val="24"/>
          <w:szCs w:val="24"/>
          <w:rPrChange w:id="349" w:author="genchanghsu" w:date="2022-07-09T06:49:40Z">
            <w:rPr>
              <w:rFonts w:hint="default" w:ascii="Arial" w:hAnsi="Arial" w:cs="Arial"/>
              <w:color w:val="FF0000"/>
              <w:sz w:val="24"/>
              <w:szCs w:val="24"/>
            </w:rPr>
          </w:rPrChange>
        </w:rPr>
        <w:t xml:space="preserve"> recruitment </w:t>
      </w:r>
      <w:sdt>
        <w:sdtPr>
          <w:rPr>
            <w:rFonts w:hint="default" w:ascii="Arial" w:hAnsi="Arial" w:cs="Arial"/>
            <w:color w:val="auto"/>
            <w:sz w:val="24"/>
            <w:szCs w:val="24"/>
            <w:rPrChange w:id="351" w:author="genchanghsu" w:date="2022-07-09T06:49:40Z">
              <w:rPr>
                <w:rFonts w:hint="default" w:ascii="Arial" w:hAnsi="Arial" w:cs="Arial"/>
                <w:color w:val="FF0000"/>
                <w:sz w:val="24"/>
                <w:szCs w:val="24"/>
              </w:rPr>
            </w:rPrChange>
          </w:rPr>
          <w:tag w:val="MENDELEY_CITATION_v3_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"/>
          <w:id w:val="-1925487250"/>
          <w:placeholder>
            <w:docPart w:val="DefaultPlaceholder_-1854013440"/>
          </w:placeholder>
        </w:sdtPr>
        <w:sdtEndPr>
          <w:rPr>
            <w:rFonts w:hint="default" w:ascii="Arial" w:hAnsi="Arial" w:cs="Arial"/>
            <w:color w:val="auto"/>
            <w:sz w:val="24"/>
            <w:szCs w:val="24"/>
            <w:rPrChange w:id="352" w:author="genchanghsu" w:date="2022-07-09T06:49:40Z">
              <w:rPr>
                <w:rFonts w:hint="default" w:ascii="Arial" w:hAnsi="Arial" w:cs="Arial"/>
                <w:color w:val="FF0000"/>
                <w:sz w:val="24"/>
                <w:szCs w:val="24"/>
              </w:rPr>
            </w:rPrChange>
          </w:rPr>
        </w:sdtEndPr>
        <w:sdtContent>
          <w:r>
            <w:rPr>
              <w:rFonts w:hint="default" w:ascii="Arial" w:hAnsi="Arial" w:cs="Arial"/>
              <w:color w:val="auto"/>
              <w:sz w:val="24"/>
              <w:szCs w:val="24"/>
              <w:rPrChange w:id="353" w:author="genchanghsu" w:date="2022-07-09T06:49:40Z">
                <w:rPr>
                  <w:rFonts w:hint="default" w:ascii="Arial" w:hAnsi="Arial" w:cs="Arial"/>
                  <w:color w:val="FF0000"/>
                  <w:sz w:val="24"/>
                  <w:szCs w:val="24"/>
                </w:rPr>
              </w:rPrChange>
            </w:rPr>
            <w:t xml:space="preserve">(van Dijk </w:t>
          </w:r>
          <w:r>
            <w:rPr>
              <w:rFonts w:hint="default" w:ascii="Arial" w:hAnsi="Arial" w:cs="Arial"/>
              <w:i/>
              <w:iCs/>
              <w:color w:val="auto"/>
              <w:sz w:val="24"/>
              <w:szCs w:val="24"/>
              <w:rPrChange w:id="354" w:author="genchanghsu" w:date="2022-07-09T06:49:40Z">
                <w:rPr>
                  <w:rFonts w:hint="default" w:ascii="Arial" w:hAnsi="Arial" w:cs="Arial"/>
                  <w:i/>
                  <w:iCs/>
                  <w:color w:val="FF0000"/>
                  <w:sz w:val="24"/>
                  <w:szCs w:val="24"/>
                </w:rPr>
              </w:rPrChange>
            </w:rPr>
            <w:t>et al.</w:t>
          </w:r>
          <w:r>
            <w:rPr>
              <w:rFonts w:hint="default" w:ascii="Arial" w:hAnsi="Arial" w:cs="Arial"/>
              <w:color w:val="auto"/>
              <w:sz w:val="24"/>
              <w:szCs w:val="24"/>
              <w:rPrChange w:id="355" w:author="genchanghsu" w:date="2022-07-09T06:49:40Z">
                <w:rPr>
                  <w:rFonts w:hint="default" w:ascii="Arial" w:hAnsi="Arial" w:cs="Arial"/>
                  <w:color w:val="FF0000"/>
                  <w:sz w:val="24"/>
                  <w:szCs w:val="24"/>
                </w:rPr>
              </w:rPrChange>
            </w:rPr>
            <w:t xml:space="preserve"> 2014)</w:t>
          </w:r>
        </w:sdtContent>
      </w:sdt>
      <w:r>
        <w:rPr>
          <w:rFonts w:hint="default" w:ascii="Arial" w:hAnsi="Arial" w:cs="Arial"/>
          <w:color w:val="auto"/>
          <w:sz w:val="24"/>
          <w:szCs w:val="24"/>
          <w:rPrChange w:id="358" w:author="genchanghsu" w:date="2022-07-09T06:49:40Z">
            <w:rPr>
              <w:rFonts w:hint="default" w:ascii="Arial" w:hAnsi="Arial" w:cs="Arial"/>
              <w:color w:val="FF0000"/>
              <w:sz w:val="24"/>
              <w:szCs w:val="24"/>
            </w:rPr>
          </w:rPrChange>
        </w:rPr>
        <w:t xml:space="preserve">, </w:t>
      </w:r>
      <w:r>
        <w:rPr>
          <w:rFonts w:hint="default" w:ascii="Arial" w:hAnsi="Arial" w:cs="Arial" w:eastAsiaTheme="minorEastAsia"/>
          <w:color w:val="auto"/>
          <w:sz w:val="24"/>
          <w:szCs w:val="24"/>
          <w:rPrChange w:id="359" w:author="genchanghsu" w:date="2022-07-09T06:49:40Z">
            <w:rPr>
              <w:rFonts w:hint="default" w:ascii="Arial" w:hAnsi="Arial" w:cs="Arial" w:eastAsiaTheme="minorEastAsia"/>
              <w:color w:val="FF0000"/>
              <w:sz w:val="24"/>
              <w:szCs w:val="24"/>
            </w:rPr>
          </w:rPrChange>
        </w:rPr>
        <w:t xml:space="preserve">the </w:t>
      </w:r>
      <w:r>
        <w:rPr>
          <w:rFonts w:hint="default" w:ascii="Arial" w:hAnsi="Arial" w:cs="Arial"/>
          <w:color w:val="auto"/>
          <w:sz w:val="24"/>
          <w:szCs w:val="24"/>
          <w:rPrChange w:id="360" w:author="genchanghsu" w:date="2022-07-09T06:49:40Z">
            <w:rPr>
              <w:rFonts w:hint="default" w:ascii="Arial" w:hAnsi="Arial" w:cs="Arial"/>
              <w:color w:val="FF0000"/>
              <w:sz w:val="24"/>
              <w:szCs w:val="24"/>
            </w:rPr>
          </w:rPrChange>
        </w:rPr>
        <w:t>origin and prestige of doctoral-granting institut</w:t>
      </w:r>
      <w:r>
        <w:rPr>
          <w:rFonts w:hint="default" w:ascii="Arial" w:hAnsi="Arial" w:eastAsia="PMingLiU" w:cs="Arial"/>
          <w:color w:val="auto"/>
          <w:sz w:val="24"/>
          <w:szCs w:val="24"/>
          <w:rPrChange w:id="361" w:author="genchanghsu" w:date="2022-07-09T06:49:40Z">
            <w:rPr>
              <w:rFonts w:hint="default" w:ascii="Arial" w:hAnsi="Arial" w:eastAsia="PMingLiU" w:cs="Arial"/>
              <w:color w:val="FF0000"/>
              <w:sz w:val="24"/>
              <w:szCs w:val="24"/>
            </w:rPr>
          </w:rPrChange>
        </w:rPr>
        <w:t>e</w:t>
      </w:r>
      <w:r>
        <w:rPr>
          <w:rFonts w:hint="default" w:ascii="Arial" w:hAnsi="Arial" w:cs="Arial"/>
          <w:color w:val="auto"/>
          <w:sz w:val="24"/>
          <w:szCs w:val="24"/>
          <w:rPrChange w:id="362" w:author="genchanghsu" w:date="2022-07-09T06:49:40Z">
            <w:rPr>
              <w:rFonts w:hint="default" w:ascii="Arial" w:hAnsi="Arial" w:cs="Arial"/>
              <w:color w:val="FF0000"/>
              <w:sz w:val="24"/>
              <w:szCs w:val="24"/>
            </w:rPr>
          </w:rPrChange>
        </w:rPr>
        <w:t xml:space="preserve">s </w:t>
      </w:r>
      <w:ins w:id="363" w:author="genchanghsu" w:date="2022-07-09T06:46:21Z">
        <w:r>
          <w:rPr>
            <w:rFonts w:hint="default" w:ascii="Arial" w:hAnsi="Arial" w:cs="Arial"/>
            <w:color w:val="auto"/>
            <w:sz w:val="24"/>
            <w:szCs w:val="24"/>
            <w:lang w:val="en-US"/>
            <w:rPrChange w:id="364" w:author="genchanghsu" w:date="2022-07-09T06:49:40Z">
              <w:rPr>
                <w:rFonts w:hint="default" w:ascii="Arial" w:hAnsi="Arial" w:cs="Arial"/>
                <w:color w:val="FF0000"/>
                <w:sz w:val="24"/>
                <w:szCs w:val="24"/>
                <w:lang w:val="en-US"/>
              </w:rPr>
            </w:rPrChange>
          </w:rPr>
          <w:t>are</w:t>
        </w:r>
      </w:ins>
      <w:del w:id="366" w:author="genchanghsu" w:date="2022-07-09T06:46:21Z">
        <w:r>
          <w:rPr>
            <w:rFonts w:hint="default" w:ascii="Arial" w:hAnsi="Arial" w:cs="Arial"/>
            <w:color w:val="auto"/>
            <w:sz w:val="24"/>
            <w:szCs w:val="24"/>
            <w:rPrChange w:id="367" w:author="genchanghsu" w:date="2022-07-09T06:49:40Z">
              <w:rPr>
                <w:rFonts w:hint="default" w:ascii="Arial" w:hAnsi="Arial" w:cs="Arial"/>
                <w:color w:val="FF0000"/>
                <w:sz w:val="24"/>
                <w:szCs w:val="24"/>
              </w:rPr>
            </w:rPrChange>
          </w:rPr>
          <w:delText>h</w:delText>
        </w:r>
      </w:del>
      <w:del w:id="369" w:author="genchanghsu" w:date="2022-07-09T06:46:20Z">
        <w:r>
          <w:rPr>
            <w:rFonts w:hint="default" w:ascii="Arial" w:hAnsi="Arial" w:cs="Arial"/>
            <w:color w:val="auto"/>
            <w:sz w:val="24"/>
            <w:szCs w:val="24"/>
            <w:rPrChange w:id="370" w:author="genchanghsu" w:date="2022-07-09T06:49:40Z">
              <w:rPr>
                <w:rFonts w:hint="default" w:ascii="Arial" w:hAnsi="Arial" w:cs="Arial"/>
                <w:color w:val="FF0000"/>
                <w:sz w:val="24"/>
                <w:szCs w:val="24"/>
              </w:rPr>
            </w:rPrChange>
          </w:rPr>
          <w:delText>a</w:delText>
        </w:r>
      </w:del>
      <w:del w:id="372" w:author="genchanghsu" w:date="2022-07-09T06:46:20Z">
        <w:r>
          <w:rPr>
            <w:rFonts w:hint="default" w:ascii="Arial" w:hAnsi="Arial" w:cs="Arial" w:eastAsiaTheme="minorEastAsia"/>
            <w:color w:val="auto"/>
            <w:sz w:val="24"/>
            <w:szCs w:val="24"/>
            <w:rPrChange w:id="373" w:author="genchanghsu" w:date="2022-07-09T06:49:40Z">
              <w:rPr>
                <w:rFonts w:hint="default" w:ascii="Arial" w:hAnsi="Arial" w:cs="Arial" w:eastAsiaTheme="minorEastAsia"/>
                <w:color w:val="FF0000"/>
                <w:sz w:val="24"/>
                <w:szCs w:val="24"/>
              </w:rPr>
            </w:rPrChange>
          </w:rPr>
          <w:delText>ve</w:delText>
        </w:r>
      </w:del>
      <w:del w:id="375" w:author="genchanghsu" w:date="2022-07-09T06:46:20Z">
        <w:r>
          <w:rPr>
            <w:rFonts w:hint="default" w:ascii="Arial" w:hAnsi="Arial" w:cs="Arial"/>
            <w:color w:val="auto"/>
            <w:sz w:val="24"/>
            <w:szCs w:val="24"/>
            <w:rPrChange w:id="376" w:author="genchanghsu" w:date="2022-07-09T06:49:40Z">
              <w:rPr>
                <w:rFonts w:hint="default" w:ascii="Arial" w:hAnsi="Arial" w:cs="Arial"/>
                <w:color w:val="FF0000"/>
                <w:sz w:val="24"/>
                <w:szCs w:val="24"/>
              </w:rPr>
            </w:rPrChange>
          </w:rPr>
          <w:delText xml:space="preserve"> </w:delText>
        </w:r>
      </w:del>
      <w:del w:id="378" w:author="genchanghsu" w:date="2022-07-09T06:46:19Z">
        <w:r>
          <w:rPr>
            <w:rFonts w:hint="default" w:ascii="Arial" w:hAnsi="Arial" w:cs="Arial"/>
            <w:color w:val="auto"/>
            <w:sz w:val="24"/>
            <w:szCs w:val="24"/>
            <w:rPrChange w:id="379" w:author="genchanghsu" w:date="2022-07-09T06:49:40Z">
              <w:rPr>
                <w:rFonts w:hint="default" w:ascii="Arial" w:hAnsi="Arial" w:cs="Arial"/>
                <w:color w:val="FF0000"/>
                <w:sz w:val="24"/>
                <w:szCs w:val="24"/>
              </w:rPr>
            </w:rPrChange>
          </w:rPr>
          <w:delText>be</w:delText>
        </w:r>
      </w:del>
      <w:del w:id="381" w:author="genchanghsu" w:date="2022-07-09T06:46:18Z">
        <w:r>
          <w:rPr>
            <w:rFonts w:hint="default" w:ascii="Arial" w:hAnsi="Arial" w:cs="Arial"/>
            <w:color w:val="auto"/>
            <w:sz w:val="24"/>
            <w:szCs w:val="24"/>
            <w:rPrChange w:id="382" w:author="genchanghsu" w:date="2022-07-09T06:49:40Z">
              <w:rPr>
                <w:rFonts w:hint="default" w:ascii="Arial" w:hAnsi="Arial" w:cs="Arial"/>
                <w:color w:val="FF0000"/>
                <w:sz w:val="24"/>
                <w:szCs w:val="24"/>
              </w:rPr>
            </w:rPrChange>
          </w:rPr>
          <w:delText>com</w:delText>
        </w:r>
      </w:del>
      <w:del w:id="384" w:author="genchanghsu" w:date="2022-07-09T06:46:17Z">
        <w:r>
          <w:rPr>
            <w:rFonts w:hint="default" w:ascii="Arial" w:hAnsi="Arial" w:cs="Arial"/>
            <w:color w:val="auto"/>
            <w:sz w:val="24"/>
            <w:szCs w:val="24"/>
            <w:rPrChange w:id="385" w:author="genchanghsu" w:date="2022-07-09T06:49:40Z">
              <w:rPr>
                <w:rFonts w:hint="default" w:ascii="Arial" w:hAnsi="Arial" w:cs="Arial"/>
                <w:color w:val="FF0000"/>
                <w:sz w:val="24"/>
                <w:szCs w:val="24"/>
              </w:rPr>
            </w:rPrChange>
          </w:rPr>
          <w:delText>e</w:delText>
        </w:r>
      </w:del>
      <w:r>
        <w:rPr>
          <w:rFonts w:hint="default" w:ascii="Arial" w:hAnsi="Arial" w:cs="Arial"/>
          <w:color w:val="auto"/>
          <w:sz w:val="24"/>
          <w:szCs w:val="24"/>
          <w:rPrChange w:id="387" w:author="genchanghsu" w:date="2022-07-09T06:49:40Z">
            <w:rPr>
              <w:rFonts w:hint="default" w:ascii="Arial" w:hAnsi="Arial" w:cs="Arial"/>
              <w:color w:val="FF0000"/>
              <w:sz w:val="24"/>
              <w:szCs w:val="24"/>
            </w:rPr>
          </w:rPrChange>
        </w:rPr>
        <w:t xml:space="preserve"> critical indicator</w:t>
      </w:r>
      <w:r>
        <w:rPr>
          <w:rFonts w:hint="default" w:ascii="Arial" w:hAnsi="Arial" w:cs="Arial" w:eastAsiaTheme="minorEastAsia"/>
          <w:color w:val="auto"/>
          <w:sz w:val="24"/>
          <w:szCs w:val="24"/>
          <w:rPrChange w:id="388" w:author="genchanghsu" w:date="2022-07-09T06:49:40Z">
            <w:rPr>
              <w:rFonts w:hint="default" w:ascii="Arial" w:hAnsi="Arial" w:cs="Arial" w:eastAsiaTheme="minorEastAsia"/>
              <w:color w:val="FF0000"/>
              <w:sz w:val="24"/>
              <w:szCs w:val="24"/>
            </w:rPr>
          </w:rPrChange>
        </w:rPr>
        <w:t>s</w:t>
      </w:r>
      <w:r>
        <w:rPr>
          <w:rFonts w:hint="default" w:ascii="Arial" w:hAnsi="Arial" w:cs="Arial"/>
          <w:color w:val="auto"/>
          <w:sz w:val="24"/>
          <w:szCs w:val="24"/>
          <w:rPrChange w:id="389" w:author="genchanghsu" w:date="2022-07-09T06:49:40Z">
            <w:rPr>
              <w:rFonts w:hint="default" w:ascii="Arial" w:hAnsi="Arial" w:cs="Arial"/>
              <w:color w:val="FF0000"/>
              <w:sz w:val="24"/>
              <w:szCs w:val="24"/>
            </w:rPr>
          </w:rPrChange>
        </w:rPr>
        <w:t xml:space="preserve"> for academic employment</w:t>
      </w:r>
      <w:ins w:id="390" w:author="genchanghsu" w:date="2022-07-09T06:46:41Z">
        <w:r>
          <w:rPr>
            <w:rFonts w:hint="default" w:ascii="Arial" w:hAnsi="Arial" w:cs="Arial"/>
            <w:color w:val="auto"/>
            <w:sz w:val="24"/>
            <w:szCs w:val="24"/>
            <w:lang w:val="en-US"/>
            <w:rPrChange w:id="391" w:author="genchanghsu" w:date="2022-07-09T06:49:40Z">
              <w:rPr>
                <w:rFonts w:hint="default" w:ascii="Arial" w:hAnsi="Arial" w:cs="Arial"/>
                <w:color w:val="FF0000"/>
                <w:sz w:val="24"/>
                <w:szCs w:val="24"/>
                <w:lang w:val="en-US"/>
              </w:rPr>
            </w:rPrChange>
          </w:rPr>
          <w:t xml:space="preserve"> as </w:t>
        </w:r>
      </w:ins>
      <w:ins w:id="393" w:author="genchanghsu" w:date="2022-07-09T06:46:42Z">
        <w:r>
          <w:rPr>
            <w:rFonts w:hint="default" w:ascii="Arial" w:hAnsi="Arial" w:cs="Arial"/>
            <w:color w:val="auto"/>
            <w:sz w:val="24"/>
            <w:szCs w:val="24"/>
            <w:lang w:val="en-US"/>
            <w:rPrChange w:id="394" w:author="genchanghsu" w:date="2022-07-09T06:49:40Z">
              <w:rPr>
                <w:rFonts w:hint="default" w:ascii="Arial" w:hAnsi="Arial" w:cs="Arial"/>
                <w:color w:val="FF0000"/>
                <w:sz w:val="24"/>
                <w:szCs w:val="24"/>
                <w:lang w:val="en-US"/>
              </w:rPr>
            </w:rPrChange>
          </w:rPr>
          <w:t>well</w:t>
        </w:r>
      </w:ins>
      <w:del w:id="396" w:author="genchanghsu" w:date="2022-07-09T06:46:56Z">
        <w:r>
          <w:rPr>
            <w:rFonts w:hint="default" w:ascii="Arial" w:hAnsi="Arial" w:cs="Arial"/>
            <w:color w:val="auto"/>
            <w:sz w:val="24"/>
            <w:szCs w:val="24"/>
            <w:rPrChange w:id="397" w:author="genchanghsu" w:date="2022-07-09T06:49:40Z">
              <w:rPr>
                <w:rFonts w:hint="default" w:ascii="Arial" w:hAnsi="Arial" w:cs="Arial"/>
                <w:color w:val="FF0000"/>
                <w:sz w:val="24"/>
                <w:szCs w:val="24"/>
              </w:rPr>
            </w:rPrChange>
          </w:rPr>
          <w:delText xml:space="preserve"> </w:delText>
        </w:r>
      </w:del>
      <w:sdt>
        <w:sdtPr>
          <w:rPr>
            <w:rFonts w:hint="default" w:ascii="Arial" w:hAnsi="Arial" w:cs="Arial"/>
            <w:color w:val="auto"/>
            <w:sz w:val="24"/>
            <w:szCs w:val="24"/>
            <w:rPrChange w:id="400" w:author="genchanghsu" w:date="2022-07-09T06:49:40Z">
              <w:rPr>
                <w:rFonts w:hint="default" w:ascii="Arial" w:hAnsi="Arial" w:cs="Arial"/>
                <w:color w:val="FF0000"/>
                <w:sz w:val="24"/>
                <w:szCs w:val="24"/>
              </w:rPr>
            </w:rPrChange>
          </w:rPr>
          <w:tag w:val="MENDELEY_CITATION_v3_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"/>
          <w:id w:val="1278836419"/>
          <w:placeholder>
            <w:docPart w:val="DefaultPlaceholder_-1854013440"/>
          </w:placeholder>
        </w:sdtPr>
        <w:sdtEndPr>
          <w:rPr>
            <w:rFonts w:hint="default" w:ascii="Arial" w:hAnsi="Arial" w:cs="Arial"/>
            <w:color w:val="auto"/>
            <w:sz w:val="24"/>
            <w:szCs w:val="24"/>
            <w:rPrChange w:id="401" w:author="genchanghsu" w:date="2022-07-09T06:49:40Z">
              <w:rPr>
                <w:rFonts w:hint="default" w:ascii="Arial" w:hAnsi="Arial" w:cs="Arial"/>
                <w:color w:val="FF0000"/>
                <w:sz w:val="24"/>
                <w:szCs w:val="24"/>
              </w:rPr>
            </w:rPrChange>
          </w:rPr>
        </w:sdtEndPr>
        <w:sdtContent>
          <w:r>
            <w:rPr>
              <w:rFonts w:hint="default" w:ascii="Arial" w:hAnsi="Arial" w:cs="Arial"/>
              <w:color w:val="auto"/>
              <w:sz w:val="24"/>
              <w:szCs w:val="24"/>
              <w:rPrChange w:id="402" w:author="genchanghsu" w:date="2022-07-09T06:49:40Z">
                <w:rPr>
                  <w:rFonts w:hint="default" w:ascii="Arial" w:hAnsi="Arial" w:cs="Arial"/>
                  <w:color w:val="FF0000"/>
                  <w:sz w:val="24"/>
                  <w:szCs w:val="24"/>
                </w:rPr>
              </w:rPrChange>
            </w:rPr>
            <w:t xml:space="preserve">(van Dijk </w:t>
          </w:r>
          <w:r>
            <w:rPr>
              <w:rFonts w:hint="default" w:ascii="Arial" w:hAnsi="Arial" w:cs="Arial"/>
              <w:i/>
              <w:iCs/>
              <w:color w:val="auto"/>
              <w:sz w:val="24"/>
              <w:szCs w:val="24"/>
              <w:rPrChange w:id="403" w:author="genchanghsu" w:date="2022-07-09T06:49:40Z">
                <w:rPr>
                  <w:rFonts w:hint="default" w:ascii="Arial" w:hAnsi="Arial" w:cs="Arial"/>
                  <w:i/>
                  <w:iCs/>
                  <w:color w:val="FF0000"/>
                  <w:sz w:val="24"/>
                  <w:szCs w:val="24"/>
                </w:rPr>
              </w:rPrChange>
            </w:rPr>
            <w:t>et al.</w:t>
          </w:r>
          <w:r>
            <w:rPr>
              <w:rFonts w:hint="default" w:ascii="Arial" w:hAnsi="Arial" w:cs="Arial"/>
              <w:color w:val="auto"/>
              <w:sz w:val="24"/>
              <w:szCs w:val="24"/>
              <w:rPrChange w:id="404" w:author="genchanghsu" w:date="2022-07-09T06:49:40Z">
                <w:rPr>
                  <w:rFonts w:hint="default" w:ascii="Arial" w:hAnsi="Arial" w:cs="Arial"/>
                  <w:color w:val="FF0000"/>
                  <w:sz w:val="24"/>
                  <w:szCs w:val="24"/>
                </w:rPr>
              </w:rPrChange>
            </w:rPr>
            <w:t xml:space="preserve"> 2014)</w:t>
          </w:r>
        </w:sdtContent>
      </w:sdt>
      <w:r>
        <w:rPr>
          <w:rFonts w:hint="default" w:ascii="Arial" w:hAnsi="Arial" w:cs="Arial"/>
          <w:color w:val="auto"/>
          <w:sz w:val="24"/>
          <w:szCs w:val="24"/>
          <w:rPrChange w:id="407" w:author="genchanghsu" w:date="2022-07-09T06:49:40Z">
            <w:rPr>
              <w:rFonts w:hint="default" w:ascii="Arial" w:hAnsi="Arial" w:cs="Arial"/>
              <w:color w:val="FF0000"/>
              <w:sz w:val="24"/>
              <w:szCs w:val="24"/>
            </w:rPr>
          </w:rPrChange>
        </w:rPr>
        <w:t xml:space="preserve">, especially in East Asian countries </w:t>
      </w:r>
      <w:sdt>
        <w:sdtPr>
          <w:rPr>
            <w:rFonts w:hint="default" w:ascii="Arial" w:hAnsi="Arial" w:cs="Arial"/>
            <w:color w:val="auto"/>
            <w:sz w:val="24"/>
            <w:szCs w:val="24"/>
            <w:rPrChange w:id="409" w:author="genchanghsu" w:date="2022-07-09T06:49:40Z">
              <w:rPr>
                <w:rFonts w:hint="default" w:ascii="Arial" w:hAnsi="Arial" w:cs="Arial"/>
                <w:color w:val="FF0000"/>
                <w:sz w:val="24"/>
                <w:szCs w:val="24"/>
              </w:rPr>
            </w:rPrChange>
          </w:rPr>
          <w:tag w:val="MENDELEY_CITATION_v3_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"/>
          <w:id w:val="-1384557062"/>
          <w:placeholder>
            <w:docPart w:val="5F2739A4D82A71429E8F88964A2C31B8"/>
          </w:placeholder>
        </w:sdtPr>
        <w:sdtEndPr>
          <w:rPr>
            <w:rFonts w:hint="default" w:ascii="Arial" w:hAnsi="Arial" w:cs="Arial"/>
            <w:color w:val="auto"/>
            <w:sz w:val="24"/>
            <w:szCs w:val="24"/>
            <w:rPrChange w:id="410" w:author="genchanghsu" w:date="2022-07-09T06:49:40Z">
              <w:rPr>
                <w:rFonts w:hint="default" w:ascii="Arial" w:hAnsi="Arial" w:cs="Arial"/>
                <w:color w:val="FF0000"/>
                <w:sz w:val="24"/>
                <w:szCs w:val="24"/>
              </w:rPr>
            </w:rPrChange>
          </w:rPr>
        </w:sdtEndPr>
        <w:sdtContent>
          <w:r>
            <w:rPr>
              <w:rFonts w:hint="default" w:ascii="Arial" w:hAnsi="Arial" w:cs="Arial"/>
              <w:color w:val="auto"/>
              <w:sz w:val="24"/>
              <w:szCs w:val="24"/>
              <w:rPrChange w:id="411" w:author="genchanghsu" w:date="2022-07-09T06:49:40Z">
                <w:rPr>
                  <w:rFonts w:hint="default" w:ascii="Arial" w:hAnsi="Arial" w:cs="Arial"/>
                  <w:color w:val="FF0000"/>
                  <w:sz w:val="24"/>
                  <w:szCs w:val="24"/>
                </w:rPr>
              </w:rPrChange>
            </w:rPr>
            <w:t>(Shin &amp; Kehm 2013)</w:t>
          </w:r>
        </w:sdtContent>
      </w:sdt>
      <w:r>
        <w:rPr>
          <w:rFonts w:hint="default" w:ascii="Arial" w:hAnsi="Arial" w:cs="Arial"/>
          <w:color w:val="auto"/>
          <w:sz w:val="24"/>
          <w:szCs w:val="24"/>
          <w:rPrChange w:id="414" w:author="genchanghsu" w:date="2022-07-09T06:49:40Z">
            <w:rPr>
              <w:rFonts w:hint="default" w:ascii="Arial" w:hAnsi="Arial" w:cs="Arial"/>
              <w:color w:val="FF0000"/>
              <w:sz w:val="24"/>
              <w:szCs w:val="24"/>
            </w:rPr>
          </w:rPrChange>
        </w:rPr>
        <w:t>. With the initiative to build world-class universities, many East Asian universities preferentially recruit returnees who obtain</w:t>
      </w:r>
      <w:r>
        <w:rPr>
          <w:rFonts w:hint="default" w:ascii="Arial" w:hAnsi="Arial" w:cs="Arial" w:eastAsiaTheme="minorEastAsia"/>
          <w:color w:val="auto"/>
          <w:sz w:val="24"/>
          <w:szCs w:val="24"/>
          <w:rPrChange w:id="415" w:author="genchanghsu" w:date="2022-07-09T06:49:40Z">
            <w:rPr>
              <w:rFonts w:hint="default" w:ascii="Arial" w:hAnsi="Arial" w:cs="Arial" w:eastAsiaTheme="minorEastAsia"/>
              <w:color w:val="FF0000"/>
              <w:sz w:val="24"/>
              <w:szCs w:val="24"/>
            </w:rPr>
          </w:rPrChange>
        </w:rPr>
        <w:t>ed</w:t>
      </w:r>
      <w:r>
        <w:rPr>
          <w:rFonts w:hint="default" w:ascii="Arial" w:hAnsi="Arial" w:cs="Arial"/>
          <w:color w:val="auto"/>
          <w:sz w:val="24"/>
          <w:szCs w:val="24"/>
          <w:rPrChange w:id="416" w:author="genchanghsu" w:date="2022-07-09T06:49:40Z">
            <w:rPr>
              <w:rFonts w:hint="default" w:ascii="Arial" w:hAnsi="Arial" w:cs="Arial"/>
              <w:color w:val="FF0000"/>
              <w:sz w:val="24"/>
              <w:szCs w:val="24"/>
            </w:rPr>
          </w:rPrChange>
        </w:rPr>
        <w:t xml:space="preserve"> PhD degrees from top-ranking universities in Western countries. Hence, competition for limited tenure-track positions is exacerbated when foreign PhDs are favored, leaving domestically-trained PhD</w:t>
      </w:r>
      <w:ins w:id="417" w:author="genchanghsu" w:date="2022-07-09T06:47:56Z">
        <w:r>
          <w:rPr>
            <w:rFonts w:hint="default" w:ascii="Arial" w:hAnsi="Arial" w:cs="Arial"/>
            <w:color w:val="auto"/>
            <w:sz w:val="24"/>
            <w:szCs w:val="24"/>
            <w:lang w:val="en-US"/>
            <w:rPrChange w:id="418" w:author="genchanghsu" w:date="2022-07-09T06:49:40Z">
              <w:rPr>
                <w:rFonts w:hint="default" w:ascii="Arial" w:hAnsi="Arial" w:cs="Arial"/>
                <w:color w:val="FF0000"/>
                <w:sz w:val="24"/>
                <w:szCs w:val="24"/>
                <w:lang w:val="en-US"/>
              </w:rPr>
            </w:rPrChange>
          </w:rPr>
          <w:t>s</w:t>
        </w:r>
      </w:ins>
      <w:del w:id="420" w:author="genchanghsu" w:date="2022-07-09T06:47:55Z">
        <w:r>
          <w:rPr>
            <w:rFonts w:hint="default" w:ascii="Arial" w:hAnsi="Arial" w:cs="Arial"/>
            <w:color w:val="auto"/>
            <w:sz w:val="24"/>
            <w:szCs w:val="24"/>
            <w:rPrChange w:id="421" w:author="genchanghsu" w:date="2022-07-09T06:49:40Z">
              <w:rPr>
                <w:rFonts w:hint="default" w:ascii="Arial" w:hAnsi="Arial" w:cs="Arial"/>
                <w:color w:val="FF0000"/>
                <w:sz w:val="24"/>
                <w:szCs w:val="24"/>
              </w:rPr>
            </w:rPrChange>
          </w:rPr>
          <w:delText>s</w:delText>
        </w:r>
      </w:del>
      <w:del w:id="423" w:author="genchanghsu" w:date="2022-07-09T06:47:54Z">
        <w:r>
          <w:rPr>
            <w:rFonts w:hint="default" w:ascii="Arial" w:hAnsi="Arial" w:cs="Arial"/>
            <w:color w:val="auto"/>
            <w:sz w:val="24"/>
            <w:szCs w:val="24"/>
            <w:rPrChange w:id="424" w:author="genchanghsu" w:date="2022-07-09T06:49:40Z">
              <w:rPr>
                <w:rFonts w:hint="default" w:ascii="Arial" w:hAnsi="Arial" w:cs="Arial"/>
                <w:color w:val="FF0000"/>
                <w:sz w:val="24"/>
                <w:szCs w:val="24"/>
              </w:rPr>
            </w:rPrChange>
          </w:rPr>
          <w:delText xml:space="preserve"> substantia</w:delText>
        </w:r>
      </w:del>
      <w:del w:id="426" w:author="genchanghsu" w:date="2022-07-09T06:47:53Z">
        <w:r>
          <w:rPr>
            <w:rFonts w:hint="default" w:ascii="Arial" w:hAnsi="Arial" w:cs="Arial"/>
            <w:color w:val="auto"/>
            <w:sz w:val="24"/>
            <w:szCs w:val="24"/>
            <w:rPrChange w:id="427" w:author="genchanghsu" w:date="2022-07-09T06:49:40Z">
              <w:rPr>
                <w:rFonts w:hint="default" w:ascii="Arial" w:hAnsi="Arial" w:cs="Arial"/>
                <w:color w:val="FF0000"/>
                <w:sz w:val="24"/>
                <w:szCs w:val="24"/>
              </w:rPr>
            </w:rPrChange>
          </w:rPr>
          <w:delText>lly</w:delText>
        </w:r>
      </w:del>
      <w:r>
        <w:rPr>
          <w:rFonts w:hint="default" w:ascii="Arial" w:hAnsi="Arial" w:cs="Arial"/>
          <w:color w:val="auto"/>
          <w:sz w:val="24"/>
          <w:szCs w:val="24"/>
          <w:rPrChange w:id="429" w:author="genchanghsu" w:date="2022-07-09T06:49:40Z">
            <w:rPr>
              <w:rFonts w:hint="default" w:ascii="Arial" w:hAnsi="Arial" w:cs="Arial"/>
              <w:color w:val="FF0000"/>
              <w:sz w:val="24"/>
              <w:szCs w:val="24"/>
            </w:rPr>
          </w:rPrChange>
        </w:rPr>
        <w:t xml:space="preserve"> deprived </w:t>
      </w:r>
      <w:r>
        <w:rPr>
          <w:rFonts w:hint="default" w:ascii="Arial" w:hAnsi="Arial" w:cs="Arial" w:eastAsiaTheme="minorEastAsia"/>
          <w:color w:val="auto"/>
          <w:sz w:val="24"/>
          <w:szCs w:val="24"/>
          <w:rPrChange w:id="430" w:author="genchanghsu" w:date="2022-07-09T06:49:40Z">
            <w:rPr>
              <w:rFonts w:hint="default" w:ascii="Arial" w:hAnsi="Arial" w:cs="Arial" w:eastAsiaTheme="minorEastAsia"/>
              <w:color w:val="FF0000"/>
              <w:sz w:val="24"/>
              <w:szCs w:val="24"/>
            </w:rPr>
          </w:rPrChange>
        </w:rPr>
        <w:t>of</w:t>
      </w:r>
      <w:r>
        <w:rPr>
          <w:rFonts w:hint="default" w:ascii="Arial" w:hAnsi="Arial" w:cs="Arial"/>
          <w:color w:val="auto"/>
          <w:sz w:val="24"/>
          <w:szCs w:val="24"/>
          <w:rPrChange w:id="431" w:author="genchanghsu" w:date="2022-07-09T06:49:40Z">
            <w:rPr>
              <w:rFonts w:hint="default" w:ascii="Arial" w:hAnsi="Arial" w:cs="Arial"/>
              <w:color w:val="FF0000"/>
              <w:sz w:val="24"/>
              <w:szCs w:val="24"/>
            </w:rPr>
          </w:rPrChange>
        </w:rPr>
        <w:t xml:space="preserve"> career development opportunities</w:t>
      </w:r>
      <w:ins w:id="432" w:author="genchanghsu" w:date="2022-07-09T06:48:04Z">
        <w:r>
          <w:rPr>
            <w:rFonts w:hint="default" w:ascii="Arial" w:hAnsi="Arial" w:cs="Arial"/>
            <w:color w:val="auto"/>
            <w:sz w:val="24"/>
            <w:szCs w:val="24"/>
            <w:lang w:val="en-US"/>
            <w:rPrChange w:id="433" w:author="genchanghsu" w:date="2022-07-09T06:49:40Z">
              <w:rPr>
                <w:rFonts w:hint="default" w:ascii="Arial" w:hAnsi="Arial" w:cs="Arial"/>
                <w:color w:val="FF0000"/>
                <w:sz w:val="24"/>
                <w:szCs w:val="24"/>
                <w:lang w:val="en-US"/>
              </w:rPr>
            </w:rPrChange>
          </w:rPr>
          <w:t xml:space="preserve"> </w:t>
        </w:r>
      </w:ins>
      <w:del w:id="435" w:author="genchanghsu" w:date="2022-07-09T06:48:03Z">
        <w:r>
          <w:rPr>
            <w:rFonts w:hint="default" w:ascii="Arial" w:hAnsi="Arial" w:cs="Arial"/>
            <w:color w:val="auto"/>
            <w:sz w:val="24"/>
            <w:szCs w:val="24"/>
            <w:rPrChange w:id="436" w:author="genchanghsu" w:date="2022-07-09T06:49:40Z">
              <w:rPr>
                <w:rFonts w:hint="default" w:ascii="Arial" w:hAnsi="Arial" w:cs="Arial"/>
                <w:color w:val="FF0000"/>
                <w:sz w:val="24"/>
                <w:szCs w:val="24"/>
              </w:rPr>
            </w:rPrChange>
          </w:rPr>
          <w:delText xml:space="preserve"> </w:delText>
        </w:r>
      </w:del>
      <w:sdt>
        <w:sdtPr>
          <w:rPr>
            <w:rFonts w:hint="default" w:ascii="Arial" w:hAnsi="Arial" w:cs="Arial"/>
            <w:color w:val="auto"/>
            <w:sz w:val="24"/>
            <w:szCs w:val="24"/>
            <w:rPrChange w:id="439" w:author="genchanghsu" w:date="2022-07-09T06:49:40Z">
              <w:rPr>
                <w:rFonts w:hint="default" w:ascii="Arial" w:hAnsi="Arial" w:cs="Arial"/>
                <w:color w:val="FF0000"/>
                <w:sz w:val="24"/>
                <w:szCs w:val="24"/>
              </w:rPr>
            </w:rPrChange>
          </w:rPr>
          <w:tag w:val="MENDELEY_CITATION_v3_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"/>
          <w:id w:val="-1765221639"/>
          <w:placeholder>
            <w:docPart w:val="DefaultPlaceholder_-1854013440"/>
          </w:placeholder>
        </w:sdtPr>
        <w:sdtEndPr>
          <w:rPr>
            <w:rFonts w:hint="default" w:ascii="Arial" w:hAnsi="Arial" w:cs="Arial"/>
            <w:color w:val="auto"/>
            <w:sz w:val="24"/>
            <w:szCs w:val="24"/>
            <w:rPrChange w:id="440" w:author="genchanghsu" w:date="2022-07-09T06:49:40Z">
              <w:rPr>
                <w:rFonts w:hint="default" w:ascii="Arial" w:hAnsi="Arial" w:cs="Arial"/>
                <w:color w:val="FF0000"/>
                <w:sz w:val="24"/>
                <w:szCs w:val="24"/>
              </w:rPr>
            </w:rPrChange>
          </w:rPr>
        </w:sdtEndPr>
        <w:sdtContent>
          <w:r>
            <w:rPr>
              <w:rFonts w:hint="default" w:ascii="Arial" w:hAnsi="Arial" w:cs="Arial"/>
              <w:color w:val="auto"/>
              <w:sz w:val="24"/>
              <w:szCs w:val="24"/>
              <w:rPrChange w:id="441" w:author="genchanghsu" w:date="2022-07-09T06:49:40Z">
                <w:rPr>
                  <w:rFonts w:hint="default" w:ascii="Arial" w:hAnsi="Arial" w:cs="Arial"/>
                  <w:color w:val="FF0000"/>
                  <w:sz w:val="24"/>
                  <w:szCs w:val="24"/>
                </w:rPr>
              </w:rPrChange>
            </w:rPr>
            <w:t>(Chen 2021)</w:t>
          </w:r>
        </w:sdtContent>
      </w:sdt>
      <w:r>
        <w:rPr>
          <w:rFonts w:hint="default" w:ascii="Arial" w:hAnsi="Arial" w:cs="Arial"/>
          <w:color w:val="auto"/>
          <w:sz w:val="24"/>
          <w:szCs w:val="24"/>
          <w:rPrChange w:id="444" w:author="genchanghsu" w:date="2022-07-09T06:49:40Z">
            <w:rPr>
              <w:rFonts w:hint="default" w:ascii="Arial" w:hAnsi="Arial" w:cs="Arial"/>
              <w:color w:val="FF0000"/>
              <w:sz w:val="24"/>
              <w:szCs w:val="24"/>
            </w:rPr>
          </w:rPrChange>
        </w:rPr>
        <w:t>. Yet, whether and to what extent publication expectation</w:t>
      </w:r>
      <w:r>
        <w:rPr>
          <w:rFonts w:hint="default" w:ascii="Arial" w:hAnsi="Arial" w:cs="Arial" w:eastAsiaTheme="minorEastAsia"/>
          <w:color w:val="auto"/>
          <w:sz w:val="24"/>
          <w:szCs w:val="24"/>
          <w:rPrChange w:id="445" w:author="genchanghsu" w:date="2022-07-09T06:49:40Z">
            <w:rPr>
              <w:rFonts w:hint="default" w:ascii="Arial" w:hAnsi="Arial" w:cs="Arial" w:eastAsiaTheme="minorEastAsia"/>
              <w:color w:val="FF0000"/>
              <w:sz w:val="24"/>
              <w:szCs w:val="24"/>
            </w:rPr>
          </w:rPrChange>
        </w:rPr>
        <w:t>s</w:t>
      </w:r>
      <w:r>
        <w:rPr>
          <w:rFonts w:hint="default" w:ascii="Arial" w:hAnsi="Arial" w:cs="Arial"/>
          <w:color w:val="auto"/>
          <w:sz w:val="24"/>
          <w:szCs w:val="24"/>
          <w:rPrChange w:id="446" w:author="genchanghsu" w:date="2022-07-09T06:49:40Z">
            <w:rPr>
              <w:rFonts w:hint="default" w:ascii="Arial" w:hAnsi="Arial" w:cs="Arial"/>
              <w:color w:val="FF0000"/>
              <w:sz w:val="24"/>
              <w:szCs w:val="24"/>
            </w:rPr>
          </w:rPrChange>
        </w:rPr>
        <w:t xml:space="preserve"> and career duration differ between</w:t>
      </w:r>
      <w:r>
        <w:rPr>
          <w:rFonts w:hint="default" w:ascii="Arial" w:hAnsi="Arial" w:cs="Arial" w:eastAsiaTheme="minorEastAsia"/>
          <w:color w:val="auto"/>
          <w:sz w:val="24"/>
          <w:szCs w:val="24"/>
          <w:rPrChange w:id="447" w:author="genchanghsu" w:date="2022-07-09T06:49:40Z">
            <w:rPr>
              <w:rFonts w:hint="default" w:ascii="Arial" w:hAnsi="Arial" w:cs="Arial" w:eastAsiaTheme="minorEastAsia"/>
              <w:color w:val="FF0000"/>
              <w:sz w:val="24"/>
              <w:szCs w:val="24"/>
            </w:rPr>
          </w:rPrChange>
        </w:rPr>
        <w:t xml:space="preserve"> </w:t>
      </w:r>
      <w:r>
        <w:rPr>
          <w:rFonts w:hint="default" w:ascii="Arial" w:hAnsi="Arial" w:cs="Arial"/>
          <w:color w:val="auto"/>
          <w:sz w:val="24"/>
          <w:szCs w:val="24"/>
          <w:rPrChange w:id="448" w:author="genchanghsu" w:date="2022-07-09T06:49:40Z">
            <w:rPr>
              <w:rFonts w:hint="default" w:ascii="Arial" w:hAnsi="Arial" w:cs="Arial"/>
              <w:color w:val="FF0000"/>
              <w:sz w:val="24"/>
              <w:szCs w:val="24"/>
            </w:rPr>
          </w:rPrChange>
        </w:rPr>
        <w:t>domestic</w:t>
      </w:r>
      <w:r>
        <w:rPr>
          <w:rFonts w:hint="default" w:ascii="Arial" w:hAnsi="Arial" w:cs="Arial" w:eastAsiaTheme="minorEastAsia"/>
          <w:color w:val="auto"/>
          <w:sz w:val="24"/>
          <w:szCs w:val="24"/>
          <w:rPrChange w:id="449" w:author="genchanghsu" w:date="2022-07-09T06:49:40Z">
            <w:rPr>
              <w:rFonts w:hint="default" w:ascii="Arial" w:hAnsi="Arial" w:cs="Arial" w:eastAsiaTheme="minorEastAsia"/>
              <w:color w:val="FF0000"/>
              <w:sz w:val="24"/>
              <w:szCs w:val="24"/>
            </w:rPr>
          </w:rPrChange>
        </w:rPr>
        <w:t xml:space="preserve"> and foreign</w:t>
      </w:r>
      <w:r>
        <w:rPr>
          <w:rFonts w:hint="default" w:ascii="Arial" w:hAnsi="Arial" w:cs="Arial"/>
          <w:color w:val="auto"/>
          <w:sz w:val="24"/>
          <w:szCs w:val="24"/>
          <w:rPrChange w:id="450" w:author="genchanghsu" w:date="2022-07-09T06:49:40Z">
            <w:rPr>
              <w:rFonts w:hint="default" w:ascii="Arial" w:hAnsi="Arial" w:cs="Arial"/>
              <w:color w:val="FF0000"/>
              <w:sz w:val="24"/>
              <w:szCs w:val="24"/>
            </w:rPr>
          </w:rPrChange>
        </w:rPr>
        <w:t xml:space="preserve"> PhDs, and if their academic productivit</w:t>
      </w:r>
      <w:ins w:id="451" w:author="genchanghsu" w:date="2022-07-09T06:48:20Z">
        <w:r>
          <w:rPr>
            <w:rFonts w:hint="default" w:ascii="Arial" w:hAnsi="Arial" w:cs="Arial"/>
            <w:color w:val="auto"/>
            <w:sz w:val="24"/>
            <w:szCs w:val="24"/>
            <w:lang w:val="en-US"/>
            <w:rPrChange w:id="452" w:author="genchanghsu" w:date="2022-07-09T06:49:40Z">
              <w:rPr>
                <w:rFonts w:hint="default" w:ascii="Arial" w:hAnsi="Arial" w:cs="Arial"/>
                <w:color w:val="FF0000"/>
                <w:sz w:val="24"/>
                <w:szCs w:val="24"/>
                <w:lang w:val="en-US"/>
              </w:rPr>
            </w:rPrChange>
          </w:rPr>
          <w:t>ie</w:t>
        </w:r>
      </w:ins>
      <w:ins w:id="454" w:author="genchanghsu" w:date="2022-07-09T06:48:21Z">
        <w:r>
          <w:rPr>
            <w:rFonts w:hint="default" w:ascii="Arial" w:hAnsi="Arial" w:cs="Arial"/>
            <w:color w:val="auto"/>
            <w:sz w:val="24"/>
            <w:szCs w:val="24"/>
            <w:lang w:val="en-US"/>
            <w:rPrChange w:id="455" w:author="genchanghsu" w:date="2022-07-09T06:49:40Z">
              <w:rPr>
                <w:rFonts w:hint="default" w:ascii="Arial" w:hAnsi="Arial" w:cs="Arial"/>
                <w:color w:val="FF0000"/>
                <w:sz w:val="24"/>
                <w:szCs w:val="24"/>
                <w:lang w:val="en-US"/>
              </w:rPr>
            </w:rPrChange>
          </w:rPr>
          <w:t>s</w:t>
        </w:r>
      </w:ins>
      <w:del w:id="457" w:author="genchanghsu" w:date="2022-07-09T06:48:20Z">
        <w:r>
          <w:rPr>
            <w:rFonts w:hint="default" w:ascii="Arial" w:hAnsi="Arial" w:eastAsia="PMingLiU" w:cs="Arial"/>
            <w:color w:val="auto"/>
            <w:sz w:val="24"/>
            <w:szCs w:val="24"/>
            <w:rPrChange w:id="458" w:author="genchanghsu" w:date="2022-07-09T06:49:40Z">
              <w:rPr>
                <w:rFonts w:hint="default" w:ascii="Arial" w:hAnsi="Arial" w:eastAsia="PMingLiU" w:cs="Arial"/>
                <w:color w:val="FF0000"/>
                <w:sz w:val="24"/>
                <w:szCs w:val="24"/>
              </w:rPr>
            </w:rPrChange>
          </w:rPr>
          <w:delText>y</w:delText>
        </w:r>
      </w:del>
      <w:r>
        <w:rPr>
          <w:rFonts w:hint="default" w:ascii="Arial" w:hAnsi="Arial" w:cs="Arial"/>
          <w:color w:val="auto"/>
          <w:sz w:val="24"/>
          <w:szCs w:val="24"/>
          <w:rPrChange w:id="460" w:author="genchanghsu" w:date="2022-07-09T06:49:40Z">
            <w:rPr>
              <w:rFonts w:hint="default" w:ascii="Arial" w:hAnsi="Arial" w:cs="Arial"/>
              <w:color w:val="FF0000"/>
              <w:sz w:val="24"/>
              <w:szCs w:val="24"/>
            </w:rPr>
          </w:rPrChange>
        </w:rPr>
        <w:t xml:space="preserve"> var</w:t>
      </w:r>
      <w:ins w:id="461" w:author="genchanghsu" w:date="2022-07-09T06:48:24Z">
        <w:r>
          <w:rPr>
            <w:rFonts w:hint="default" w:ascii="Arial" w:hAnsi="Arial" w:cs="Arial"/>
            <w:color w:val="auto"/>
            <w:sz w:val="24"/>
            <w:szCs w:val="24"/>
            <w:lang w:val="en-US"/>
            <w:rPrChange w:id="462" w:author="genchanghsu" w:date="2022-07-09T06:49:40Z">
              <w:rPr>
                <w:rFonts w:hint="default" w:ascii="Arial" w:hAnsi="Arial" w:cs="Arial"/>
                <w:color w:val="FF0000"/>
                <w:sz w:val="24"/>
                <w:szCs w:val="24"/>
                <w:lang w:val="en-US"/>
              </w:rPr>
            </w:rPrChange>
          </w:rPr>
          <w:t>y</w:t>
        </w:r>
      </w:ins>
      <w:del w:id="464" w:author="genchanghsu" w:date="2022-07-09T06:48:23Z">
        <w:r>
          <w:rPr>
            <w:rFonts w:hint="default" w:ascii="Arial" w:hAnsi="Arial" w:eastAsia="PMingLiU" w:cs="Arial"/>
            <w:color w:val="auto"/>
            <w:sz w:val="24"/>
            <w:szCs w:val="24"/>
            <w:rPrChange w:id="465" w:author="genchanghsu" w:date="2022-07-09T06:49:40Z">
              <w:rPr>
                <w:rFonts w:hint="default" w:ascii="Arial" w:hAnsi="Arial" w:eastAsia="PMingLiU" w:cs="Arial"/>
                <w:color w:val="FF0000"/>
                <w:sz w:val="24"/>
                <w:szCs w:val="24"/>
              </w:rPr>
            </w:rPrChange>
          </w:rPr>
          <w:delText>ies</w:delText>
        </w:r>
      </w:del>
      <w:r>
        <w:rPr>
          <w:rFonts w:hint="default" w:ascii="Arial" w:hAnsi="Arial" w:cs="Arial"/>
          <w:color w:val="auto"/>
          <w:sz w:val="24"/>
          <w:szCs w:val="24"/>
          <w:rPrChange w:id="467" w:author="genchanghsu" w:date="2022-07-09T06:49:40Z">
            <w:rPr>
              <w:rFonts w:hint="default" w:ascii="Arial" w:hAnsi="Arial" w:cs="Arial"/>
              <w:color w:val="FF0000"/>
              <w:sz w:val="24"/>
              <w:szCs w:val="24"/>
            </w:rPr>
          </w:rPrChange>
        </w:rPr>
        <w:t xml:space="preserve"> between pre- and post-employment, remain largely unexplored.</w:t>
      </w:r>
    </w:p>
    <w:p>
      <w:pPr>
        <w:spacing w:line="480" w:lineRule="auto"/>
        <w:jc w:val="both"/>
        <w:rPr>
          <w:rFonts w:hint="default" w:ascii="Arial" w:hAnsi="Arial" w:cs="Arial"/>
          <w:color w:val="auto"/>
          <w:sz w:val="24"/>
          <w:szCs w:val="24"/>
          <w:rPrChange w:id="468" w:author="genchanghsu" w:date="2022-07-09T07:10:06Z">
            <w:rPr>
              <w:rFonts w:hint="default" w:ascii="Arial" w:hAnsi="Arial" w:cs="Arial"/>
              <w:color w:val="FF0000"/>
              <w:sz w:val="24"/>
              <w:szCs w:val="24"/>
            </w:rPr>
          </w:rPrChange>
        </w:rPr>
      </w:pPr>
    </w:p>
    <w:p>
      <w:pPr>
        <w:spacing w:line="480" w:lineRule="auto"/>
        <w:jc w:val="both"/>
        <w:rPr>
          <w:rFonts w:hint="default" w:ascii="Arial" w:hAnsi="Arial" w:cs="Arial"/>
          <w:color w:val="auto"/>
          <w:sz w:val="24"/>
          <w:szCs w:val="24"/>
          <w:rPrChange w:id="469" w:author="genchanghsu" w:date="2022-07-09T07:10:06Z">
            <w:rPr>
              <w:rFonts w:hint="default" w:ascii="Arial" w:hAnsi="Arial" w:cs="Arial"/>
              <w:color w:val="FF0000"/>
              <w:sz w:val="24"/>
              <w:szCs w:val="24"/>
            </w:rPr>
          </w:rPrChange>
        </w:rPr>
      </w:pPr>
      <w:r>
        <w:rPr>
          <w:rFonts w:hint="default" w:ascii="Arial" w:hAnsi="Arial" w:cs="Arial"/>
          <w:color w:val="auto"/>
          <w:sz w:val="24"/>
          <w:szCs w:val="24"/>
          <w:rPrChange w:id="470" w:author="genchanghsu" w:date="2022-07-09T07:10:06Z">
            <w:rPr>
              <w:rFonts w:hint="default" w:ascii="Arial" w:hAnsi="Arial" w:cs="Arial"/>
              <w:color w:val="FF0000"/>
              <w:sz w:val="24"/>
              <w:szCs w:val="24"/>
            </w:rPr>
          </w:rPrChange>
        </w:rPr>
        <w:t>In this study, we examine</w:t>
      </w:r>
      <w:r>
        <w:rPr>
          <w:rFonts w:hint="default" w:ascii="Arial" w:hAnsi="Arial" w:cs="Arial" w:eastAsiaTheme="minorEastAsia"/>
          <w:color w:val="auto"/>
          <w:sz w:val="24"/>
          <w:szCs w:val="24"/>
          <w:rPrChange w:id="471" w:author="genchanghsu" w:date="2022-07-09T07:10:06Z">
            <w:rPr>
              <w:rFonts w:hint="default" w:ascii="Arial" w:hAnsi="Arial" w:cs="Arial" w:eastAsiaTheme="minorEastAsia"/>
              <w:color w:val="FF0000"/>
              <w:sz w:val="24"/>
              <w:szCs w:val="24"/>
            </w:rPr>
          </w:rPrChange>
        </w:rPr>
        <w:t>d</w:t>
      </w:r>
      <w:r>
        <w:rPr>
          <w:rFonts w:hint="default" w:ascii="Arial" w:hAnsi="Arial" w:cs="Arial"/>
          <w:color w:val="auto"/>
          <w:sz w:val="24"/>
          <w:szCs w:val="24"/>
          <w:rPrChange w:id="472" w:author="genchanghsu" w:date="2022-07-09T07:10:06Z">
            <w:rPr>
              <w:rFonts w:hint="default" w:ascii="Arial" w:hAnsi="Arial" w:cs="Arial"/>
              <w:color w:val="FF0000"/>
              <w:sz w:val="24"/>
              <w:szCs w:val="24"/>
            </w:rPr>
          </w:rPrChange>
        </w:rPr>
        <w:t xml:space="preserve"> how </w:t>
      </w:r>
      <w:ins w:id="473" w:author="genchanghsu" w:date="2022-07-09T06:58:31Z">
        <w:r>
          <w:rPr>
            <w:rFonts w:hint="default" w:ascii="Arial" w:hAnsi="Arial" w:eastAsia="PMingLiU" w:cs="Arial"/>
            <w:color w:val="auto"/>
            <w:sz w:val="24"/>
            <w:szCs w:val="24"/>
            <w:rPrChange w:id="474" w:author="genchanghsu" w:date="2022-07-09T07:10:06Z">
              <w:rPr>
                <w:rFonts w:hint="default" w:ascii="Arial" w:hAnsi="Arial" w:eastAsia="PMingLiU" w:cs="Arial"/>
                <w:color w:val="FF0000"/>
                <w:sz w:val="24"/>
                <w:szCs w:val="24"/>
              </w:rPr>
            </w:rPrChange>
          </w:rPr>
          <w:t>academic</w:t>
        </w:r>
      </w:ins>
      <w:del w:id="476" w:author="genchanghsu" w:date="2022-07-09T06:58:31Z">
        <w:r>
          <w:rPr>
            <w:rFonts w:hint="default" w:ascii="Arial" w:hAnsi="Arial" w:cs="Arial"/>
            <w:color w:val="auto"/>
            <w:sz w:val="24"/>
            <w:szCs w:val="24"/>
            <w:rPrChange w:id="477" w:author="genchanghsu" w:date="2022-07-09T07:10:06Z">
              <w:rPr>
                <w:rFonts w:hint="default" w:ascii="Arial" w:hAnsi="Arial" w:cs="Arial"/>
                <w:color w:val="FF0000"/>
                <w:sz w:val="24"/>
                <w:szCs w:val="24"/>
              </w:rPr>
            </w:rPrChange>
          </w:rPr>
          <w:delText>academic performance</w:delText>
        </w:r>
      </w:del>
      <w:ins w:id="479" w:author="genchanghsu" w:date="2022-07-09T06:57:51Z">
        <w:r>
          <w:rPr>
            <w:rFonts w:hint="default" w:ascii="Arial" w:hAnsi="Arial" w:cs="Arial"/>
            <w:color w:val="auto"/>
            <w:sz w:val="24"/>
            <w:szCs w:val="24"/>
            <w:lang w:val="en-US"/>
            <w:rPrChange w:id="480" w:author="genchanghsu" w:date="2022-07-09T07:10:06Z">
              <w:rPr>
                <w:rFonts w:hint="default" w:ascii="Arial" w:hAnsi="Arial" w:cs="Arial"/>
                <w:color w:val="FF0000"/>
                <w:sz w:val="24"/>
                <w:szCs w:val="24"/>
                <w:lang w:val="en-US"/>
              </w:rPr>
            </w:rPrChange>
          </w:rPr>
          <w:t xml:space="preserve"> pe</w:t>
        </w:r>
      </w:ins>
      <w:ins w:id="482" w:author="genchanghsu" w:date="2022-07-09T06:57:52Z">
        <w:r>
          <w:rPr>
            <w:rFonts w:hint="default" w:ascii="Arial" w:hAnsi="Arial" w:cs="Arial"/>
            <w:color w:val="auto"/>
            <w:sz w:val="24"/>
            <w:szCs w:val="24"/>
            <w:lang w:val="en-US"/>
            <w:rPrChange w:id="483" w:author="genchanghsu" w:date="2022-07-09T07:10:06Z">
              <w:rPr>
                <w:rFonts w:hint="default" w:ascii="Arial" w:hAnsi="Arial" w:cs="Arial"/>
                <w:color w:val="FF0000"/>
                <w:sz w:val="24"/>
                <w:szCs w:val="24"/>
                <w:lang w:val="en-US"/>
              </w:rPr>
            </w:rPrChange>
          </w:rPr>
          <w:t>rfor</w:t>
        </w:r>
      </w:ins>
      <w:ins w:id="485" w:author="genchanghsu" w:date="2022-07-09T06:57:53Z">
        <w:r>
          <w:rPr>
            <w:rFonts w:hint="default" w:ascii="Arial" w:hAnsi="Arial" w:cs="Arial"/>
            <w:color w:val="auto"/>
            <w:sz w:val="24"/>
            <w:szCs w:val="24"/>
            <w:lang w:val="en-US"/>
            <w:rPrChange w:id="486" w:author="genchanghsu" w:date="2022-07-09T07:10:06Z">
              <w:rPr>
                <w:rFonts w:hint="default" w:ascii="Arial" w:hAnsi="Arial" w:cs="Arial"/>
                <w:color w:val="FF0000"/>
                <w:sz w:val="24"/>
                <w:szCs w:val="24"/>
                <w:lang w:val="en-US"/>
              </w:rPr>
            </w:rPrChange>
          </w:rPr>
          <w:t>mance</w:t>
        </w:r>
      </w:ins>
      <w:r>
        <w:rPr>
          <w:rFonts w:hint="default" w:ascii="Arial" w:hAnsi="Arial" w:cs="Arial"/>
          <w:color w:val="auto"/>
          <w:sz w:val="24"/>
          <w:szCs w:val="24"/>
          <w:rPrChange w:id="488" w:author="genchanghsu" w:date="2022-07-09T07:10:06Z">
            <w:rPr>
              <w:rFonts w:hint="default" w:ascii="Arial" w:hAnsi="Arial" w:cs="Arial"/>
              <w:color w:val="FF0000"/>
              <w:sz w:val="24"/>
              <w:szCs w:val="24"/>
            </w:rPr>
          </w:rPrChange>
        </w:rPr>
        <w:t xml:space="preserve"> </w:t>
      </w:r>
      <w:r>
        <w:rPr>
          <w:rFonts w:hint="default" w:ascii="Arial" w:hAnsi="Arial" w:cs="Arial" w:eastAsiaTheme="minorEastAsia"/>
          <w:color w:val="auto"/>
          <w:sz w:val="24"/>
          <w:szCs w:val="24"/>
          <w:rPrChange w:id="489" w:author="genchanghsu" w:date="2022-07-09T07:10:06Z">
            <w:rPr>
              <w:rFonts w:hint="default" w:ascii="Arial" w:hAnsi="Arial" w:cs="Arial" w:eastAsiaTheme="minorEastAsia"/>
              <w:color w:val="FF0000"/>
              <w:sz w:val="24"/>
              <w:szCs w:val="24"/>
            </w:rPr>
          </w:rPrChange>
        </w:rPr>
        <w:t>as well as</w:t>
      </w:r>
      <w:del w:id="490" w:author="genchanghsu" w:date="2022-07-09T06:58:08Z">
        <w:r>
          <w:rPr>
            <w:rFonts w:hint="default" w:ascii="Arial" w:hAnsi="Arial" w:cs="Arial"/>
            <w:color w:val="auto"/>
            <w:sz w:val="24"/>
            <w:szCs w:val="24"/>
            <w:rPrChange w:id="491" w:author="genchanghsu" w:date="2022-07-09T07:10:06Z">
              <w:rPr>
                <w:rFonts w:hint="default" w:ascii="Arial" w:hAnsi="Arial" w:cs="Arial"/>
                <w:color w:val="FF0000"/>
                <w:sz w:val="24"/>
                <w:szCs w:val="24"/>
              </w:rPr>
            </w:rPrChange>
          </w:rPr>
          <w:delText xml:space="preserve"> t</w:delText>
        </w:r>
      </w:del>
      <w:del w:id="493" w:author="genchanghsu" w:date="2022-07-09T06:58:07Z">
        <w:r>
          <w:rPr>
            <w:rFonts w:hint="default" w:ascii="Arial" w:hAnsi="Arial" w:cs="Arial"/>
            <w:color w:val="auto"/>
            <w:sz w:val="24"/>
            <w:szCs w:val="24"/>
            <w:rPrChange w:id="494" w:author="genchanghsu" w:date="2022-07-09T07:10:06Z">
              <w:rPr>
                <w:rFonts w:hint="default" w:ascii="Arial" w:hAnsi="Arial" w:cs="Arial"/>
                <w:color w:val="FF0000"/>
                <w:sz w:val="24"/>
                <w:szCs w:val="24"/>
              </w:rPr>
            </w:rPrChange>
          </w:rPr>
          <w:delText>he</w:delText>
        </w:r>
      </w:del>
      <w:r>
        <w:rPr>
          <w:rFonts w:hint="default" w:ascii="Arial" w:hAnsi="Arial" w:cs="Arial"/>
          <w:color w:val="auto"/>
          <w:sz w:val="24"/>
          <w:szCs w:val="24"/>
          <w:rPrChange w:id="496" w:author="genchanghsu" w:date="2022-07-09T07:10:06Z">
            <w:rPr>
              <w:rFonts w:hint="default" w:ascii="Arial" w:hAnsi="Arial" w:cs="Arial"/>
              <w:color w:val="FF0000"/>
              <w:sz w:val="24"/>
              <w:szCs w:val="24"/>
            </w:rPr>
          </w:rPrChange>
        </w:rPr>
        <w:t xml:space="preserve"> duration </w:t>
      </w:r>
      <w:r>
        <w:rPr>
          <w:rFonts w:hint="default" w:ascii="Arial" w:hAnsi="Arial" w:cs="Arial" w:eastAsiaTheme="minorEastAsia"/>
          <w:color w:val="auto"/>
          <w:sz w:val="24"/>
          <w:szCs w:val="24"/>
          <w:rPrChange w:id="497" w:author="genchanghsu" w:date="2022-07-09T07:10:06Z">
            <w:rPr>
              <w:rFonts w:hint="default" w:ascii="Arial" w:hAnsi="Arial" w:cs="Arial" w:eastAsiaTheme="minorEastAsia"/>
              <w:color w:val="FF0000"/>
              <w:sz w:val="24"/>
              <w:szCs w:val="24"/>
            </w:rPr>
          </w:rPrChange>
        </w:rPr>
        <w:t>for</w:t>
      </w:r>
      <w:r>
        <w:rPr>
          <w:rFonts w:hint="default" w:ascii="Arial" w:hAnsi="Arial" w:cs="Arial"/>
          <w:color w:val="auto"/>
          <w:sz w:val="24"/>
          <w:szCs w:val="24"/>
          <w:rPrChange w:id="498" w:author="genchanghsu" w:date="2022-07-09T07:10:06Z">
            <w:rPr>
              <w:rFonts w:hint="default" w:ascii="Arial" w:hAnsi="Arial" w:cs="Arial"/>
              <w:color w:val="FF0000"/>
              <w:sz w:val="24"/>
              <w:szCs w:val="24"/>
            </w:rPr>
          </w:rPrChange>
        </w:rPr>
        <w:t xml:space="preserve"> </w:t>
      </w:r>
      <w:del w:id="499" w:author="genchanghsu" w:date="2022-07-09T06:56:48Z">
        <w:r>
          <w:rPr>
            <w:rFonts w:hint="default" w:ascii="Arial" w:hAnsi="Arial" w:eastAsia="PMingLiU" w:cs="Arial"/>
            <w:color w:val="auto"/>
            <w:sz w:val="24"/>
            <w:szCs w:val="24"/>
            <w:rPrChange w:id="500" w:author="genchanghsu" w:date="2022-07-09T07:10:06Z">
              <w:rPr>
                <w:rFonts w:hint="default" w:ascii="Arial" w:hAnsi="Arial" w:eastAsia="PMingLiU" w:cs="Arial"/>
                <w:color w:val="FF0000"/>
                <w:sz w:val="24"/>
                <w:szCs w:val="24"/>
              </w:rPr>
            </w:rPrChange>
          </w:rPr>
          <w:delText>land</w:delText>
        </w:r>
      </w:del>
      <w:del w:id="502" w:author="genchanghsu" w:date="2022-07-09T06:56:48Z">
        <w:r>
          <w:rPr>
            <w:rFonts w:hint="default" w:ascii="Arial" w:hAnsi="Arial" w:cs="Arial" w:eastAsiaTheme="minorEastAsia"/>
            <w:color w:val="auto"/>
            <w:sz w:val="24"/>
            <w:szCs w:val="24"/>
            <w:rPrChange w:id="503" w:author="genchanghsu" w:date="2022-07-09T07:10:06Z">
              <w:rPr>
                <w:rFonts w:hint="default" w:ascii="Arial" w:hAnsi="Arial" w:cs="Arial" w:eastAsiaTheme="minorEastAsia"/>
                <w:color w:val="FF0000"/>
                <w:sz w:val="24"/>
                <w:szCs w:val="24"/>
              </w:rPr>
            </w:rPrChange>
          </w:rPr>
          <w:delText>ing</w:delText>
        </w:r>
      </w:del>
      <w:del w:id="505" w:author="genchanghsu" w:date="2022-07-09T06:56:48Z">
        <w:r>
          <w:rPr>
            <w:rFonts w:hint="default" w:ascii="Arial" w:hAnsi="Arial" w:cs="Arial"/>
            <w:color w:val="auto"/>
            <w:sz w:val="24"/>
            <w:szCs w:val="24"/>
            <w:rPrChange w:id="506" w:author="genchanghsu" w:date="2022-07-09T07:10:06Z">
              <w:rPr>
                <w:rFonts w:hint="default" w:ascii="Arial" w:hAnsi="Arial" w:cs="Arial"/>
                <w:color w:val="FF0000"/>
                <w:sz w:val="24"/>
                <w:szCs w:val="24"/>
              </w:rPr>
            </w:rPrChange>
          </w:rPr>
          <w:delText xml:space="preserve"> </w:delText>
        </w:r>
      </w:del>
      <w:del w:id="508" w:author="genchanghsu" w:date="2022-07-09T06:56:48Z">
        <w:r>
          <w:rPr>
            <w:rFonts w:hint="default" w:ascii="Arial" w:hAnsi="Arial" w:eastAsia="PMingLiU" w:cs="Arial"/>
            <w:color w:val="auto"/>
            <w:sz w:val="24"/>
            <w:szCs w:val="24"/>
            <w:rPrChange w:id="509" w:author="genchanghsu" w:date="2022-07-09T07:10:06Z">
              <w:rPr>
                <w:rFonts w:hint="default" w:ascii="Arial" w:hAnsi="Arial" w:eastAsia="PMingLiU" w:cs="Arial"/>
                <w:color w:val="FF0000"/>
                <w:sz w:val="24"/>
                <w:szCs w:val="24"/>
              </w:rPr>
            </w:rPrChange>
          </w:rPr>
          <w:delText>tenure-track</w:delText>
        </w:r>
      </w:del>
      <w:del w:id="511" w:author="genchanghsu" w:date="2022-07-09T06:56:48Z">
        <w:r>
          <w:rPr>
            <w:rFonts w:hint="default" w:ascii="Arial" w:hAnsi="Arial" w:cs="Arial"/>
            <w:color w:val="auto"/>
            <w:sz w:val="24"/>
            <w:szCs w:val="24"/>
            <w:rPrChange w:id="512" w:author="genchanghsu" w:date="2022-07-09T07:10:06Z">
              <w:rPr>
                <w:rFonts w:hint="default" w:ascii="Arial" w:hAnsi="Arial" w:cs="Arial"/>
                <w:color w:val="FF0000"/>
                <w:sz w:val="24"/>
                <w:szCs w:val="24"/>
              </w:rPr>
            </w:rPrChange>
          </w:rPr>
          <w:delText xml:space="preserve"> position</w:delText>
        </w:r>
      </w:del>
      <w:del w:id="514" w:author="genchanghsu" w:date="2022-07-09T06:56:48Z">
        <w:r>
          <w:rPr>
            <w:rFonts w:hint="default" w:ascii="Arial" w:hAnsi="Arial" w:eastAsia="PMingLiU" w:cs="Arial"/>
            <w:color w:val="auto"/>
            <w:sz w:val="24"/>
            <w:szCs w:val="24"/>
            <w:rPrChange w:id="515" w:author="genchanghsu" w:date="2022-07-09T07:10:06Z">
              <w:rPr>
                <w:rFonts w:hint="default" w:ascii="Arial" w:hAnsi="Arial" w:eastAsia="PMingLiU" w:cs="Arial"/>
                <w:color w:val="FF0000"/>
                <w:sz w:val="24"/>
                <w:szCs w:val="24"/>
              </w:rPr>
            </w:rPrChange>
          </w:rPr>
          <w:delText>s</w:delText>
        </w:r>
      </w:del>
      <w:ins w:id="517" w:author="genchanghsu" w:date="2022-07-09T06:56:18Z">
        <w:r>
          <w:rPr>
            <w:rFonts w:hint="default" w:ascii="Arial" w:hAnsi="Arial" w:eastAsia="PMingLiU" w:cs="Arial"/>
            <w:color w:val="auto"/>
            <w:sz w:val="24"/>
            <w:szCs w:val="24"/>
            <w:lang w:val="en-US"/>
            <w:rPrChange w:id="518" w:author="genchanghsu" w:date="2022-07-09T07:10:06Z">
              <w:rPr>
                <w:rFonts w:hint="default" w:ascii="Arial" w:hAnsi="Arial" w:eastAsia="PMingLiU" w:cs="Arial"/>
                <w:color w:val="FF0000"/>
                <w:sz w:val="24"/>
                <w:szCs w:val="24"/>
                <w:lang w:val="en-US"/>
              </w:rPr>
            </w:rPrChange>
          </w:rPr>
          <w:t>recr</w:t>
        </w:r>
      </w:ins>
      <w:ins w:id="520" w:author="genchanghsu" w:date="2022-07-09T06:56:19Z">
        <w:r>
          <w:rPr>
            <w:rFonts w:hint="default" w:ascii="Arial" w:hAnsi="Arial" w:eastAsia="PMingLiU" w:cs="Arial"/>
            <w:color w:val="auto"/>
            <w:sz w:val="24"/>
            <w:szCs w:val="24"/>
            <w:lang w:val="en-US"/>
            <w:rPrChange w:id="521" w:author="genchanghsu" w:date="2022-07-09T07:10:06Z">
              <w:rPr>
                <w:rFonts w:hint="default" w:ascii="Arial" w:hAnsi="Arial" w:eastAsia="PMingLiU" w:cs="Arial"/>
                <w:color w:val="FF0000"/>
                <w:sz w:val="24"/>
                <w:szCs w:val="24"/>
                <w:lang w:val="en-US"/>
              </w:rPr>
            </w:rPrChange>
          </w:rPr>
          <w:t>uitme</w:t>
        </w:r>
      </w:ins>
      <w:ins w:id="523" w:author="genchanghsu" w:date="2022-07-09T06:56:20Z">
        <w:r>
          <w:rPr>
            <w:rFonts w:hint="default" w:ascii="Arial" w:hAnsi="Arial" w:eastAsia="PMingLiU" w:cs="Arial"/>
            <w:color w:val="auto"/>
            <w:sz w:val="24"/>
            <w:szCs w:val="24"/>
            <w:lang w:val="en-US"/>
            <w:rPrChange w:id="524" w:author="genchanghsu" w:date="2022-07-09T07:10:06Z">
              <w:rPr>
                <w:rFonts w:hint="default" w:ascii="Arial" w:hAnsi="Arial" w:eastAsia="PMingLiU" w:cs="Arial"/>
                <w:color w:val="FF0000"/>
                <w:sz w:val="24"/>
                <w:szCs w:val="24"/>
                <w:lang w:val="en-US"/>
              </w:rPr>
            </w:rPrChange>
          </w:rPr>
          <w:t>nt</w:t>
        </w:r>
      </w:ins>
      <w:ins w:id="526" w:author="genchanghsu" w:date="2022-07-09T06:58:17Z">
        <w:r>
          <w:rPr>
            <w:rFonts w:hint="default" w:ascii="Arial" w:hAnsi="Arial" w:eastAsia="PMingLiU" w:cs="Arial"/>
            <w:color w:val="auto"/>
            <w:sz w:val="24"/>
            <w:szCs w:val="24"/>
            <w:lang w:val="en-US"/>
            <w:rPrChange w:id="527" w:author="genchanghsu" w:date="2022-07-09T07:10:06Z">
              <w:rPr>
                <w:rFonts w:hint="default" w:ascii="Arial" w:hAnsi="Arial" w:eastAsia="PMingLiU" w:cs="Arial"/>
                <w:color w:val="FF0000"/>
                <w:sz w:val="24"/>
                <w:szCs w:val="24"/>
                <w:lang w:val="en-US"/>
              </w:rPr>
            </w:rPrChange>
          </w:rPr>
          <w:t xml:space="preserve"> </w:t>
        </w:r>
      </w:ins>
      <w:ins w:id="529" w:author="genchanghsu" w:date="2022-07-09T06:58:52Z">
        <w:r>
          <w:rPr>
            <w:rFonts w:hint="default" w:ascii="Arial" w:hAnsi="Arial" w:eastAsia="PMingLiU" w:cs="Arial"/>
            <w:color w:val="auto"/>
            <w:sz w:val="24"/>
            <w:szCs w:val="24"/>
            <w:lang w:val="en-US"/>
            <w:rPrChange w:id="530" w:author="genchanghsu" w:date="2022-07-09T07:10:06Z">
              <w:rPr>
                <w:rFonts w:hint="default" w:ascii="Arial" w:hAnsi="Arial" w:eastAsia="PMingLiU" w:cs="Arial"/>
                <w:color w:val="FF0000"/>
                <w:sz w:val="24"/>
                <w:szCs w:val="24"/>
                <w:lang w:val="en-US"/>
              </w:rPr>
            </w:rPrChange>
          </w:rPr>
          <w:t xml:space="preserve">as </w:t>
        </w:r>
      </w:ins>
      <w:ins w:id="532" w:author="genchanghsu" w:date="2022-07-09T06:59:04Z">
        <w:r>
          <w:rPr>
            <w:rFonts w:hint="default" w:ascii="Arial" w:hAnsi="Arial" w:eastAsia="PMingLiU" w:cs="Arial"/>
            <w:color w:val="auto"/>
            <w:sz w:val="24"/>
            <w:szCs w:val="24"/>
            <w:lang w:val="en-US"/>
            <w:rPrChange w:id="533" w:author="genchanghsu" w:date="2022-07-09T07:10:06Z">
              <w:rPr>
                <w:rFonts w:hint="default" w:ascii="Arial" w:hAnsi="Arial" w:eastAsia="PMingLiU" w:cs="Arial"/>
                <w:color w:val="FF0000"/>
                <w:sz w:val="24"/>
                <w:szCs w:val="24"/>
                <w:lang w:val="en-US"/>
              </w:rPr>
            </w:rPrChange>
          </w:rPr>
          <w:t xml:space="preserve">a </w:t>
        </w:r>
      </w:ins>
      <w:ins w:id="535" w:author="genchanghsu" w:date="2022-07-09T06:59:01Z">
        <w:r>
          <w:rPr>
            <w:rFonts w:hint="default" w:ascii="Arial" w:hAnsi="Arial" w:eastAsia="PMingLiU" w:cs="Arial"/>
            <w:color w:val="auto"/>
            <w:sz w:val="24"/>
            <w:szCs w:val="24"/>
            <w:rPrChange w:id="536" w:author="genchanghsu" w:date="2022-07-09T07:10:06Z">
              <w:rPr>
                <w:rFonts w:hint="default" w:ascii="Arial" w:hAnsi="Arial" w:eastAsia="PMingLiU" w:cs="Arial"/>
                <w:color w:val="FF0000"/>
                <w:sz w:val="24"/>
                <w:szCs w:val="24"/>
              </w:rPr>
            </w:rPrChange>
          </w:rPr>
          <w:t>new principal investigator (PI)</w:t>
        </w:r>
      </w:ins>
      <w:ins w:id="538" w:author="genchanghsu" w:date="2022-07-09T06:58:54Z">
        <w:r>
          <w:rPr>
            <w:rFonts w:hint="default" w:ascii="Arial" w:hAnsi="Arial" w:eastAsia="PMingLiU" w:cs="Arial"/>
            <w:color w:val="auto"/>
            <w:sz w:val="24"/>
            <w:szCs w:val="24"/>
            <w:lang w:val="en-US"/>
            <w:rPrChange w:id="539" w:author="genchanghsu" w:date="2022-07-09T07:10:06Z">
              <w:rPr>
                <w:rFonts w:hint="default" w:ascii="Arial" w:hAnsi="Arial" w:eastAsia="PMingLiU" w:cs="Arial"/>
                <w:color w:val="FF0000"/>
                <w:sz w:val="24"/>
                <w:szCs w:val="24"/>
                <w:lang w:val="en-US"/>
              </w:rPr>
            </w:rPrChange>
          </w:rPr>
          <w:t xml:space="preserve"> </w:t>
        </w:r>
      </w:ins>
      <w:del w:id="541" w:author="genchanghsu" w:date="2022-07-09T06:58:45Z">
        <w:r>
          <w:rPr>
            <w:rFonts w:hint="default" w:ascii="Arial" w:hAnsi="Arial" w:cs="Arial"/>
            <w:color w:val="auto"/>
            <w:sz w:val="24"/>
            <w:szCs w:val="24"/>
            <w:rPrChange w:id="542" w:author="genchanghsu" w:date="2022-07-09T07:10:06Z">
              <w:rPr>
                <w:rFonts w:hint="default" w:ascii="Arial" w:hAnsi="Arial" w:cs="Arial"/>
                <w:color w:val="FF0000"/>
                <w:sz w:val="24"/>
                <w:szCs w:val="24"/>
              </w:rPr>
            </w:rPrChange>
          </w:rPr>
          <w:delText xml:space="preserve"> </w:delText>
        </w:r>
      </w:del>
      <w:r>
        <w:rPr>
          <w:rFonts w:hint="default" w:ascii="Arial" w:hAnsi="Arial" w:cs="Arial"/>
          <w:color w:val="auto"/>
          <w:sz w:val="24"/>
          <w:szCs w:val="24"/>
          <w:rPrChange w:id="544" w:author="genchanghsu" w:date="2022-07-09T07:10:06Z">
            <w:rPr>
              <w:rFonts w:hint="default" w:ascii="Arial" w:hAnsi="Arial" w:cs="Arial"/>
              <w:color w:val="FF0000"/>
              <w:sz w:val="24"/>
              <w:szCs w:val="24"/>
            </w:rPr>
          </w:rPrChange>
        </w:rPr>
        <w:t xml:space="preserve">and promotion to full professor changed over time, and </w:t>
      </w:r>
      <w:del w:id="545" w:author="genchanghsu" w:date="2022-07-09T06:55:01Z">
        <w:r>
          <w:rPr>
            <w:rFonts w:hint="default" w:ascii="Arial" w:hAnsi="Arial" w:cs="Arial"/>
            <w:color w:val="auto"/>
            <w:sz w:val="24"/>
            <w:szCs w:val="24"/>
            <w:lang w:val="en-US"/>
            <w:rPrChange w:id="546" w:author="genchanghsu" w:date="2022-07-09T07:10:06Z">
              <w:rPr>
                <w:rFonts w:hint="default" w:ascii="Arial" w:hAnsi="Arial" w:cs="Arial"/>
                <w:color w:val="FF0000"/>
                <w:sz w:val="24"/>
                <w:szCs w:val="24"/>
                <w:lang w:val="en-US"/>
              </w:rPr>
            </w:rPrChange>
          </w:rPr>
          <w:delText>their links</w:delText>
        </w:r>
      </w:del>
      <w:ins w:id="548" w:author="genchanghsu" w:date="2022-07-09T06:55:01Z">
        <w:r>
          <w:rPr>
            <w:rFonts w:hint="default" w:ascii="Arial" w:hAnsi="Arial" w:cs="Arial"/>
            <w:color w:val="auto"/>
            <w:sz w:val="24"/>
            <w:szCs w:val="24"/>
            <w:lang w:val="en-US"/>
            <w:rPrChange w:id="549" w:author="genchanghsu" w:date="2022-07-09T07:10:06Z">
              <w:rPr>
                <w:rFonts w:hint="default" w:ascii="Arial" w:hAnsi="Arial" w:cs="Arial"/>
                <w:color w:val="FF0000"/>
                <w:sz w:val="24"/>
                <w:szCs w:val="24"/>
                <w:lang w:val="en-US"/>
              </w:rPr>
            </w:rPrChange>
          </w:rPr>
          <w:t>h</w:t>
        </w:r>
      </w:ins>
      <w:ins w:id="551" w:author="genchanghsu" w:date="2022-07-09T06:55:02Z">
        <w:r>
          <w:rPr>
            <w:rFonts w:hint="default" w:ascii="Arial" w:hAnsi="Arial" w:cs="Arial"/>
            <w:color w:val="auto"/>
            <w:sz w:val="24"/>
            <w:szCs w:val="24"/>
            <w:lang w:val="en-US"/>
            <w:rPrChange w:id="552" w:author="genchanghsu" w:date="2022-07-09T07:10:06Z">
              <w:rPr>
                <w:rFonts w:hint="default" w:ascii="Arial" w:hAnsi="Arial" w:cs="Arial"/>
                <w:color w:val="FF0000"/>
                <w:sz w:val="24"/>
                <w:szCs w:val="24"/>
                <w:lang w:val="en-US"/>
              </w:rPr>
            </w:rPrChange>
          </w:rPr>
          <w:t>ow</w:t>
        </w:r>
      </w:ins>
      <w:del w:id="554" w:author="genchanghsu" w:date="2022-07-09T06:53:35Z">
        <w:r>
          <w:rPr>
            <w:rFonts w:hint="default" w:ascii="Arial" w:hAnsi="Arial" w:cs="Arial"/>
            <w:color w:val="auto"/>
            <w:sz w:val="24"/>
            <w:szCs w:val="24"/>
            <w:rPrChange w:id="555" w:author="genchanghsu" w:date="2022-07-09T07:10:06Z">
              <w:rPr>
                <w:rFonts w:hint="default" w:ascii="Arial" w:hAnsi="Arial" w:cs="Arial"/>
                <w:color w:val="FF0000"/>
                <w:sz w:val="24"/>
                <w:szCs w:val="24"/>
              </w:rPr>
            </w:rPrChange>
          </w:rPr>
          <w:delText xml:space="preserve"> to</w:delText>
        </w:r>
      </w:del>
      <w:r>
        <w:rPr>
          <w:rFonts w:hint="default" w:ascii="Arial" w:hAnsi="Arial" w:cs="Arial"/>
          <w:color w:val="auto"/>
          <w:sz w:val="24"/>
          <w:szCs w:val="24"/>
          <w:rPrChange w:id="557" w:author="genchanghsu" w:date="2022-07-09T07:10:06Z">
            <w:rPr>
              <w:rFonts w:hint="default" w:ascii="Arial" w:hAnsi="Arial" w:cs="Arial"/>
              <w:color w:val="FF0000"/>
              <w:sz w:val="24"/>
              <w:szCs w:val="24"/>
            </w:rPr>
          </w:rPrChange>
        </w:rPr>
        <w:t xml:space="preserve"> PhD</w:t>
      </w:r>
      <w:r>
        <w:rPr>
          <w:rFonts w:hint="default" w:ascii="Arial" w:hAnsi="Arial" w:eastAsia="PMingLiU" w:cs="Arial"/>
          <w:color w:val="auto"/>
          <w:sz w:val="24"/>
          <w:szCs w:val="24"/>
          <w:rPrChange w:id="558" w:author="genchanghsu" w:date="2022-07-09T07:10:06Z">
            <w:rPr>
              <w:rFonts w:hint="default" w:ascii="Arial" w:hAnsi="Arial" w:eastAsia="PMingLiU" w:cs="Arial"/>
              <w:color w:val="FF0000"/>
              <w:sz w:val="24"/>
              <w:szCs w:val="24"/>
            </w:rPr>
          </w:rPrChange>
        </w:rPr>
        <w:t xml:space="preserve"> university</w:t>
      </w:r>
      <w:r>
        <w:rPr>
          <w:rFonts w:hint="default" w:ascii="Arial" w:hAnsi="Arial" w:cs="Arial"/>
          <w:color w:val="auto"/>
          <w:sz w:val="24"/>
          <w:szCs w:val="24"/>
          <w:rPrChange w:id="559" w:author="genchanghsu" w:date="2022-07-09T07:10:06Z">
            <w:rPr>
              <w:rFonts w:hint="default" w:ascii="Arial" w:hAnsi="Arial" w:cs="Arial"/>
              <w:color w:val="FF0000"/>
              <w:sz w:val="24"/>
              <w:szCs w:val="24"/>
            </w:rPr>
          </w:rPrChange>
        </w:rPr>
        <w:t xml:space="preserve"> origin,</w:t>
      </w:r>
      <w:r>
        <w:rPr>
          <w:rFonts w:hint="default" w:ascii="Arial" w:hAnsi="Arial" w:eastAsia="PMingLiU" w:cs="Arial"/>
          <w:color w:val="auto"/>
          <w:sz w:val="24"/>
          <w:szCs w:val="24"/>
          <w:rPrChange w:id="560" w:author="genchanghsu" w:date="2022-07-09T07:10:06Z">
            <w:rPr>
              <w:rFonts w:hint="default" w:ascii="Arial" w:hAnsi="Arial" w:eastAsia="PMingLiU" w:cs="Arial"/>
              <w:color w:val="FF0000"/>
              <w:sz w:val="24"/>
              <w:szCs w:val="24"/>
            </w:rPr>
          </w:rPrChange>
        </w:rPr>
        <w:t xml:space="preserve"> PhD university ranking,</w:t>
      </w:r>
      <w:r>
        <w:rPr>
          <w:rFonts w:hint="default" w:ascii="Arial" w:hAnsi="Arial" w:cs="Arial"/>
          <w:color w:val="auto"/>
          <w:sz w:val="24"/>
          <w:szCs w:val="24"/>
          <w:rPrChange w:id="561" w:author="genchanghsu" w:date="2022-07-09T07:10:06Z">
            <w:rPr>
              <w:rFonts w:hint="default" w:ascii="Arial" w:hAnsi="Arial" w:cs="Arial"/>
              <w:color w:val="FF0000"/>
              <w:sz w:val="24"/>
              <w:szCs w:val="24"/>
            </w:rPr>
          </w:rPrChange>
        </w:rPr>
        <w:t xml:space="preserve"> and gender</w:t>
      </w:r>
      <w:ins w:id="562" w:author="genchanghsu" w:date="2022-07-09T06:54:30Z">
        <w:r>
          <w:rPr>
            <w:rFonts w:hint="default" w:ascii="Arial" w:hAnsi="Arial" w:cs="Arial"/>
            <w:color w:val="auto"/>
            <w:sz w:val="24"/>
            <w:szCs w:val="24"/>
            <w:lang w:val="en-US"/>
            <w:rPrChange w:id="563" w:author="genchanghsu" w:date="2022-07-09T07:10:06Z">
              <w:rPr>
                <w:rFonts w:hint="default" w:ascii="Arial" w:hAnsi="Arial" w:cs="Arial"/>
                <w:color w:val="FF0000"/>
                <w:sz w:val="24"/>
                <w:szCs w:val="24"/>
                <w:lang w:val="en-US"/>
              </w:rPr>
            </w:rPrChange>
          </w:rPr>
          <w:t xml:space="preserve"> </w:t>
        </w:r>
      </w:ins>
      <w:ins w:id="565" w:author="genchanghsu" w:date="2022-07-09T06:55:46Z">
        <w:r>
          <w:rPr>
            <w:rFonts w:hint="default" w:ascii="Arial" w:hAnsi="Arial" w:cs="Arial"/>
            <w:color w:val="auto"/>
            <w:sz w:val="24"/>
            <w:szCs w:val="24"/>
            <w:lang w:val="en-US"/>
            <w:rPrChange w:id="566" w:author="genchanghsu" w:date="2022-07-09T07:10:06Z">
              <w:rPr>
                <w:rFonts w:hint="default" w:ascii="Arial" w:hAnsi="Arial" w:cs="Arial"/>
                <w:color w:val="FF0000"/>
                <w:sz w:val="24"/>
                <w:szCs w:val="24"/>
                <w:lang w:val="en-US"/>
              </w:rPr>
            </w:rPrChange>
          </w:rPr>
          <w:t>affe</w:t>
        </w:r>
      </w:ins>
      <w:ins w:id="568" w:author="genchanghsu" w:date="2022-07-09T06:55:47Z">
        <w:r>
          <w:rPr>
            <w:rFonts w:hint="default" w:ascii="Arial" w:hAnsi="Arial" w:cs="Arial"/>
            <w:color w:val="auto"/>
            <w:sz w:val="24"/>
            <w:szCs w:val="24"/>
            <w:lang w:val="en-US"/>
            <w:rPrChange w:id="569" w:author="genchanghsu" w:date="2022-07-09T07:10:06Z">
              <w:rPr>
                <w:rFonts w:hint="default" w:ascii="Arial" w:hAnsi="Arial" w:cs="Arial"/>
                <w:color w:val="FF0000"/>
                <w:sz w:val="24"/>
                <w:szCs w:val="24"/>
                <w:lang w:val="en-US"/>
              </w:rPr>
            </w:rPrChange>
          </w:rPr>
          <w:t>ct</w:t>
        </w:r>
      </w:ins>
      <w:ins w:id="571" w:author="genchanghsu" w:date="2022-07-09T06:55:51Z">
        <w:r>
          <w:rPr>
            <w:rFonts w:hint="default" w:ascii="Arial" w:hAnsi="Arial" w:cs="Arial"/>
            <w:color w:val="auto"/>
            <w:sz w:val="24"/>
            <w:szCs w:val="24"/>
            <w:lang w:val="en-US"/>
            <w:rPrChange w:id="572" w:author="genchanghsu" w:date="2022-07-09T07:10:06Z">
              <w:rPr>
                <w:rFonts w:hint="default" w:ascii="Arial" w:hAnsi="Arial" w:cs="Arial"/>
                <w:color w:val="FF0000"/>
                <w:sz w:val="24"/>
                <w:szCs w:val="24"/>
                <w:lang w:val="en-US"/>
              </w:rPr>
            </w:rPrChange>
          </w:rPr>
          <w:t>ed</w:t>
        </w:r>
      </w:ins>
      <w:ins w:id="574" w:author="genchanghsu" w:date="2022-07-09T06:55:47Z">
        <w:r>
          <w:rPr>
            <w:rFonts w:hint="default" w:ascii="Arial" w:hAnsi="Arial" w:cs="Arial"/>
            <w:color w:val="auto"/>
            <w:sz w:val="24"/>
            <w:szCs w:val="24"/>
            <w:lang w:val="en-US"/>
            <w:rPrChange w:id="575" w:author="genchanghsu" w:date="2022-07-09T07:10:06Z">
              <w:rPr>
                <w:rFonts w:hint="default" w:ascii="Arial" w:hAnsi="Arial" w:cs="Arial"/>
                <w:color w:val="FF0000"/>
                <w:sz w:val="24"/>
                <w:szCs w:val="24"/>
                <w:lang w:val="en-US"/>
              </w:rPr>
            </w:rPrChange>
          </w:rPr>
          <w:t xml:space="preserve"> </w:t>
        </w:r>
      </w:ins>
      <w:ins w:id="577" w:author="genchanghsu" w:date="2022-07-09T06:54:30Z">
        <w:r>
          <w:rPr>
            <w:rFonts w:hint="default" w:ascii="Arial" w:hAnsi="Arial" w:cs="Arial"/>
            <w:color w:val="auto"/>
            <w:sz w:val="24"/>
            <w:szCs w:val="24"/>
            <w:lang w:val="en-US"/>
            <w:rPrChange w:id="578" w:author="genchanghsu" w:date="2022-07-09T07:10:06Z">
              <w:rPr>
                <w:rFonts w:hint="default" w:ascii="Arial" w:hAnsi="Arial" w:cs="Arial"/>
                <w:color w:val="FF0000"/>
                <w:sz w:val="24"/>
                <w:szCs w:val="24"/>
                <w:lang w:val="en-US"/>
              </w:rPr>
            </w:rPrChange>
          </w:rPr>
          <w:t>the</w:t>
        </w:r>
      </w:ins>
      <w:ins w:id="580" w:author="genchanghsu" w:date="2022-07-09T06:54:32Z">
        <w:r>
          <w:rPr>
            <w:rFonts w:hint="default" w:ascii="Arial" w:hAnsi="Arial" w:cs="Arial"/>
            <w:color w:val="auto"/>
            <w:sz w:val="24"/>
            <w:szCs w:val="24"/>
            <w:lang w:val="en-US"/>
            <w:rPrChange w:id="581" w:author="genchanghsu" w:date="2022-07-09T07:10:06Z">
              <w:rPr>
                <w:rFonts w:hint="default" w:ascii="Arial" w:hAnsi="Arial" w:cs="Arial"/>
                <w:color w:val="FF0000"/>
                <w:sz w:val="24"/>
                <w:szCs w:val="24"/>
                <w:lang w:val="en-US"/>
              </w:rPr>
            </w:rPrChange>
          </w:rPr>
          <w:t xml:space="preserve"> </w:t>
        </w:r>
      </w:ins>
      <w:ins w:id="583" w:author="genchanghsu" w:date="2022-07-09T06:54:33Z">
        <w:r>
          <w:rPr>
            <w:rFonts w:hint="default" w:ascii="Arial" w:hAnsi="Arial" w:cs="Arial"/>
            <w:color w:val="auto"/>
            <w:sz w:val="24"/>
            <w:szCs w:val="24"/>
            <w:lang w:val="en-US"/>
            <w:rPrChange w:id="584" w:author="genchanghsu" w:date="2022-07-09T07:10:06Z">
              <w:rPr>
                <w:rFonts w:hint="default" w:ascii="Arial" w:hAnsi="Arial" w:cs="Arial"/>
                <w:color w:val="FF0000"/>
                <w:sz w:val="24"/>
                <w:szCs w:val="24"/>
                <w:lang w:val="en-US"/>
              </w:rPr>
            </w:rPrChange>
          </w:rPr>
          <w:t>ca</w:t>
        </w:r>
      </w:ins>
      <w:ins w:id="586" w:author="genchanghsu" w:date="2022-07-09T06:54:34Z">
        <w:r>
          <w:rPr>
            <w:rFonts w:hint="default" w:ascii="Arial" w:hAnsi="Arial" w:cs="Arial"/>
            <w:color w:val="auto"/>
            <w:sz w:val="24"/>
            <w:szCs w:val="24"/>
            <w:lang w:val="en-US"/>
            <w:rPrChange w:id="587" w:author="genchanghsu" w:date="2022-07-09T07:10:06Z">
              <w:rPr>
                <w:rFonts w:hint="default" w:ascii="Arial" w:hAnsi="Arial" w:cs="Arial"/>
                <w:color w:val="FF0000"/>
                <w:sz w:val="24"/>
                <w:szCs w:val="24"/>
                <w:lang w:val="en-US"/>
              </w:rPr>
            </w:rPrChange>
          </w:rPr>
          <w:t>r</w:t>
        </w:r>
      </w:ins>
      <w:ins w:id="589" w:author="genchanghsu" w:date="2022-07-09T06:54:35Z">
        <w:r>
          <w:rPr>
            <w:rFonts w:hint="default" w:ascii="Arial" w:hAnsi="Arial" w:cs="Arial"/>
            <w:color w:val="auto"/>
            <w:sz w:val="24"/>
            <w:szCs w:val="24"/>
            <w:lang w:val="en-US"/>
            <w:rPrChange w:id="590" w:author="genchanghsu" w:date="2022-07-09T07:10:06Z">
              <w:rPr>
                <w:rFonts w:hint="default" w:ascii="Arial" w:hAnsi="Arial" w:cs="Arial"/>
                <w:color w:val="FF0000"/>
                <w:sz w:val="24"/>
                <w:szCs w:val="24"/>
                <w:lang w:val="en-US"/>
              </w:rPr>
            </w:rPrChange>
          </w:rPr>
          <w:t xml:space="preserve">eer </w:t>
        </w:r>
      </w:ins>
      <w:ins w:id="592" w:author="genchanghsu" w:date="2022-07-09T06:54:36Z">
        <w:r>
          <w:rPr>
            <w:rFonts w:hint="default" w:ascii="Arial" w:hAnsi="Arial" w:cs="Arial"/>
            <w:color w:val="auto"/>
            <w:sz w:val="24"/>
            <w:szCs w:val="24"/>
            <w:lang w:val="en-US"/>
            <w:rPrChange w:id="593" w:author="genchanghsu" w:date="2022-07-09T07:10:06Z">
              <w:rPr>
                <w:rFonts w:hint="default" w:ascii="Arial" w:hAnsi="Arial" w:cs="Arial"/>
                <w:color w:val="FF0000"/>
                <w:sz w:val="24"/>
                <w:szCs w:val="24"/>
                <w:lang w:val="en-US"/>
              </w:rPr>
            </w:rPrChange>
          </w:rPr>
          <w:t>succ</w:t>
        </w:r>
      </w:ins>
      <w:ins w:id="595" w:author="genchanghsu" w:date="2022-07-09T06:54:37Z">
        <w:r>
          <w:rPr>
            <w:rFonts w:hint="default" w:ascii="Arial" w:hAnsi="Arial" w:cs="Arial"/>
            <w:color w:val="auto"/>
            <w:sz w:val="24"/>
            <w:szCs w:val="24"/>
            <w:lang w:val="en-US"/>
            <w:rPrChange w:id="596" w:author="genchanghsu" w:date="2022-07-09T07:10:06Z">
              <w:rPr>
                <w:rFonts w:hint="default" w:ascii="Arial" w:hAnsi="Arial" w:cs="Arial"/>
                <w:color w:val="FF0000"/>
                <w:sz w:val="24"/>
                <w:szCs w:val="24"/>
                <w:lang w:val="en-US"/>
              </w:rPr>
            </w:rPrChange>
          </w:rPr>
          <w:t>ess</w:t>
        </w:r>
      </w:ins>
      <w:r>
        <w:rPr>
          <w:rFonts w:hint="default" w:ascii="Arial" w:hAnsi="Arial" w:cs="Arial"/>
          <w:color w:val="auto"/>
          <w:sz w:val="24"/>
          <w:szCs w:val="24"/>
          <w:rPrChange w:id="598" w:author="genchanghsu" w:date="2022-07-09T07:10:06Z">
            <w:rPr>
              <w:rFonts w:hint="default" w:ascii="Arial" w:hAnsi="Arial" w:cs="Arial"/>
              <w:color w:val="FF0000"/>
              <w:sz w:val="24"/>
              <w:szCs w:val="24"/>
            </w:rPr>
          </w:rPrChange>
        </w:rPr>
        <w:t>. Specifically, we test</w:t>
      </w:r>
      <w:r>
        <w:rPr>
          <w:rFonts w:hint="default" w:ascii="Arial" w:hAnsi="Arial" w:cs="Arial" w:eastAsiaTheme="minorEastAsia"/>
          <w:color w:val="auto"/>
          <w:sz w:val="24"/>
          <w:szCs w:val="24"/>
          <w:rPrChange w:id="599" w:author="genchanghsu" w:date="2022-07-09T07:10:06Z">
            <w:rPr>
              <w:rFonts w:hint="default" w:ascii="Arial" w:hAnsi="Arial" w:cs="Arial" w:eastAsiaTheme="minorEastAsia"/>
              <w:color w:val="FF0000"/>
              <w:sz w:val="24"/>
              <w:szCs w:val="24"/>
            </w:rPr>
          </w:rPrChange>
        </w:rPr>
        <w:t>ed</w:t>
      </w:r>
      <w:r>
        <w:rPr>
          <w:rFonts w:hint="default" w:ascii="Arial" w:hAnsi="Arial" w:cs="Arial"/>
          <w:color w:val="auto"/>
          <w:sz w:val="24"/>
          <w:szCs w:val="24"/>
          <w:rPrChange w:id="600" w:author="genchanghsu" w:date="2022-07-09T07:10:06Z">
            <w:rPr>
              <w:rFonts w:hint="default" w:ascii="Arial" w:hAnsi="Arial" w:cs="Arial"/>
              <w:color w:val="FF0000"/>
              <w:sz w:val="24"/>
              <w:szCs w:val="24"/>
            </w:rPr>
          </w:rPrChange>
        </w:rPr>
        <w:t xml:space="preserve"> the following questions: (1)</w:t>
      </w:r>
      <w:r>
        <w:rPr>
          <w:rFonts w:hint="default" w:ascii="Arial" w:hAnsi="Arial" w:eastAsia="PMingLiU" w:cs="Arial"/>
          <w:color w:val="auto"/>
          <w:sz w:val="24"/>
          <w:szCs w:val="24"/>
          <w:rPrChange w:id="601" w:author="genchanghsu" w:date="2022-07-09T07:10:06Z">
            <w:rPr>
              <w:rFonts w:hint="default" w:ascii="Arial" w:hAnsi="Arial" w:eastAsia="PMingLiU" w:cs="Arial"/>
              <w:color w:val="FF0000"/>
              <w:sz w:val="24"/>
              <w:szCs w:val="24"/>
            </w:rPr>
          </w:rPrChange>
        </w:rPr>
        <w:t xml:space="preserve"> </w:t>
      </w:r>
      <w:r>
        <w:rPr>
          <w:rFonts w:hint="default" w:ascii="Arial" w:hAnsi="Arial" w:cs="Arial"/>
          <w:color w:val="auto"/>
          <w:sz w:val="24"/>
          <w:szCs w:val="24"/>
          <w:rPrChange w:id="602" w:author="genchanghsu" w:date="2022-07-09T07:10:06Z">
            <w:rPr>
              <w:rFonts w:hint="default" w:ascii="Arial" w:hAnsi="Arial" w:cs="Arial"/>
              <w:color w:val="FF0000"/>
              <w:sz w:val="24"/>
              <w:szCs w:val="24"/>
            </w:rPr>
          </w:rPrChange>
        </w:rPr>
        <w:t>Is</w:t>
      </w:r>
      <w:del w:id="603" w:author="genchanghsu" w:date="2022-07-09T07:00:18Z">
        <w:r>
          <w:rPr>
            <w:rFonts w:hint="default" w:ascii="Arial" w:hAnsi="Arial" w:cs="Arial"/>
            <w:color w:val="auto"/>
            <w:sz w:val="24"/>
            <w:szCs w:val="24"/>
            <w:rPrChange w:id="604" w:author="genchanghsu" w:date="2022-07-09T07:10:06Z">
              <w:rPr>
                <w:rFonts w:hint="default" w:ascii="Arial" w:hAnsi="Arial" w:cs="Arial"/>
                <w:color w:val="FF0000"/>
                <w:sz w:val="24"/>
                <w:szCs w:val="24"/>
              </w:rPr>
            </w:rPrChange>
          </w:rPr>
          <w:delText xml:space="preserve"> the</w:delText>
        </w:r>
      </w:del>
      <w:r>
        <w:rPr>
          <w:rFonts w:hint="default" w:ascii="Arial" w:hAnsi="Arial" w:cs="Arial"/>
          <w:color w:val="auto"/>
          <w:sz w:val="24"/>
          <w:szCs w:val="24"/>
          <w:rPrChange w:id="606" w:author="genchanghsu" w:date="2022-07-09T07:10:06Z">
            <w:rPr>
              <w:rFonts w:hint="default" w:ascii="Arial" w:hAnsi="Arial" w:cs="Arial"/>
              <w:color w:val="FF0000"/>
              <w:sz w:val="24"/>
              <w:szCs w:val="24"/>
            </w:rPr>
          </w:rPrChange>
        </w:rPr>
        <w:t xml:space="preserve"> </w:t>
      </w:r>
      <w:ins w:id="607" w:author="genchanghsu" w:date="2022-07-09T07:00:58Z">
        <w:r>
          <w:rPr>
            <w:rFonts w:hint="default" w:ascii="Arial" w:hAnsi="Arial" w:cs="Arial"/>
            <w:color w:val="auto"/>
            <w:sz w:val="24"/>
            <w:szCs w:val="24"/>
            <w:lang w:val="en-US"/>
            <w:rPrChange w:id="608" w:author="genchanghsu" w:date="2022-07-09T07:10:06Z">
              <w:rPr>
                <w:rFonts w:hint="default" w:ascii="Arial" w:hAnsi="Arial" w:cs="Arial"/>
                <w:color w:val="FF0000"/>
                <w:sz w:val="24"/>
                <w:szCs w:val="24"/>
                <w:lang w:val="en-US"/>
              </w:rPr>
            </w:rPrChange>
          </w:rPr>
          <w:t xml:space="preserve">the </w:t>
        </w:r>
      </w:ins>
      <w:r>
        <w:rPr>
          <w:rFonts w:hint="default" w:ascii="Arial" w:hAnsi="Arial" w:eastAsia="PMingLiU" w:cs="Arial"/>
          <w:color w:val="auto"/>
          <w:sz w:val="24"/>
          <w:szCs w:val="24"/>
          <w:rPrChange w:id="610" w:author="genchanghsu" w:date="2022-07-09T07:10:06Z">
            <w:rPr>
              <w:rFonts w:hint="default" w:ascii="Arial" w:hAnsi="Arial" w:eastAsia="PMingLiU" w:cs="Arial"/>
              <w:color w:val="FF0000"/>
              <w:sz w:val="24"/>
              <w:szCs w:val="24"/>
            </w:rPr>
          </w:rPrChange>
        </w:rPr>
        <w:t xml:space="preserve">academic performance for recruitment </w:t>
      </w:r>
      <w:del w:id="611" w:author="genchanghsu" w:date="2022-07-09T07:00:02Z">
        <w:r>
          <w:rPr>
            <w:rFonts w:hint="default" w:ascii="Arial" w:hAnsi="Arial" w:eastAsia="PMingLiU" w:cs="Arial"/>
            <w:color w:val="auto"/>
            <w:sz w:val="24"/>
            <w:szCs w:val="24"/>
            <w:rPrChange w:id="612" w:author="genchanghsu" w:date="2022-07-09T07:10:06Z">
              <w:rPr>
                <w:rFonts w:hint="default" w:ascii="Arial" w:hAnsi="Arial" w:eastAsia="PMingLiU" w:cs="Arial"/>
                <w:color w:val="FF0000"/>
                <w:sz w:val="24"/>
                <w:szCs w:val="24"/>
              </w:rPr>
            </w:rPrChange>
          </w:rPr>
          <w:delText>as a new principal investigator (PI)</w:delText>
        </w:r>
      </w:del>
      <w:del w:id="614" w:author="genchanghsu" w:date="2022-07-09T07:00:02Z">
        <w:r>
          <w:rPr>
            <w:rFonts w:hint="default" w:ascii="Arial" w:hAnsi="Arial" w:cs="Arial"/>
            <w:color w:val="auto"/>
            <w:sz w:val="24"/>
            <w:szCs w:val="24"/>
            <w:rPrChange w:id="615" w:author="genchanghsu" w:date="2022-07-09T07:10:06Z">
              <w:rPr>
                <w:rFonts w:hint="default" w:ascii="Arial" w:hAnsi="Arial" w:cs="Arial"/>
                <w:color w:val="FF0000"/>
                <w:sz w:val="24"/>
                <w:szCs w:val="24"/>
              </w:rPr>
            </w:rPrChange>
          </w:rPr>
          <w:delText xml:space="preserve"> </w:delText>
        </w:r>
      </w:del>
      <w:r>
        <w:rPr>
          <w:rFonts w:hint="default" w:ascii="Arial" w:hAnsi="Arial" w:eastAsia="PMingLiU" w:cs="Arial"/>
          <w:color w:val="auto"/>
          <w:sz w:val="24"/>
          <w:szCs w:val="24"/>
          <w:rPrChange w:id="617" w:author="genchanghsu" w:date="2022-07-09T07:10:06Z">
            <w:rPr>
              <w:rFonts w:hint="default" w:ascii="Arial" w:hAnsi="Arial" w:eastAsia="PMingLiU" w:cs="Arial"/>
              <w:color w:val="FF0000"/>
              <w:sz w:val="24"/>
              <w:szCs w:val="24"/>
            </w:rPr>
          </w:rPrChange>
        </w:rPr>
        <w:t>or</w:t>
      </w:r>
      <w:r>
        <w:rPr>
          <w:rFonts w:hint="default" w:ascii="Arial" w:hAnsi="Arial" w:cs="Arial"/>
          <w:color w:val="auto"/>
          <w:sz w:val="24"/>
          <w:szCs w:val="24"/>
          <w:rPrChange w:id="618" w:author="genchanghsu" w:date="2022-07-09T07:10:06Z">
            <w:rPr>
              <w:rFonts w:hint="default" w:ascii="Arial" w:hAnsi="Arial" w:cs="Arial"/>
              <w:color w:val="FF0000"/>
              <w:sz w:val="24"/>
              <w:szCs w:val="24"/>
            </w:rPr>
          </w:rPrChange>
        </w:rPr>
        <w:t xml:space="preserve"> promotion</w:t>
      </w:r>
      <w:r>
        <w:rPr>
          <w:rFonts w:hint="default" w:ascii="Arial" w:hAnsi="Arial" w:eastAsia="PMingLiU" w:cs="Arial"/>
          <w:color w:val="auto"/>
          <w:sz w:val="24"/>
          <w:szCs w:val="24"/>
          <w:rPrChange w:id="619" w:author="genchanghsu" w:date="2022-07-09T07:10:06Z">
            <w:rPr>
              <w:rFonts w:hint="default" w:ascii="Arial" w:hAnsi="Arial" w:eastAsia="PMingLiU" w:cs="Arial"/>
              <w:color w:val="FF0000"/>
              <w:sz w:val="24"/>
              <w:szCs w:val="24"/>
            </w:rPr>
          </w:rPrChange>
        </w:rPr>
        <w:t xml:space="preserve"> </w:t>
      </w:r>
      <w:del w:id="620" w:author="genchanghsu" w:date="2022-07-09T07:00:05Z">
        <w:r>
          <w:rPr>
            <w:rFonts w:hint="default" w:ascii="Arial" w:hAnsi="Arial" w:eastAsia="PMingLiU" w:cs="Arial"/>
            <w:color w:val="auto"/>
            <w:sz w:val="24"/>
            <w:szCs w:val="24"/>
            <w:rPrChange w:id="621" w:author="genchanghsu" w:date="2022-07-09T07:10:06Z">
              <w:rPr>
                <w:rFonts w:hint="default" w:ascii="Arial" w:hAnsi="Arial" w:eastAsia="PMingLiU" w:cs="Arial"/>
                <w:color w:val="FF0000"/>
                <w:sz w:val="24"/>
                <w:szCs w:val="24"/>
              </w:rPr>
            </w:rPrChange>
          </w:rPr>
          <w:delText>to full professor</w:delText>
        </w:r>
      </w:del>
      <w:del w:id="623" w:author="genchanghsu" w:date="2022-07-09T07:00:05Z">
        <w:r>
          <w:rPr>
            <w:rFonts w:hint="default" w:ascii="Arial" w:hAnsi="Arial" w:cs="Arial"/>
            <w:color w:val="auto"/>
            <w:sz w:val="24"/>
            <w:szCs w:val="24"/>
            <w:rPrChange w:id="624" w:author="genchanghsu" w:date="2022-07-09T07:10:06Z">
              <w:rPr>
                <w:rFonts w:hint="default" w:ascii="Arial" w:hAnsi="Arial" w:cs="Arial"/>
                <w:color w:val="FF0000"/>
                <w:sz w:val="24"/>
                <w:szCs w:val="24"/>
              </w:rPr>
            </w:rPrChange>
          </w:rPr>
          <w:delText xml:space="preserve"> </w:delText>
        </w:r>
      </w:del>
      <w:r>
        <w:rPr>
          <w:rFonts w:hint="default" w:ascii="Arial" w:hAnsi="Arial" w:eastAsia="PMingLiU" w:cs="Arial"/>
          <w:color w:val="auto"/>
          <w:sz w:val="24"/>
          <w:szCs w:val="24"/>
          <w:rPrChange w:id="626" w:author="genchanghsu" w:date="2022-07-09T07:10:06Z">
            <w:rPr>
              <w:rFonts w:hint="default" w:ascii="Arial" w:hAnsi="Arial" w:eastAsia="PMingLiU" w:cs="Arial"/>
              <w:color w:val="FF0000"/>
              <w:sz w:val="24"/>
              <w:szCs w:val="24"/>
            </w:rPr>
          </w:rPrChange>
        </w:rPr>
        <w:t>a</w:t>
      </w:r>
      <w:ins w:id="627" w:author="genchanghsu" w:date="2022-07-09T07:00:41Z">
        <w:r>
          <w:rPr>
            <w:rFonts w:hint="default" w:ascii="Arial" w:hAnsi="Arial" w:eastAsia="PMingLiU" w:cs="Arial"/>
            <w:color w:val="auto"/>
            <w:sz w:val="24"/>
            <w:szCs w:val="24"/>
            <w:lang w:val="en-US"/>
            <w:rPrChange w:id="628" w:author="genchanghsu" w:date="2022-07-09T07:10:06Z">
              <w:rPr>
                <w:rFonts w:hint="default" w:ascii="Arial" w:hAnsi="Arial" w:eastAsia="PMingLiU" w:cs="Arial"/>
                <w:color w:val="FF0000"/>
                <w:sz w:val="24"/>
                <w:szCs w:val="24"/>
                <w:lang w:val="en-US"/>
              </w:rPr>
            </w:rPrChange>
          </w:rPr>
          <w:t>ssociat</w:t>
        </w:r>
      </w:ins>
      <w:ins w:id="630" w:author="genchanghsu" w:date="2022-07-09T07:00:42Z">
        <w:r>
          <w:rPr>
            <w:rFonts w:hint="default" w:ascii="Arial" w:hAnsi="Arial" w:eastAsia="PMingLiU" w:cs="Arial"/>
            <w:color w:val="auto"/>
            <w:sz w:val="24"/>
            <w:szCs w:val="24"/>
            <w:lang w:val="en-US"/>
            <w:rPrChange w:id="631" w:author="genchanghsu" w:date="2022-07-09T07:10:06Z">
              <w:rPr>
                <w:rFonts w:hint="default" w:ascii="Arial" w:hAnsi="Arial" w:eastAsia="PMingLiU" w:cs="Arial"/>
                <w:color w:val="FF0000"/>
                <w:sz w:val="24"/>
                <w:szCs w:val="24"/>
                <w:lang w:val="en-US"/>
              </w:rPr>
            </w:rPrChange>
          </w:rPr>
          <w:t>ed</w:t>
        </w:r>
      </w:ins>
      <w:del w:id="633" w:author="genchanghsu" w:date="2022-07-09T07:00:40Z">
        <w:r>
          <w:rPr>
            <w:rFonts w:hint="default" w:ascii="Arial" w:hAnsi="Arial" w:eastAsia="PMingLiU" w:cs="Arial"/>
            <w:color w:val="auto"/>
            <w:sz w:val="24"/>
            <w:szCs w:val="24"/>
            <w:rPrChange w:id="634" w:author="genchanghsu" w:date="2022-07-09T07:10:06Z">
              <w:rPr>
                <w:rFonts w:hint="default" w:ascii="Arial" w:hAnsi="Arial" w:eastAsia="PMingLiU" w:cs="Arial"/>
                <w:color w:val="FF0000"/>
                <w:sz w:val="24"/>
                <w:szCs w:val="24"/>
              </w:rPr>
            </w:rPrChange>
          </w:rPr>
          <w:delText>ff</w:delText>
        </w:r>
      </w:del>
      <w:del w:id="636" w:author="genchanghsu" w:date="2022-07-09T07:00:39Z">
        <w:r>
          <w:rPr>
            <w:rFonts w:hint="default" w:ascii="Arial" w:hAnsi="Arial" w:eastAsia="PMingLiU" w:cs="Arial"/>
            <w:color w:val="auto"/>
            <w:sz w:val="24"/>
            <w:szCs w:val="24"/>
            <w:rPrChange w:id="637" w:author="genchanghsu" w:date="2022-07-09T07:10:06Z">
              <w:rPr>
                <w:rFonts w:hint="default" w:ascii="Arial" w:hAnsi="Arial" w:eastAsia="PMingLiU" w:cs="Arial"/>
                <w:color w:val="FF0000"/>
                <w:sz w:val="24"/>
                <w:szCs w:val="24"/>
              </w:rPr>
            </w:rPrChange>
          </w:rPr>
          <w:delText>ected</w:delText>
        </w:r>
      </w:del>
      <w:r>
        <w:rPr>
          <w:rFonts w:hint="default" w:ascii="Arial" w:hAnsi="Arial" w:cs="Arial"/>
          <w:color w:val="auto"/>
          <w:sz w:val="24"/>
          <w:szCs w:val="24"/>
          <w:rPrChange w:id="639" w:author="genchanghsu" w:date="2022-07-09T07:10:06Z">
            <w:rPr>
              <w:rFonts w:hint="default" w:ascii="Arial" w:hAnsi="Arial" w:cs="Arial"/>
              <w:color w:val="FF0000"/>
              <w:sz w:val="24"/>
              <w:szCs w:val="24"/>
            </w:rPr>
          </w:rPrChange>
        </w:rPr>
        <w:t xml:space="preserve"> </w:t>
      </w:r>
      <w:ins w:id="640" w:author="genchanghsu" w:date="2022-07-09T07:00:44Z">
        <w:r>
          <w:rPr>
            <w:rFonts w:hint="default" w:ascii="Arial" w:hAnsi="Arial" w:cs="Arial"/>
            <w:color w:val="auto"/>
            <w:sz w:val="24"/>
            <w:szCs w:val="24"/>
            <w:lang w:val="en-US"/>
            <w:rPrChange w:id="641" w:author="genchanghsu" w:date="2022-07-09T07:10:06Z">
              <w:rPr>
                <w:rFonts w:hint="default" w:ascii="Arial" w:hAnsi="Arial" w:cs="Arial"/>
                <w:color w:val="FF0000"/>
                <w:sz w:val="24"/>
                <w:szCs w:val="24"/>
                <w:lang w:val="en-US"/>
              </w:rPr>
            </w:rPrChange>
          </w:rPr>
          <w:t>w</w:t>
        </w:r>
      </w:ins>
      <w:ins w:id="643" w:author="genchanghsu" w:date="2022-07-09T07:00:46Z">
        <w:r>
          <w:rPr>
            <w:rFonts w:hint="default" w:ascii="Arial" w:hAnsi="Arial" w:cs="Arial"/>
            <w:color w:val="auto"/>
            <w:sz w:val="24"/>
            <w:szCs w:val="24"/>
            <w:lang w:val="en-US"/>
            <w:rPrChange w:id="644" w:author="genchanghsu" w:date="2022-07-09T07:10:06Z">
              <w:rPr>
                <w:rFonts w:hint="default" w:ascii="Arial" w:hAnsi="Arial" w:cs="Arial"/>
                <w:color w:val="FF0000"/>
                <w:sz w:val="24"/>
                <w:szCs w:val="24"/>
                <w:lang w:val="en-US"/>
              </w:rPr>
            </w:rPrChange>
          </w:rPr>
          <w:t>ith</w:t>
        </w:r>
      </w:ins>
      <w:del w:id="646" w:author="genchanghsu" w:date="2022-07-09T07:00:44Z">
        <w:r>
          <w:rPr>
            <w:rFonts w:hint="default" w:ascii="Arial" w:hAnsi="Arial" w:cs="Arial"/>
            <w:color w:val="auto"/>
            <w:sz w:val="24"/>
            <w:szCs w:val="24"/>
            <w:rPrChange w:id="647" w:author="genchanghsu" w:date="2022-07-09T07:10:06Z">
              <w:rPr>
                <w:rFonts w:hint="default" w:ascii="Arial" w:hAnsi="Arial" w:cs="Arial"/>
                <w:color w:val="FF0000"/>
                <w:sz w:val="24"/>
                <w:szCs w:val="24"/>
              </w:rPr>
            </w:rPrChange>
          </w:rPr>
          <w:delText>b</w:delText>
        </w:r>
      </w:del>
      <w:del w:id="649" w:author="genchanghsu" w:date="2022-07-09T07:00:43Z">
        <w:r>
          <w:rPr>
            <w:rFonts w:hint="default" w:ascii="Arial" w:hAnsi="Arial" w:cs="Arial"/>
            <w:color w:val="auto"/>
            <w:sz w:val="24"/>
            <w:szCs w:val="24"/>
            <w:rPrChange w:id="650" w:author="genchanghsu" w:date="2022-07-09T07:10:06Z">
              <w:rPr>
                <w:rFonts w:hint="default" w:ascii="Arial" w:hAnsi="Arial" w:cs="Arial"/>
                <w:color w:val="FF0000"/>
                <w:sz w:val="24"/>
                <w:szCs w:val="24"/>
              </w:rPr>
            </w:rPrChange>
          </w:rPr>
          <w:delText>y</w:delText>
        </w:r>
      </w:del>
      <w:r>
        <w:rPr>
          <w:rFonts w:hint="default" w:ascii="Arial" w:hAnsi="Arial" w:cs="Arial" w:eastAsiaTheme="minorEastAsia"/>
          <w:color w:val="auto"/>
          <w:sz w:val="24"/>
          <w:szCs w:val="24"/>
          <w:rPrChange w:id="652" w:author="genchanghsu" w:date="2022-07-09T07:10:06Z">
            <w:rPr>
              <w:rFonts w:hint="default" w:ascii="Arial" w:hAnsi="Arial" w:cs="Arial" w:eastAsiaTheme="minorEastAsia"/>
              <w:color w:val="FF0000"/>
              <w:sz w:val="24"/>
              <w:szCs w:val="24"/>
            </w:rPr>
          </w:rPrChange>
        </w:rPr>
        <w:t xml:space="preserve"> the year of recruitment, </w:t>
      </w:r>
      <w:r>
        <w:rPr>
          <w:rFonts w:hint="default" w:ascii="Arial" w:hAnsi="Arial" w:cs="Arial"/>
          <w:color w:val="auto"/>
          <w:sz w:val="24"/>
          <w:szCs w:val="24"/>
          <w:rPrChange w:id="653" w:author="genchanghsu" w:date="2022-07-09T07:10:06Z">
            <w:rPr>
              <w:rFonts w:hint="default" w:ascii="Arial" w:hAnsi="Arial" w:cs="Arial"/>
              <w:color w:val="FF0000"/>
              <w:sz w:val="24"/>
              <w:szCs w:val="24"/>
            </w:rPr>
          </w:rPrChange>
        </w:rPr>
        <w:t>PhD</w:t>
      </w:r>
      <w:r>
        <w:rPr>
          <w:rFonts w:hint="default" w:ascii="Arial" w:hAnsi="Arial" w:cs="Arial" w:eastAsiaTheme="minorEastAsia"/>
          <w:color w:val="auto"/>
          <w:sz w:val="24"/>
          <w:szCs w:val="24"/>
          <w:rPrChange w:id="654" w:author="genchanghsu" w:date="2022-07-09T07:10:06Z">
            <w:rPr>
              <w:rFonts w:hint="default" w:ascii="Arial" w:hAnsi="Arial" w:cs="Arial" w:eastAsiaTheme="minorEastAsia"/>
              <w:color w:val="FF0000"/>
              <w:sz w:val="24"/>
              <w:szCs w:val="24"/>
            </w:rPr>
          </w:rPrChange>
        </w:rPr>
        <w:t xml:space="preserve"> university </w:t>
      </w:r>
      <w:r>
        <w:rPr>
          <w:rFonts w:hint="default" w:ascii="Arial" w:hAnsi="Arial" w:cs="Arial"/>
          <w:color w:val="auto"/>
          <w:sz w:val="24"/>
          <w:szCs w:val="24"/>
          <w:rPrChange w:id="655" w:author="genchanghsu" w:date="2022-07-09T07:10:06Z">
            <w:rPr>
              <w:rFonts w:hint="default" w:ascii="Arial" w:hAnsi="Arial" w:cs="Arial"/>
              <w:color w:val="FF0000"/>
              <w:sz w:val="24"/>
              <w:szCs w:val="24"/>
            </w:rPr>
          </w:rPrChange>
        </w:rPr>
        <w:t>origin</w:t>
      </w:r>
      <w:r>
        <w:rPr>
          <w:rFonts w:hint="default" w:ascii="Arial" w:hAnsi="Arial" w:eastAsia="PMingLiU" w:cs="Arial"/>
          <w:color w:val="auto"/>
          <w:sz w:val="24"/>
          <w:szCs w:val="24"/>
          <w:rPrChange w:id="656" w:author="genchanghsu" w:date="2022-07-09T07:10:06Z">
            <w:rPr>
              <w:rFonts w:hint="default" w:ascii="Arial" w:hAnsi="Arial" w:eastAsia="PMingLiU" w:cs="Arial"/>
              <w:color w:val="FF0000"/>
              <w:sz w:val="24"/>
              <w:szCs w:val="24"/>
            </w:rPr>
          </w:rPrChange>
        </w:rPr>
        <w:t>, ranking,</w:t>
      </w:r>
      <w:r>
        <w:rPr>
          <w:rFonts w:hint="default" w:ascii="Arial" w:hAnsi="Arial" w:cs="Arial"/>
          <w:color w:val="auto"/>
          <w:sz w:val="24"/>
          <w:szCs w:val="24"/>
          <w:rPrChange w:id="657" w:author="genchanghsu" w:date="2022-07-09T07:10:06Z">
            <w:rPr>
              <w:rFonts w:hint="default" w:ascii="Arial" w:hAnsi="Arial" w:cs="Arial"/>
              <w:color w:val="FF0000"/>
              <w:sz w:val="24"/>
              <w:szCs w:val="24"/>
            </w:rPr>
          </w:rPrChange>
        </w:rPr>
        <w:t xml:space="preserve"> and gender? (2) Is the </w:t>
      </w:r>
      <w:r>
        <w:rPr>
          <w:rFonts w:hint="default" w:ascii="Arial" w:hAnsi="Arial" w:eastAsia="PMingLiU" w:cs="Arial"/>
          <w:color w:val="auto"/>
          <w:sz w:val="24"/>
          <w:szCs w:val="24"/>
          <w:rPrChange w:id="658" w:author="genchanghsu" w:date="2022-07-09T07:10:06Z">
            <w:rPr>
              <w:rFonts w:hint="default" w:ascii="Arial" w:hAnsi="Arial" w:eastAsia="PMingLiU" w:cs="Arial"/>
              <w:color w:val="FF0000"/>
              <w:sz w:val="24"/>
              <w:szCs w:val="24"/>
            </w:rPr>
          </w:rPrChange>
        </w:rPr>
        <w:t>duration</w:t>
      </w:r>
      <w:r>
        <w:rPr>
          <w:rFonts w:hint="default" w:ascii="Arial" w:hAnsi="Arial" w:cs="Arial"/>
          <w:color w:val="auto"/>
          <w:sz w:val="24"/>
          <w:szCs w:val="24"/>
          <w:rPrChange w:id="659" w:author="genchanghsu" w:date="2022-07-09T07:10:06Z">
            <w:rPr>
              <w:rFonts w:hint="default" w:ascii="Arial" w:hAnsi="Arial" w:cs="Arial"/>
              <w:color w:val="FF0000"/>
              <w:sz w:val="24"/>
              <w:szCs w:val="24"/>
            </w:rPr>
          </w:rPrChange>
        </w:rPr>
        <w:t xml:space="preserve"> </w:t>
      </w:r>
      <w:r>
        <w:rPr>
          <w:rFonts w:hint="default" w:ascii="Arial" w:hAnsi="Arial" w:eastAsia="PMingLiU" w:cs="Arial"/>
          <w:color w:val="auto"/>
          <w:sz w:val="24"/>
          <w:szCs w:val="24"/>
          <w:rPrChange w:id="660" w:author="genchanghsu" w:date="2022-07-09T07:10:06Z">
            <w:rPr>
              <w:rFonts w:hint="default" w:ascii="Arial" w:hAnsi="Arial" w:eastAsia="PMingLiU" w:cs="Arial"/>
              <w:color w:val="FF0000"/>
              <w:sz w:val="24"/>
              <w:szCs w:val="24"/>
            </w:rPr>
          </w:rPrChange>
        </w:rPr>
        <w:t>for</w:t>
      </w:r>
      <w:r>
        <w:rPr>
          <w:rFonts w:hint="default" w:ascii="Arial" w:hAnsi="Arial" w:cs="Arial"/>
          <w:color w:val="auto"/>
          <w:sz w:val="24"/>
          <w:szCs w:val="24"/>
          <w:rPrChange w:id="661" w:author="genchanghsu" w:date="2022-07-09T07:10:06Z">
            <w:rPr>
              <w:rFonts w:hint="default" w:ascii="Arial" w:hAnsi="Arial" w:cs="Arial"/>
              <w:color w:val="FF0000"/>
              <w:sz w:val="24"/>
              <w:szCs w:val="24"/>
            </w:rPr>
          </w:rPrChange>
        </w:rPr>
        <w:t xml:space="preserve"> </w:t>
      </w:r>
      <w:r>
        <w:rPr>
          <w:rFonts w:hint="default" w:ascii="Arial" w:hAnsi="Arial" w:eastAsia="PMingLiU" w:cs="Arial"/>
          <w:color w:val="auto"/>
          <w:sz w:val="24"/>
          <w:szCs w:val="24"/>
          <w:rPrChange w:id="662" w:author="genchanghsu" w:date="2022-07-09T07:10:06Z">
            <w:rPr>
              <w:rFonts w:hint="default" w:ascii="Arial" w:hAnsi="Arial" w:eastAsia="PMingLiU" w:cs="Arial"/>
              <w:color w:val="FF0000"/>
              <w:sz w:val="24"/>
              <w:szCs w:val="24"/>
            </w:rPr>
          </w:rPrChange>
        </w:rPr>
        <w:t>recruitment</w:t>
      </w:r>
      <w:r>
        <w:rPr>
          <w:rFonts w:hint="default" w:ascii="Arial" w:hAnsi="Arial" w:cs="Arial"/>
          <w:color w:val="auto"/>
          <w:sz w:val="24"/>
          <w:szCs w:val="24"/>
          <w:rPrChange w:id="663" w:author="genchanghsu" w:date="2022-07-09T07:10:06Z">
            <w:rPr>
              <w:rFonts w:hint="default" w:ascii="Arial" w:hAnsi="Arial" w:cs="Arial"/>
              <w:color w:val="FF0000"/>
              <w:sz w:val="24"/>
              <w:szCs w:val="24"/>
            </w:rPr>
          </w:rPrChange>
        </w:rPr>
        <w:t xml:space="preserve"> </w:t>
      </w:r>
      <w:r>
        <w:rPr>
          <w:rFonts w:hint="default" w:ascii="Arial" w:hAnsi="Arial" w:eastAsia="PMingLiU" w:cs="Arial"/>
          <w:color w:val="auto"/>
          <w:sz w:val="24"/>
          <w:szCs w:val="24"/>
          <w:rPrChange w:id="664" w:author="genchanghsu" w:date="2022-07-09T07:10:06Z">
            <w:rPr>
              <w:rFonts w:hint="default" w:ascii="Arial" w:hAnsi="Arial" w:eastAsia="PMingLiU" w:cs="Arial"/>
              <w:color w:val="FF0000"/>
              <w:sz w:val="24"/>
              <w:szCs w:val="24"/>
            </w:rPr>
          </w:rPrChange>
        </w:rPr>
        <w:t>or</w:t>
      </w:r>
      <w:r>
        <w:rPr>
          <w:rFonts w:hint="default" w:ascii="Arial" w:hAnsi="Arial" w:cs="Arial"/>
          <w:color w:val="auto"/>
          <w:sz w:val="24"/>
          <w:szCs w:val="24"/>
          <w:rPrChange w:id="665" w:author="genchanghsu" w:date="2022-07-09T07:10:06Z">
            <w:rPr>
              <w:rFonts w:hint="default" w:ascii="Arial" w:hAnsi="Arial" w:cs="Arial"/>
              <w:color w:val="FF0000"/>
              <w:sz w:val="24"/>
              <w:szCs w:val="24"/>
            </w:rPr>
          </w:rPrChange>
        </w:rPr>
        <w:t xml:space="preserve"> promotion </w:t>
      </w:r>
      <w:r>
        <w:rPr>
          <w:rFonts w:hint="default" w:ascii="Arial" w:hAnsi="Arial" w:eastAsia="PMingLiU" w:cs="Arial"/>
          <w:color w:val="auto"/>
          <w:sz w:val="24"/>
          <w:szCs w:val="24"/>
          <w:rPrChange w:id="666" w:author="genchanghsu" w:date="2022-07-09T07:10:06Z">
            <w:rPr>
              <w:rFonts w:hint="default" w:ascii="Arial" w:hAnsi="Arial" w:eastAsia="PMingLiU" w:cs="Arial"/>
              <w:color w:val="FF0000"/>
              <w:sz w:val="24"/>
              <w:szCs w:val="24"/>
            </w:rPr>
          </w:rPrChange>
        </w:rPr>
        <w:t>affected</w:t>
      </w:r>
      <w:r>
        <w:rPr>
          <w:rFonts w:hint="default" w:ascii="Arial" w:hAnsi="Arial" w:cs="Arial"/>
          <w:color w:val="auto"/>
          <w:sz w:val="24"/>
          <w:szCs w:val="24"/>
          <w:rPrChange w:id="667" w:author="genchanghsu" w:date="2022-07-09T07:10:06Z">
            <w:rPr>
              <w:rFonts w:hint="default" w:ascii="Arial" w:hAnsi="Arial" w:cs="Arial"/>
              <w:color w:val="FF0000"/>
              <w:sz w:val="24"/>
              <w:szCs w:val="24"/>
            </w:rPr>
          </w:rPrChange>
        </w:rPr>
        <w:t xml:space="preserve"> by</w:t>
      </w:r>
      <w:r>
        <w:rPr>
          <w:rFonts w:hint="default" w:ascii="Arial" w:hAnsi="Arial" w:cs="Arial" w:eastAsiaTheme="minorEastAsia"/>
          <w:color w:val="auto"/>
          <w:sz w:val="24"/>
          <w:szCs w:val="24"/>
          <w:rPrChange w:id="668" w:author="genchanghsu" w:date="2022-07-09T07:10:06Z">
            <w:rPr>
              <w:rFonts w:hint="default" w:ascii="Arial" w:hAnsi="Arial" w:cs="Arial" w:eastAsiaTheme="minorEastAsia"/>
              <w:color w:val="FF0000"/>
              <w:sz w:val="24"/>
              <w:szCs w:val="24"/>
            </w:rPr>
          </w:rPrChange>
        </w:rPr>
        <w:t xml:space="preserve"> the year of recruitment, </w:t>
      </w:r>
      <w:r>
        <w:rPr>
          <w:rFonts w:hint="default" w:ascii="Arial" w:hAnsi="Arial" w:cs="Arial"/>
          <w:color w:val="auto"/>
          <w:sz w:val="24"/>
          <w:szCs w:val="24"/>
          <w:rPrChange w:id="669" w:author="genchanghsu" w:date="2022-07-09T07:10:06Z">
            <w:rPr>
              <w:rFonts w:hint="default" w:ascii="Arial" w:hAnsi="Arial" w:cs="Arial"/>
              <w:color w:val="FF0000"/>
              <w:sz w:val="24"/>
              <w:szCs w:val="24"/>
            </w:rPr>
          </w:rPrChange>
        </w:rPr>
        <w:t>academic performance,</w:t>
      </w:r>
      <w:r>
        <w:rPr>
          <w:rFonts w:hint="default" w:ascii="Arial" w:hAnsi="Arial" w:cs="Arial" w:eastAsiaTheme="minorEastAsia"/>
          <w:color w:val="auto"/>
          <w:sz w:val="24"/>
          <w:szCs w:val="24"/>
          <w:rPrChange w:id="670" w:author="genchanghsu" w:date="2022-07-09T07:10:06Z">
            <w:rPr>
              <w:rFonts w:hint="default" w:ascii="Arial" w:hAnsi="Arial" w:cs="Arial" w:eastAsiaTheme="minorEastAsia"/>
              <w:color w:val="FF0000"/>
              <w:sz w:val="24"/>
              <w:szCs w:val="24"/>
            </w:rPr>
          </w:rPrChange>
        </w:rPr>
        <w:t xml:space="preserve"> </w:t>
      </w:r>
      <w:r>
        <w:rPr>
          <w:rFonts w:hint="default" w:ascii="Arial" w:hAnsi="Arial" w:cs="Arial"/>
          <w:color w:val="auto"/>
          <w:sz w:val="24"/>
          <w:szCs w:val="24"/>
          <w:rPrChange w:id="671" w:author="genchanghsu" w:date="2022-07-09T07:10:06Z">
            <w:rPr>
              <w:rFonts w:hint="default" w:ascii="Arial" w:hAnsi="Arial" w:cs="Arial"/>
              <w:color w:val="FF0000"/>
              <w:sz w:val="24"/>
              <w:szCs w:val="24"/>
            </w:rPr>
          </w:rPrChange>
        </w:rPr>
        <w:t>PhD</w:t>
      </w:r>
      <w:r>
        <w:rPr>
          <w:rFonts w:hint="default" w:ascii="Arial" w:hAnsi="Arial" w:cs="Arial" w:eastAsiaTheme="minorEastAsia"/>
          <w:color w:val="auto"/>
          <w:sz w:val="24"/>
          <w:szCs w:val="24"/>
          <w:rPrChange w:id="672" w:author="genchanghsu" w:date="2022-07-09T07:10:06Z">
            <w:rPr>
              <w:rFonts w:hint="default" w:ascii="Arial" w:hAnsi="Arial" w:cs="Arial" w:eastAsiaTheme="minorEastAsia"/>
              <w:color w:val="FF0000"/>
              <w:sz w:val="24"/>
              <w:szCs w:val="24"/>
            </w:rPr>
          </w:rPrChange>
        </w:rPr>
        <w:t xml:space="preserve"> university </w:t>
      </w:r>
      <w:r>
        <w:rPr>
          <w:rFonts w:hint="default" w:ascii="Arial" w:hAnsi="Arial" w:cs="Arial"/>
          <w:color w:val="auto"/>
          <w:sz w:val="24"/>
          <w:szCs w:val="24"/>
          <w:rPrChange w:id="673" w:author="genchanghsu" w:date="2022-07-09T07:10:06Z">
            <w:rPr>
              <w:rFonts w:hint="default" w:ascii="Arial" w:hAnsi="Arial" w:cs="Arial"/>
              <w:color w:val="FF0000"/>
              <w:sz w:val="24"/>
              <w:szCs w:val="24"/>
            </w:rPr>
          </w:rPrChange>
        </w:rPr>
        <w:t>origin</w:t>
      </w:r>
      <w:r>
        <w:rPr>
          <w:rFonts w:hint="default" w:ascii="Arial" w:hAnsi="Arial" w:eastAsia="PMingLiU" w:cs="Arial"/>
          <w:color w:val="auto"/>
          <w:sz w:val="24"/>
          <w:szCs w:val="24"/>
          <w:rPrChange w:id="674" w:author="genchanghsu" w:date="2022-07-09T07:10:06Z">
            <w:rPr>
              <w:rFonts w:hint="default" w:ascii="Arial" w:hAnsi="Arial" w:eastAsia="PMingLiU" w:cs="Arial"/>
              <w:color w:val="FF0000"/>
              <w:sz w:val="24"/>
              <w:szCs w:val="24"/>
            </w:rPr>
          </w:rPrChange>
        </w:rPr>
        <w:t>, ranking,</w:t>
      </w:r>
      <w:r>
        <w:rPr>
          <w:rFonts w:hint="default" w:ascii="Arial" w:hAnsi="Arial" w:cs="Arial"/>
          <w:color w:val="auto"/>
          <w:sz w:val="24"/>
          <w:szCs w:val="24"/>
          <w:rPrChange w:id="675" w:author="genchanghsu" w:date="2022-07-09T07:10:06Z">
            <w:rPr>
              <w:rFonts w:hint="default" w:ascii="Arial" w:hAnsi="Arial" w:cs="Arial"/>
              <w:color w:val="FF0000"/>
              <w:sz w:val="24"/>
              <w:szCs w:val="24"/>
            </w:rPr>
          </w:rPrChange>
        </w:rPr>
        <w:t xml:space="preserve"> and gender? (3) Do</w:t>
      </w:r>
      <w:r>
        <w:rPr>
          <w:rFonts w:hint="default" w:ascii="Arial" w:hAnsi="Arial" w:cs="Arial" w:eastAsiaTheme="minorEastAsia"/>
          <w:color w:val="auto"/>
          <w:sz w:val="24"/>
          <w:szCs w:val="24"/>
          <w:rPrChange w:id="676" w:author="genchanghsu" w:date="2022-07-09T07:10:06Z">
            <w:rPr>
              <w:rFonts w:hint="default" w:ascii="Arial" w:hAnsi="Arial" w:cs="Arial" w:eastAsiaTheme="minorEastAsia"/>
              <w:color w:val="FF0000"/>
              <w:sz w:val="24"/>
              <w:szCs w:val="24"/>
            </w:rPr>
          </w:rPrChange>
        </w:rPr>
        <w:t>es</w:t>
      </w:r>
      <w:r>
        <w:rPr>
          <w:rFonts w:hint="default" w:ascii="Arial" w:hAnsi="Arial" w:cs="Arial"/>
          <w:color w:val="auto"/>
          <w:sz w:val="24"/>
          <w:szCs w:val="24"/>
          <w:rPrChange w:id="677" w:author="genchanghsu" w:date="2022-07-09T07:10:06Z">
            <w:rPr>
              <w:rFonts w:hint="default" w:ascii="Arial" w:hAnsi="Arial" w:cs="Arial"/>
              <w:color w:val="FF0000"/>
              <w:sz w:val="24"/>
              <w:szCs w:val="24"/>
            </w:rPr>
          </w:rPrChange>
        </w:rPr>
        <w:t xml:space="preserve"> </w:t>
      </w:r>
      <w:r>
        <w:rPr>
          <w:rFonts w:hint="default" w:ascii="Arial" w:hAnsi="Arial" w:cs="Arial" w:eastAsiaTheme="minorEastAsia"/>
          <w:color w:val="auto"/>
          <w:sz w:val="24"/>
          <w:szCs w:val="24"/>
          <w:rPrChange w:id="678" w:author="genchanghsu" w:date="2022-07-09T07:10:06Z">
            <w:rPr>
              <w:rFonts w:hint="default" w:ascii="Arial" w:hAnsi="Arial" w:cs="Arial" w:eastAsiaTheme="minorEastAsia"/>
              <w:color w:val="FF0000"/>
              <w:sz w:val="24"/>
              <w:szCs w:val="24"/>
            </w:rPr>
          </w:rPrChange>
        </w:rPr>
        <w:t xml:space="preserve">the </w:t>
      </w:r>
      <w:r>
        <w:rPr>
          <w:rFonts w:hint="default" w:ascii="Arial" w:hAnsi="Arial" w:cs="Arial"/>
          <w:color w:val="auto"/>
          <w:sz w:val="24"/>
          <w:szCs w:val="24"/>
          <w:rPrChange w:id="679" w:author="genchanghsu" w:date="2022-07-09T07:10:06Z">
            <w:rPr>
              <w:rFonts w:hint="default" w:ascii="Arial" w:hAnsi="Arial" w:cs="Arial"/>
              <w:color w:val="FF0000"/>
              <w:sz w:val="24"/>
              <w:szCs w:val="24"/>
            </w:rPr>
          </w:rPrChange>
        </w:rPr>
        <w:t xml:space="preserve">academic performance </w:t>
      </w:r>
      <w:r>
        <w:rPr>
          <w:rFonts w:hint="default" w:ascii="Arial" w:hAnsi="Arial" w:cs="Arial" w:eastAsiaTheme="minorEastAsia"/>
          <w:color w:val="auto"/>
          <w:sz w:val="24"/>
          <w:szCs w:val="24"/>
          <w:rPrChange w:id="680" w:author="genchanghsu" w:date="2022-07-09T07:10:06Z">
            <w:rPr>
              <w:rFonts w:hint="default" w:ascii="Arial" w:hAnsi="Arial" w:cs="Arial" w:eastAsiaTheme="minorEastAsia"/>
              <w:color w:val="FF0000"/>
              <w:sz w:val="24"/>
              <w:szCs w:val="24"/>
            </w:rPr>
          </w:rPrChange>
        </w:rPr>
        <w:t>of PIs</w:t>
      </w:r>
      <w:r>
        <w:rPr>
          <w:rFonts w:hint="default" w:ascii="Arial" w:hAnsi="Arial" w:cs="Arial"/>
          <w:color w:val="auto"/>
          <w:sz w:val="24"/>
          <w:szCs w:val="24"/>
          <w:rPrChange w:id="681" w:author="genchanghsu" w:date="2022-07-09T07:10:06Z">
            <w:rPr>
              <w:rFonts w:hint="default" w:ascii="Arial" w:hAnsi="Arial" w:cs="Arial"/>
              <w:color w:val="FF0000"/>
              <w:sz w:val="24"/>
              <w:szCs w:val="24"/>
            </w:rPr>
          </w:rPrChange>
        </w:rPr>
        <w:t xml:space="preserve"> </w:t>
      </w:r>
      <w:r>
        <w:rPr>
          <w:rFonts w:hint="default" w:ascii="Arial" w:hAnsi="Arial" w:cs="Arial" w:eastAsiaTheme="minorEastAsia"/>
          <w:color w:val="auto"/>
          <w:sz w:val="24"/>
          <w:szCs w:val="24"/>
          <w:rPrChange w:id="682" w:author="genchanghsu" w:date="2022-07-09T07:10:06Z">
            <w:rPr>
              <w:rFonts w:hint="default" w:ascii="Arial" w:hAnsi="Arial" w:cs="Arial" w:eastAsiaTheme="minorEastAsia"/>
              <w:color w:val="FF0000"/>
              <w:sz w:val="24"/>
              <w:szCs w:val="24"/>
            </w:rPr>
          </w:rPrChange>
        </w:rPr>
        <w:t>differ</w:t>
      </w:r>
      <w:r>
        <w:rPr>
          <w:rFonts w:hint="default" w:ascii="Arial" w:hAnsi="Arial" w:cs="Arial"/>
          <w:color w:val="auto"/>
          <w:sz w:val="24"/>
          <w:szCs w:val="24"/>
          <w:rPrChange w:id="683" w:author="genchanghsu" w:date="2022-07-09T07:10:06Z">
            <w:rPr>
              <w:rFonts w:hint="default" w:ascii="Arial" w:hAnsi="Arial" w:cs="Arial"/>
              <w:color w:val="FF0000"/>
              <w:sz w:val="24"/>
              <w:szCs w:val="24"/>
            </w:rPr>
          </w:rPrChange>
        </w:rPr>
        <w:t xml:space="preserve"> before and after </w:t>
      </w:r>
      <w:r>
        <w:rPr>
          <w:rFonts w:hint="default" w:ascii="Arial" w:hAnsi="Arial" w:eastAsia="PMingLiU" w:cs="Arial"/>
          <w:color w:val="auto"/>
          <w:sz w:val="24"/>
          <w:szCs w:val="24"/>
          <w:rPrChange w:id="684" w:author="genchanghsu" w:date="2022-07-09T07:10:06Z">
            <w:rPr>
              <w:rFonts w:hint="default" w:ascii="Arial" w:hAnsi="Arial" w:eastAsia="PMingLiU" w:cs="Arial"/>
              <w:color w:val="FF0000"/>
              <w:sz w:val="24"/>
              <w:szCs w:val="24"/>
            </w:rPr>
          </w:rPrChange>
        </w:rPr>
        <w:t xml:space="preserve">recruitment or </w:t>
      </w:r>
      <w:r>
        <w:rPr>
          <w:rFonts w:hint="default" w:ascii="Arial" w:hAnsi="Arial" w:cs="Arial"/>
          <w:color w:val="auto"/>
          <w:sz w:val="24"/>
          <w:szCs w:val="24"/>
          <w:rPrChange w:id="685" w:author="genchanghsu" w:date="2022-07-09T07:10:06Z">
            <w:rPr>
              <w:rFonts w:hint="default" w:ascii="Arial" w:hAnsi="Arial" w:cs="Arial"/>
              <w:color w:val="FF0000"/>
              <w:sz w:val="24"/>
              <w:szCs w:val="24"/>
            </w:rPr>
          </w:rPrChange>
        </w:rPr>
        <w:t xml:space="preserve">promotion? To address these questions, we </w:t>
      </w:r>
      <w:del w:id="686" w:author="genchanghsu" w:date="2022-07-09T07:02:43Z">
        <w:r>
          <w:rPr>
            <w:rFonts w:hint="default" w:ascii="Arial" w:hAnsi="Arial" w:cs="Arial"/>
            <w:color w:val="auto"/>
            <w:sz w:val="24"/>
            <w:szCs w:val="24"/>
            <w:lang w:val="en-US"/>
            <w:rPrChange w:id="687" w:author="genchanghsu" w:date="2022-07-09T07:10:06Z">
              <w:rPr>
                <w:rFonts w:hint="default" w:ascii="Arial" w:hAnsi="Arial" w:cs="Arial"/>
                <w:color w:val="FF0000"/>
                <w:sz w:val="24"/>
                <w:szCs w:val="24"/>
                <w:lang w:val="en-US"/>
              </w:rPr>
            </w:rPrChange>
          </w:rPr>
          <w:delText>stud</w:delText>
        </w:r>
      </w:del>
      <w:del w:id="689" w:author="genchanghsu" w:date="2022-07-09T07:02:43Z">
        <w:r>
          <w:rPr>
            <w:rFonts w:hint="default" w:ascii="Arial" w:hAnsi="Arial" w:cs="Arial" w:eastAsiaTheme="minorEastAsia"/>
            <w:color w:val="auto"/>
            <w:sz w:val="24"/>
            <w:szCs w:val="24"/>
            <w:lang w:val="en-US"/>
            <w:rPrChange w:id="690" w:author="genchanghsu" w:date="2022-07-09T07:10:06Z">
              <w:rPr>
                <w:rFonts w:hint="default" w:ascii="Arial" w:hAnsi="Arial" w:cs="Arial" w:eastAsiaTheme="minorEastAsia"/>
                <w:color w:val="FF0000"/>
                <w:sz w:val="24"/>
                <w:szCs w:val="24"/>
                <w:lang w:val="en-US"/>
              </w:rPr>
            </w:rPrChange>
          </w:rPr>
          <w:delText>ied</w:delText>
        </w:r>
      </w:del>
      <w:ins w:id="692" w:author="genchanghsu" w:date="2022-07-09T07:02:43Z">
        <w:r>
          <w:rPr>
            <w:rFonts w:hint="default" w:ascii="Arial" w:hAnsi="Arial" w:cs="Arial"/>
            <w:color w:val="auto"/>
            <w:sz w:val="24"/>
            <w:szCs w:val="24"/>
            <w:lang w:val="en-US"/>
            <w:rPrChange w:id="693" w:author="genchanghsu" w:date="2022-07-09T07:10:06Z">
              <w:rPr>
                <w:rFonts w:hint="default" w:ascii="Arial" w:hAnsi="Arial" w:cs="Arial"/>
                <w:color w:val="FF0000"/>
                <w:sz w:val="24"/>
                <w:szCs w:val="24"/>
                <w:lang w:val="en-US"/>
              </w:rPr>
            </w:rPrChange>
          </w:rPr>
          <w:t>a</w:t>
        </w:r>
      </w:ins>
      <w:ins w:id="695" w:author="genchanghsu" w:date="2022-07-09T07:02:44Z">
        <w:r>
          <w:rPr>
            <w:rFonts w:hint="default" w:ascii="Arial" w:hAnsi="Arial" w:cs="Arial"/>
            <w:color w:val="auto"/>
            <w:sz w:val="24"/>
            <w:szCs w:val="24"/>
            <w:lang w:val="en-US"/>
            <w:rPrChange w:id="696" w:author="genchanghsu" w:date="2022-07-09T07:10:06Z">
              <w:rPr>
                <w:rFonts w:hint="default" w:ascii="Arial" w:hAnsi="Arial" w:cs="Arial"/>
                <w:color w:val="FF0000"/>
                <w:sz w:val="24"/>
                <w:szCs w:val="24"/>
                <w:lang w:val="en-US"/>
              </w:rPr>
            </w:rPrChange>
          </w:rPr>
          <w:t>naly</w:t>
        </w:r>
      </w:ins>
      <w:ins w:id="698" w:author="genchanghsu" w:date="2022-07-09T07:02:45Z">
        <w:r>
          <w:rPr>
            <w:rFonts w:hint="default" w:ascii="Arial" w:hAnsi="Arial" w:cs="Arial"/>
            <w:color w:val="auto"/>
            <w:sz w:val="24"/>
            <w:szCs w:val="24"/>
            <w:lang w:val="en-US"/>
            <w:rPrChange w:id="699" w:author="genchanghsu" w:date="2022-07-09T07:10:06Z">
              <w:rPr>
                <w:rFonts w:hint="default" w:ascii="Arial" w:hAnsi="Arial" w:cs="Arial"/>
                <w:color w:val="FF0000"/>
                <w:sz w:val="24"/>
                <w:szCs w:val="24"/>
                <w:lang w:val="en-US"/>
              </w:rPr>
            </w:rPrChange>
          </w:rPr>
          <w:t>zed</w:t>
        </w:r>
      </w:ins>
      <w:r>
        <w:rPr>
          <w:rFonts w:hint="default" w:ascii="Arial" w:hAnsi="Arial" w:cs="Arial"/>
          <w:color w:val="auto"/>
          <w:sz w:val="24"/>
          <w:szCs w:val="24"/>
          <w:rPrChange w:id="701" w:author="genchanghsu" w:date="2022-07-09T07:10:06Z">
            <w:rPr>
              <w:rFonts w:hint="default" w:ascii="Arial" w:hAnsi="Arial" w:cs="Arial"/>
              <w:color w:val="FF0000"/>
              <w:sz w:val="24"/>
              <w:szCs w:val="24"/>
            </w:rPr>
          </w:rPrChange>
        </w:rPr>
        <w:t xml:space="preserve"> the </w:t>
      </w:r>
      <w:ins w:id="702" w:author="genchanghsu" w:date="2022-07-09T07:03:08Z">
        <w:r>
          <w:rPr>
            <w:rFonts w:hint="default" w:ascii="Arial" w:hAnsi="Arial" w:cs="Arial"/>
            <w:color w:val="auto"/>
            <w:sz w:val="24"/>
            <w:szCs w:val="24"/>
            <w:lang w:val="en-US"/>
            <w:rPrChange w:id="703" w:author="genchanghsu" w:date="2022-07-09T07:10:06Z">
              <w:rPr>
                <w:rFonts w:hint="default" w:ascii="Arial" w:hAnsi="Arial" w:cs="Arial"/>
                <w:color w:val="FF0000"/>
                <w:sz w:val="24"/>
                <w:szCs w:val="24"/>
                <w:lang w:val="en-US"/>
              </w:rPr>
            </w:rPrChange>
          </w:rPr>
          <w:t>d</w:t>
        </w:r>
      </w:ins>
      <w:ins w:id="705" w:author="genchanghsu" w:date="2022-07-09T07:03:09Z">
        <w:r>
          <w:rPr>
            <w:rFonts w:hint="default" w:ascii="Arial" w:hAnsi="Arial" w:cs="Arial"/>
            <w:color w:val="auto"/>
            <w:sz w:val="24"/>
            <w:szCs w:val="24"/>
            <w:lang w:val="en-US"/>
            <w:rPrChange w:id="706" w:author="genchanghsu" w:date="2022-07-09T07:10:06Z">
              <w:rPr>
                <w:rFonts w:hint="default" w:ascii="Arial" w:hAnsi="Arial" w:cs="Arial"/>
                <w:color w:val="FF0000"/>
                <w:sz w:val="24"/>
                <w:szCs w:val="24"/>
                <w:lang w:val="en-US"/>
              </w:rPr>
            </w:rPrChange>
          </w:rPr>
          <w:t xml:space="preserve">ata </w:t>
        </w:r>
      </w:ins>
      <w:ins w:id="708" w:author="genchanghsu" w:date="2022-07-09T07:03:07Z">
        <w:r>
          <w:rPr>
            <w:rFonts w:hint="default" w:ascii="Arial" w:hAnsi="Arial" w:cs="Arial"/>
            <w:color w:val="auto"/>
            <w:sz w:val="24"/>
            <w:szCs w:val="24"/>
            <w:rPrChange w:id="709" w:author="genchanghsu" w:date="2022-07-09T07:10:06Z">
              <w:rPr>
                <w:rFonts w:hint="default" w:ascii="Arial" w:hAnsi="Arial" w:cs="Arial"/>
                <w:color w:val="FF0000"/>
                <w:sz w:val="24"/>
                <w:szCs w:val="24"/>
              </w:rPr>
            </w:rPrChange>
          </w:rPr>
          <w:t>on 145 faculty members</w:t>
        </w:r>
      </w:ins>
      <w:del w:id="711" w:author="genchanghsu" w:date="2022-07-09T07:02:59Z">
        <w:r>
          <w:rPr>
            <w:rFonts w:hint="default" w:ascii="Arial" w:hAnsi="Arial" w:cs="Arial"/>
            <w:color w:val="auto"/>
            <w:sz w:val="24"/>
            <w:szCs w:val="24"/>
            <w:rPrChange w:id="712" w:author="genchanghsu" w:date="2022-07-09T07:10:06Z">
              <w:rPr>
                <w:rFonts w:hint="default" w:ascii="Arial" w:hAnsi="Arial" w:cs="Arial"/>
                <w:color w:val="FF0000"/>
                <w:sz w:val="24"/>
                <w:szCs w:val="24"/>
              </w:rPr>
            </w:rPrChange>
          </w:rPr>
          <w:delText>trend</w:delText>
        </w:r>
      </w:del>
      <w:r>
        <w:rPr>
          <w:rFonts w:hint="default" w:ascii="Arial" w:hAnsi="Arial" w:cs="Arial"/>
          <w:color w:val="auto"/>
          <w:sz w:val="24"/>
          <w:szCs w:val="24"/>
          <w:rPrChange w:id="714" w:author="genchanghsu" w:date="2022-07-09T07:10:06Z">
            <w:rPr>
              <w:rFonts w:hint="default" w:ascii="Arial" w:hAnsi="Arial" w:cs="Arial"/>
              <w:color w:val="FF0000"/>
              <w:sz w:val="24"/>
              <w:szCs w:val="24"/>
            </w:rPr>
          </w:rPrChange>
        </w:rPr>
        <w:t xml:space="preserve"> </w:t>
      </w:r>
      <w:del w:id="715" w:author="genchanghsu" w:date="2022-07-09T07:03:18Z">
        <w:r>
          <w:rPr>
            <w:rFonts w:hint="default" w:ascii="Arial" w:hAnsi="Arial" w:cs="Arial"/>
            <w:color w:val="auto"/>
            <w:sz w:val="24"/>
            <w:szCs w:val="24"/>
            <w:rPrChange w:id="716" w:author="genchanghsu" w:date="2022-07-09T07:10:06Z">
              <w:rPr>
                <w:rFonts w:hint="default" w:ascii="Arial" w:hAnsi="Arial" w:cs="Arial"/>
                <w:color w:val="FF0000"/>
                <w:sz w:val="24"/>
                <w:szCs w:val="24"/>
              </w:rPr>
            </w:rPrChange>
          </w:rPr>
          <w:delText xml:space="preserve">between 1987 and 2021 </w:delText>
        </w:r>
      </w:del>
      <w:del w:id="718" w:author="genchanghsu" w:date="2022-07-09T07:03:06Z">
        <w:r>
          <w:rPr>
            <w:rFonts w:hint="default" w:ascii="Arial" w:hAnsi="Arial" w:cs="Arial"/>
            <w:color w:val="auto"/>
            <w:sz w:val="24"/>
            <w:szCs w:val="24"/>
            <w:rPrChange w:id="719" w:author="genchanghsu" w:date="2022-07-09T07:10:06Z">
              <w:rPr>
                <w:rFonts w:hint="default" w:ascii="Arial" w:hAnsi="Arial" w:cs="Arial"/>
                <w:color w:val="FF0000"/>
                <w:sz w:val="24"/>
                <w:szCs w:val="24"/>
              </w:rPr>
            </w:rPrChange>
          </w:rPr>
          <w:delText>on 145 faculty members</w:delText>
        </w:r>
      </w:del>
      <w:del w:id="721" w:author="genchanghsu" w:date="2022-07-09T07:03:24Z">
        <w:r>
          <w:rPr>
            <w:rFonts w:hint="default" w:ascii="Arial" w:hAnsi="Arial" w:cs="Arial"/>
            <w:color w:val="auto"/>
            <w:sz w:val="24"/>
            <w:szCs w:val="24"/>
            <w:rPrChange w:id="722" w:author="genchanghsu" w:date="2022-07-09T07:10:06Z">
              <w:rPr>
                <w:rFonts w:hint="default" w:ascii="Arial" w:hAnsi="Arial" w:cs="Arial"/>
                <w:color w:val="FF0000"/>
                <w:sz w:val="24"/>
                <w:szCs w:val="24"/>
              </w:rPr>
            </w:rPrChange>
          </w:rPr>
          <w:delText xml:space="preserve"> </w:delText>
        </w:r>
      </w:del>
      <w:r>
        <w:rPr>
          <w:rFonts w:hint="default" w:ascii="Arial" w:hAnsi="Arial" w:cs="Arial"/>
          <w:color w:val="auto"/>
          <w:sz w:val="24"/>
          <w:szCs w:val="24"/>
          <w:rPrChange w:id="724" w:author="genchanghsu" w:date="2022-07-09T07:10:06Z">
            <w:rPr>
              <w:rFonts w:hint="default" w:ascii="Arial" w:hAnsi="Arial" w:cs="Arial"/>
              <w:color w:val="FF0000"/>
              <w:sz w:val="24"/>
              <w:szCs w:val="24"/>
            </w:rPr>
          </w:rPrChange>
        </w:rPr>
        <w:t>in the field of ecology and evolutionary biology in Taiwan</w:t>
      </w:r>
      <w:ins w:id="725" w:author="genchanghsu" w:date="2022-07-09T07:03:34Z">
        <w:r>
          <w:rPr>
            <w:rFonts w:hint="default" w:ascii="Arial" w:hAnsi="Arial" w:cs="Arial"/>
            <w:color w:val="auto"/>
            <w:sz w:val="24"/>
            <w:szCs w:val="24"/>
            <w:lang w:val="en-US"/>
            <w:rPrChange w:id="726" w:author="genchanghsu" w:date="2022-07-09T07:10:06Z">
              <w:rPr>
                <w:rFonts w:hint="default" w:ascii="Arial" w:hAnsi="Arial" w:cs="Arial"/>
                <w:color w:val="FF0000"/>
                <w:sz w:val="24"/>
                <w:szCs w:val="24"/>
                <w:lang w:val="en-US"/>
              </w:rPr>
            </w:rPrChange>
          </w:rPr>
          <w:t xml:space="preserve"> </w:t>
        </w:r>
      </w:ins>
      <w:ins w:id="728" w:author="genchanghsu" w:date="2022-07-09T07:03:34Z">
        <w:r>
          <w:rPr>
            <w:rFonts w:hint="default" w:ascii="Arial" w:hAnsi="Arial" w:cs="Arial"/>
            <w:color w:val="auto"/>
            <w:sz w:val="24"/>
            <w:szCs w:val="24"/>
            <w:rPrChange w:id="729" w:author="genchanghsu" w:date="2022-07-09T07:10:06Z">
              <w:rPr>
                <w:rFonts w:hint="default" w:ascii="Arial" w:hAnsi="Arial" w:cs="Arial"/>
                <w:color w:val="FF0000"/>
                <w:sz w:val="24"/>
                <w:szCs w:val="24"/>
              </w:rPr>
            </w:rPrChange>
          </w:rPr>
          <w:t>between 1987 and 2021</w:t>
        </w:r>
      </w:ins>
      <w:r>
        <w:rPr>
          <w:rFonts w:hint="default" w:ascii="Arial" w:hAnsi="Arial" w:cs="Arial"/>
          <w:color w:val="auto"/>
          <w:sz w:val="24"/>
          <w:szCs w:val="24"/>
          <w:rPrChange w:id="731" w:author="genchanghsu" w:date="2022-07-09T07:10:06Z">
            <w:rPr>
              <w:rFonts w:hint="default" w:ascii="Arial" w:hAnsi="Arial" w:cs="Arial"/>
              <w:color w:val="FF0000"/>
              <w:sz w:val="24"/>
              <w:szCs w:val="24"/>
            </w:rPr>
          </w:rPrChange>
        </w:rPr>
        <w:t xml:space="preserve">. We aim to provide empirical evidence to illustrate </w:t>
      </w:r>
      <w:r>
        <w:rPr>
          <w:rFonts w:hint="default" w:ascii="Arial" w:hAnsi="Arial" w:cs="Arial" w:eastAsiaTheme="minorEastAsia"/>
          <w:color w:val="auto"/>
          <w:sz w:val="24"/>
          <w:szCs w:val="24"/>
          <w:rPrChange w:id="732" w:author="genchanghsu" w:date="2022-07-09T07:10:06Z">
            <w:rPr>
              <w:rFonts w:hint="default" w:ascii="Arial" w:hAnsi="Arial" w:cs="Arial" w:eastAsiaTheme="minorEastAsia"/>
              <w:color w:val="FF0000"/>
              <w:sz w:val="24"/>
              <w:szCs w:val="24"/>
            </w:rPr>
          </w:rPrChange>
        </w:rPr>
        <w:t xml:space="preserve">the </w:t>
      </w:r>
      <w:r>
        <w:rPr>
          <w:rFonts w:hint="default" w:ascii="Arial" w:hAnsi="Arial" w:cs="Arial"/>
          <w:color w:val="auto"/>
          <w:sz w:val="24"/>
          <w:szCs w:val="24"/>
          <w:rPrChange w:id="733" w:author="genchanghsu" w:date="2022-07-09T07:10:06Z">
            <w:rPr>
              <w:rFonts w:hint="default" w:ascii="Arial" w:hAnsi="Arial" w:cs="Arial"/>
              <w:color w:val="FF0000"/>
              <w:sz w:val="24"/>
              <w:szCs w:val="24"/>
            </w:rPr>
          </w:rPrChange>
        </w:rPr>
        <w:t xml:space="preserve">temporal variations in </w:t>
      </w:r>
      <w:r>
        <w:rPr>
          <w:rFonts w:hint="default" w:ascii="Arial" w:hAnsi="Arial" w:cs="Arial" w:eastAsiaTheme="minorEastAsia"/>
          <w:color w:val="auto"/>
          <w:sz w:val="24"/>
          <w:szCs w:val="24"/>
          <w:rPrChange w:id="734" w:author="genchanghsu" w:date="2022-07-09T07:10:06Z">
            <w:rPr>
              <w:rFonts w:hint="default" w:ascii="Arial" w:hAnsi="Arial" w:cs="Arial" w:eastAsiaTheme="minorEastAsia"/>
              <w:color w:val="FF0000"/>
              <w:sz w:val="24"/>
              <w:szCs w:val="24"/>
            </w:rPr>
          </w:rPrChange>
        </w:rPr>
        <w:t>researchers’ publication performance</w:t>
      </w:r>
      <w:r>
        <w:rPr>
          <w:rFonts w:hint="default" w:ascii="Arial" w:hAnsi="Arial" w:cs="Arial"/>
          <w:color w:val="auto"/>
          <w:sz w:val="24"/>
          <w:szCs w:val="24"/>
          <w:rPrChange w:id="735" w:author="genchanghsu" w:date="2022-07-09T07:10:06Z">
            <w:rPr>
              <w:rFonts w:hint="default" w:ascii="Arial" w:hAnsi="Arial" w:cs="Arial"/>
              <w:color w:val="FF0000"/>
              <w:sz w:val="24"/>
              <w:szCs w:val="24"/>
            </w:rPr>
          </w:rPrChange>
        </w:rPr>
        <w:t xml:space="preserve"> </w:t>
      </w:r>
      <w:r>
        <w:rPr>
          <w:rFonts w:hint="default" w:ascii="Arial" w:hAnsi="Arial" w:cs="Arial" w:eastAsiaTheme="minorEastAsia"/>
          <w:color w:val="auto"/>
          <w:sz w:val="24"/>
          <w:szCs w:val="24"/>
          <w:rPrChange w:id="736" w:author="genchanghsu" w:date="2022-07-09T07:10:06Z">
            <w:rPr>
              <w:rFonts w:hint="default" w:ascii="Arial" w:hAnsi="Arial" w:cs="Arial" w:eastAsiaTheme="minorEastAsia"/>
              <w:color w:val="FF0000"/>
              <w:sz w:val="24"/>
              <w:szCs w:val="24"/>
            </w:rPr>
          </w:rPrChange>
        </w:rPr>
        <w:t xml:space="preserve">necessary </w:t>
      </w:r>
      <w:r>
        <w:rPr>
          <w:rFonts w:hint="default" w:ascii="Arial" w:hAnsi="Arial" w:cs="Arial"/>
          <w:color w:val="auto"/>
          <w:sz w:val="24"/>
          <w:szCs w:val="24"/>
          <w:rPrChange w:id="737" w:author="genchanghsu" w:date="2022-07-09T07:10:06Z">
            <w:rPr>
              <w:rFonts w:hint="default" w:ascii="Arial" w:hAnsi="Arial" w:cs="Arial"/>
              <w:color w:val="FF0000"/>
              <w:sz w:val="24"/>
              <w:szCs w:val="24"/>
            </w:rPr>
          </w:rPrChange>
        </w:rPr>
        <w:t>to secure a faculty position and</w:t>
      </w:r>
      <w:r>
        <w:rPr>
          <w:rFonts w:hint="default" w:ascii="Arial" w:hAnsi="Arial" w:cs="Arial" w:eastAsiaTheme="minorEastAsia"/>
          <w:color w:val="auto"/>
          <w:sz w:val="24"/>
          <w:szCs w:val="24"/>
          <w:rPrChange w:id="738" w:author="genchanghsu" w:date="2022-07-09T07:10:06Z">
            <w:rPr>
              <w:rFonts w:hint="default" w:ascii="Arial" w:hAnsi="Arial" w:cs="Arial" w:eastAsiaTheme="minorEastAsia"/>
              <w:color w:val="FF0000"/>
              <w:sz w:val="24"/>
              <w:szCs w:val="24"/>
            </w:rPr>
          </w:rPrChange>
        </w:rPr>
        <w:t xml:space="preserve"> get a</w:t>
      </w:r>
      <w:r>
        <w:rPr>
          <w:rFonts w:hint="default" w:ascii="Arial" w:hAnsi="Arial" w:cs="Arial"/>
          <w:color w:val="auto"/>
          <w:sz w:val="24"/>
          <w:szCs w:val="24"/>
          <w:rPrChange w:id="739" w:author="genchanghsu" w:date="2022-07-09T07:10:06Z">
            <w:rPr>
              <w:rFonts w:hint="default" w:ascii="Arial" w:hAnsi="Arial" w:cs="Arial"/>
              <w:color w:val="FF0000"/>
              <w:sz w:val="24"/>
              <w:szCs w:val="24"/>
            </w:rPr>
          </w:rPrChange>
        </w:rPr>
        <w:t xml:space="preserve"> promotion, the role of PhD</w:t>
      </w:r>
      <w:r>
        <w:rPr>
          <w:rFonts w:hint="default" w:ascii="Arial" w:hAnsi="Arial" w:eastAsia="PMingLiU" w:cs="Arial"/>
          <w:color w:val="auto"/>
          <w:sz w:val="24"/>
          <w:szCs w:val="24"/>
          <w:rPrChange w:id="740" w:author="genchanghsu" w:date="2022-07-09T07:10:06Z">
            <w:rPr>
              <w:rFonts w:hint="default" w:ascii="Arial" w:hAnsi="Arial" w:eastAsia="PMingLiU" w:cs="Arial"/>
              <w:color w:val="FF0000"/>
              <w:sz w:val="24"/>
              <w:szCs w:val="24"/>
            </w:rPr>
          </w:rPrChange>
        </w:rPr>
        <w:t xml:space="preserve"> university</w:t>
      </w:r>
      <w:del w:id="741" w:author="genchanghsu" w:date="2022-07-09T07:05:26Z">
        <w:r>
          <w:rPr>
            <w:rFonts w:hint="default" w:ascii="Arial" w:hAnsi="Arial" w:eastAsia="PMingLiU" w:cs="Arial"/>
            <w:color w:val="auto"/>
            <w:sz w:val="24"/>
            <w:szCs w:val="24"/>
            <w:rPrChange w:id="742" w:author="genchanghsu" w:date="2022-07-09T07:10:06Z">
              <w:rPr>
                <w:rFonts w:hint="default" w:ascii="Arial" w:hAnsi="Arial" w:eastAsia="PMingLiU" w:cs="Arial"/>
                <w:color w:val="FF0000"/>
                <w:sz w:val="24"/>
                <w:szCs w:val="24"/>
              </w:rPr>
            </w:rPrChange>
          </w:rPr>
          <w:delText xml:space="preserve"> </w:delText>
        </w:r>
      </w:del>
      <w:del w:id="744" w:author="genchanghsu" w:date="2022-07-09T07:05:25Z">
        <w:r>
          <w:rPr>
            <w:rFonts w:hint="default" w:ascii="Arial" w:hAnsi="Arial" w:cs="Arial"/>
            <w:color w:val="auto"/>
            <w:sz w:val="24"/>
            <w:szCs w:val="24"/>
            <w:rPrChange w:id="745" w:author="genchanghsu" w:date="2022-07-09T07:10:06Z">
              <w:rPr>
                <w:rFonts w:hint="default" w:ascii="Arial" w:hAnsi="Arial" w:cs="Arial"/>
                <w:color w:val="FF0000"/>
                <w:sz w:val="24"/>
                <w:szCs w:val="24"/>
              </w:rPr>
            </w:rPrChange>
          </w:rPr>
          <w:delText>origin</w:delText>
        </w:r>
      </w:del>
      <w:del w:id="747" w:author="genchanghsu" w:date="2022-07-09T07:05:25Z">
        <w:r>
          <w:rPr>
            <w:rFonts w:hint="default" w:ascii="Arial" w:hAnsi="Arial" w:eastAsia="PMingLiU" w:cs="Arial"/>
            <w:color w:val="auto"/>
            <w:sz w:val="24"/>
            <w:szCs w:val="24"/>
            <w:rPrChange w:id="748" w:author="genchanghsu" w:date="2022-07-09T07:10:06Z">
              <w:rPr>
                <w:rFonts w:hint="default" w:ascii="Arial" w:hAnsi="Arial" w:eastAsia="PMingLiU" w:cs="Arial"/>
                <w:color w:val="FF0000"/>
                <w:sz w:val="24"/>
                <w:szCs w:val="24"/>
              </w:rPr>
            </w:rPrChange>
          </w:rPr>
          <w:delText xml:space="preserve"> and prestige</w:delText>
        </w:r>
      </w:del>
      <w:r>
        <w:rPr>
          <w:rFonts w:hint="default" w:ascii="Arial" w:hAnsi="Arial" w:cs="Arial" w:eastAsiaTheme="minorEastAsia"/>
          <w:color w:val="auto"/>
          <w:sz w:val="24"/>
          <w:szCs w:val="24"/>
          <w:rPrChange w:id="750" w:author="genchanghsu" w:date="2022-07-09T07:10:06Z">
            <w:rPr>
              <w:rFonts w:hint="default" w:ascii="Arial" w:hAnsi="Arial" w:cs="Arial" w:eastAsiaTheme="minorEastAsia"/>
              <w:color w:val="FF0000"/>
              <w:sz w:val="24"/>
              <w:szCs w:val="24"/>
            </w:rPr>
          </w:rPrChange>
        </w:rPr>
        <w:t xml:space="preserve"> </w:t>
      </w:r>
      <w:del w:id="751" w:author="genchanghsu" w:date="2022-07-09T07:05:33Z">
        <w:r>
          <w:rPr>
            <w:rFonts w:hint="default" w:ascii="Arial" w:hAnsi="Arial" w:cs="Arial" w:eastAsiaTheme="minorEastAsia"/>
            <w:color w:val="auto"/>
            <w:sz w:val="24"/>
            <w:szCs w:val="24"/>
            <w:lang w:val="en-US"/>
            <w:rPrChange w:id="752" w:author="genchanghsu" w:date="2022-07-09T07:10:06Z">
              <w:rPr>
                <w:rFonts w:hint="default" w:ascii="Arial" w:hAnsi="Arial" w:cs="Arial" w:eastAsiaTheme="minorEastAsia"/>
                <w:color w:val="FF0000"/>
                <w:sz w:val="24"/>
                <w:szCs w:val="24"/>
                <w:lang w:val="en-US"/>
              </w:rPr>
            </w:rPrChange>
          </w:rPr>
          <w:delText>as well as</w:delText>
        </w:r>
      </w:del>
      <w:ins w:id="754" w:author="genchanghsu" w:date="2022-07-09T07:05:33Z">
        <w:r>
          <w:rPr>
            <w:rFonts w:hint="default" w:ascii="Arial" w:hAnsi="Arial" w:cs="Arial" w:eastAsiaTheme="minorEastAsia"/>
            <w:color w:val="auto"/>
            <w:sz w:val="24"/>
            <w:szCs w:val="24"/>
            <w:lang w:val="en-US"/>
            <w:rPrChange w:id="755" w:author="genchanghsu" w:date="2022-07-09T07:10:06Z">
              <w:rPr>
                <w:rFonts w:hint="default" w:ascii="Arial" w:hAnsi="Arial" w:cs="Arial" w:eastAsiaTheme="minorEastAsia"/>
                <w:color w:val="FF0000"/>
                <w:sz w:val="24"/>
                <w:szCs w:val="24"/>
                <w:lang w:val="en-US"/>
              </w:rPr>
            </w:rPrChange>
          </w:rPr>
          <w:t>a</w:t>
        </w:r>
      </w:ins>
      <w:ins w:id="757" w:author="genchanghsu" w:date="2022-07-09T07:05:34Z">
        <w:r>
          <w:rPr>
            <w:rFonts w:hint="default" w:ascii="Arial" w:hAnsi="Arial" w:cs="Arial" w:eastAsiaTheme="minorEastAsia"/>
            <w:color w:val="auto"/>
            <w:sz w:val="24"/>
            <w:szCs w:val="24"/>
            <w:lang w:val="en-US"/>
            <w:rPrChange w:id="758" w:author="genchanghsu" w:date="2022-07-09T07:10:06Z">
              <w:rPr>
                <w:rFonts w:hint="default" w:ascii="Arial" w:hAnsi="Arial" w:cs="Arial" w:eastAsiaTheme="minorEastAsia"/>
                <w:color w:val="FF0000"/>
                <w:sz w:val="24"/>
                <w:szCs w:val="24"/>
                <w:lang w:val="en-US"/>
              </w:rPr>
            </w:rPrChange>
          </w:rPr>
          <w:t>nd</w:t>
        </w:r>
      </w:ins>
      <w:r>
        <w:rPr>
          <w:rFonts w:hint="default" w:ascii="Arial" w:hAnsi="Arial" w:cs="Arial" w:eastAsiaTheme="minorEastAsia"/>
          <w:color w:val="auto"/>
          <w:sz w:val="24"/>
          <w:szCs w:val="24"/>
          <w:rPrChange w:id="760" w:author="genchanghsu" w:date="2022-07-09T07:10:06Z">
            <w:rPr>
              <w:rFonts w:hint="default" w:ascii="Arial" w:hAnsi="Arial" w:cs="Arial" w:eastAsiaTheme="minorEastAsia"/>
              <w:color w:val="FF0000"/>
              <w:sz w:val="24"/>
              <w:szCs w:val="24"/>
            </w:rPr>
          </w:rPrChange>
        </w:rPr>
        <w:t xml:space="preserve"> gender in determining the success of academic employment</w:t>
      </w:r>
      <w:r>
        <w:rPr>
          <w:rFonts w:hint="default" w:ascii="Arial" w:hAnsi="Arial" w:cs="Arial"/>
          <w:color w:val="auto"/>
          <w:sz w:val="24"/>
          <w:szCs w:val="24"/>
          <w:rPrChange w:id="761" w:author="genchanghsu" w:date="2022-07-09T07:10:06Z">
            <w:rPr>
              <w:rFonts w:hint="default" w:ascii="Arial" w:hAnsi="Arial" w:cs="Arial"/>
              <w:color w:val="FF0000"/>
              <w:sz w:val="24"/>
              <w:szCs w:val="24"/>
            </w:rPr>
          </w:rPrChange>
        </w:rPr>
        <w:t xml:space="preserve">, and how these factors contribute to </w:t>
      </w:r>
      <w:r>
        <w:rPr>
          <w:rFonts w:hint="default" w:ascii="Arial" w:hAnsi="Arial" w:cs="Arial" w:eastAsiaTheme="minorEastAsia"/>
          <w:color w:val="auto"/>
          <w:sz w:val="24"/>
          <w:szCs w:val="24"/>
          <w:rPrChange w:id="762" w:author="genchanghsu" w:date="2022-07-09T07:10:06Z">
            <w:rPr>
              <w:rFonts w:hint="default" w:ascii="Arial" w:hAnsi="Arial" w:cs="Arial" w:eastAsiaTheme="minorEastAsia"/>
              <w:color w:val="FF0000"/>
              <w:sz w:val="24"/>
              <w:szCs w:val="24"/>
            </w:rPr>
          </w:rPrChange>
        </w:rPr>
        <w:t xml:space="preserve">PIs’ </w:t>
      </w:r>
      <w:r>
        <w:rPr>
          <w:rFonts w:hint="default" w:ascii="Arial" w:hAnsi="Arial" w:cs="Arial"/>
          <w:color w:val="auto"/>
          <w:sz w:val="24"/>
          <w:szCs w:val="24"/>
          <w:rPrChange w:id="763" w:author="genchanghsu" w:date="2022-07-09T07:10:06Z">
            <w:rPr>
              <w:rFonts w:hint="default" w:ascii="Arial" w:hAnsi="Arial" w:cs="Arial"/>
              <w:color w:val="FF0000"/>
              <w:sz w:val="24"/>
              <w:szCs w:val="24"/>
            </w:rPr>
          </w:rPrChange>
        </w:rPr>
        <w:t>future academic performance.</w:t>
      </w:r>
    </w:p>
    <w:p>
      <w:pPr>
        <w:spacing w:line="480" w:lineRule="auto"/>
        <w:jc w:val="both"/>
        <w:rPr>
          <w:rFonts w:hint="default" w:ascii="Arial" w:hAnsi="Arial" w:cs="Arial"/>
          <w:color w:val="FF0000"/>
          <w:sz w:val="24"/>
          <w:szCs w:val="24"/>
        </w:rPr>
      </w:pPr>
    </w:p>
    <w:p>
      <w:pPr>
        <w:spacing w:line="240" w:lineRule="auto"/>
        <w:jc w:val="left"/>
        <w:rPr>
          <w:ins w:id="765" w:author="genchanghsu" w:date="2022-07-09T07:08:28Z"/>
          <w:rFonts w:hint="default" w:ascii="Arial" w:hAnsi="Arial" w:cs="Arial"/>
          <w:b/>
          <w:bCs/>
          <w:color w:val="FF0000"/>
          <w:sz w:val="24"/>
          <w:szCs w:val="24"/>
        </w:rPr>
        <w:pPrChange w:id="764" w:author="genchanghsu" w:date="2022-07-09T07:08:28Z">
          <w:pPr>
            <w:spacing w:line="480" w:lineRule="auto"/>
            <w:jc w:val="both"/>
          </w:pPr>
        </w:pPrChange>
      </w:pPr>
      <w:ins w:id="766" w:author="genchanghsu" w:date="2022-07-09T07:08:28Z">
        <w:r>
          <w:rPr>
            <w:rFonts w:hint="default" w:ascii="Arial" w:hAnsi="Arial" w:cs="Arial"/>
            <w:b/>
            <w:bCs/>
            <w:color w:val="FF0000"/>
            <w:sz w:val="24"/>
            <w:szCs w:val="24"/>
          </w:rPr>
          <w:br w:type="page"/>
        </w:r>
      </w:ins>
    </w:p>
    <w:p>
      <w:pPr>
        <w:spacing w:line="480" w:lineRule="auto"/>
        <w:jc w:val="both"/>
        <w:rPr>
          <w:ins w:id="767" w:author="genchanghsu" w:date="2022-07-09T07:43:20Z"/>
          <w:rFonts w:hint="default" w:ascii="Arial" w:hAnsi="Arial" w:cs="Arial"/>
          <w:b/>
          <w:bCs/>
          <w:color w:val="auto"/>
          <w:sz w:val="24"/>
          <w:szCs w:val="24"/>
        </w:rPr>
      </w:pPr>
      <w:r>
        <w:rPr>
          <w:rFonts w:hint="default" w:ascii="Arial" w:hAnsi="Arial" w:cs="Arial"/>
          <w:b/>
          <w:bCs/>
          <w:color w:val="auto"/>
          <w:sz w:val="24"/>
          <w:szCs w:val="24"/>
          <w:rPrChange w:id="768" w:author="genchanghsu" w:date="2022-07-09T07:20:16Z">
            <w:rPr>
              <w:rFonts w:hint="default" w:ascii="Arial" w:hAnsi="Arial" w:cs="Arial"/>
              <w:b/>
              <w:bCs/>
              <w:color w:val="FF0000"/>
              <w:sz w:val="24"/>
              <w:szCs w:val="24"/>
            </w:rPr>
          </w:rPrChange>
        </w:rPr>
        <w:t>Materials and Methods</w:t>
      </w:r>
    </w:p>
    <w:p>
      <w:pPr>
        <w:spacing w:line="480" w:lineRule="auto"/>
        <w:jc w:val="both"/>
        <w:rPr>
          <w:rFonts w:hint="default" w:ascii="Arial" w:hAnsi="Arial" w:cs="Arial"/>
          <w:b/>
          <w:bCs/>
          <w:color w:val="auto"/>
          <w:sz w:val="24"/>
          <w:szCs w:val="24"/>
          <w:rPrChange w:id="769" w:author="genchanghsu" w:date="2022-07-09T07:20:16Z">
            <w:rPr>
              <w:rFonts w:hint="default" w:ascii="Arial" w:hAnsi="Arial" w:cs="Arial"/>
              <w:b/>
              <w:bCs/>
              <w:color w:val="FF0000"/>
              <w:sz w:val="24"/>
              <w:szCs w:val="24"/>
            </w:rPr>
          </w:rPrChange>
        </w:rPr>
      </w:pPr>
      <w:del w:id="770" w:author="genchanghsu" w:date="2022-07-09T07:10:13Z">
        <w:r>
          <w:rPr>
            <w:rFonts w:hint="default" w:ascii="Arial" w:hAnsi="Arial" w:cs="Arial"/>
            <w:b/>
            <w:bCs/>
            <w:color w:val="auto"/>
            <w:sz w:val="24"/>
            <w:szCs w:val="24"/>
            <w:rPrChange w:id="771" w:author="genchanghsu" w:date="2022-07-09T07:20:16Z">
              <w:rPr>
                <w:rFonts w:hint="default" w:ascii="Arial" w:hAnsi="Arial" w:cs="Arial"/>
                <w:b/>
                <w:bCs/>
                <w:color w:val="FF0000"/>
                <w:sz w:val="24"/>
                <w:szCs w:val="24"/>
              </w:rPr>
            </w:rPrChange>
          </w:rPr>
          <w:delText>:</w:delText>
        </w:r>
      </w:del>
    </w:p>
    <w:p>
      <w:pPr>
        <w:pStyle w:val="16"/>
        <w:numPr>
          <w:ilvl w:val="-1"/>
          <w:numId w:val="0"/>
        </w:numPr>
        <w:spacing w:line="480" w:lineRule="auto"/>
        <w:ind w:left="0" w:firstLine="0"/>
        <w:jc w:val="center"/>
        <w:rPr>
          <w:rFonts w:hint="default" w:ascii="Arial" w:hAnsi="Arial" w:cs="Arial"/>
          <w:i/>
          <w:iCs/>
          <w:color w:val="auto"/>
          <w:sz w:val="24"/>
          <w:szCs w:val="24"/>
          <w:rPrChange w:id="774" w:author="genchanghsu" w:date="2022-07-09T07:20:16Z">
            <w:rPr>
              <w:rFonts w:hint="default" w:ascii="Arial" w:hAnsi="Arial" w:cs="Arial"/>
              <w:color w:val="FF0000"/>
              <w:sz w:val="24"/>
              <w:szCs w:val="24"/>
            </w:rPr>
          </w:rPrChange>
        </w:rPr>
        <w:pPrChange w:id="773" w:author="genchanghsu" w:date="2022-07-09T07:10:39Z">
          <w:pPr>
            <w:pStyle w:val="16"/>
            <w:numPr>
              <w:ilvl w:val="0"/>
              <w:numId w:val="1"/>
            </w:numPr>
            <w:spacing w:line="480" w:lineRule="auto"/>
            <w:jc w:val="both"/>
          </w:pPr>
        </w:pPrChange>
      </w:pPr>
      <w:r>
        <w:rPr>
          <w:rFonts w:hint="default" w:ascii="Arial" w:hAnsi="Arial" w:cs="Arial"/>
          <w:i/>
          <w:iCs/>
          <w:color w:val="auto"/>
          <w:sz w:val="24"/>
          <w:szCs w:val="24"/>
          <w:rPrChange w:id="775" w:author="genchanghsu" w:date="2022-07-09T07:20:16Z">
            <w:rPr>
              <w:rFonts w:hint="default" w:ascii="Arial" w:hAnsi="Arial" w:cs="Arial"/>
              <w:color w:val="FF0000"/>
              <w:sz w:val="24"/>
              <w:szCs w:val="24"/>
            </w:rPr>
          </w:rPrChange>
        </w:rPr>
        <w:t>Data collection</w:t>
      </w:r>
    </w:p>
    <w:p>
      <w:pPr>
        <w:spacing w:line="480" w:lineRule="auto"/>
        <w:jc w:val="both"/>
        <w:rPr>
          <w:rFonts w:hint="default" w:ascii="Arial" w:hAnsi="Arial" w:cs="Arial"/>
          <w:color w:val="auto"/>
          <w:sz w:val="24"/>
          <w:szCs w:val="24"/>
          <w:highlight w:val="blue"/>
          <w:rPrChange w:id="776" w:author="genchanghsu" w:date="2022-07-09T07:20:16Z">
            <w:rPr>
              <w:rFonts w:hint="default" w:ascii="Arial" w:hAnsi="Arial" w:cs="Arial"/>
              <w:color w:val="FF0000"/>
              <w:sz w:val="24"/>
              <w:szCs w:val="24"/>
              <w:highlight w:val="blue"/>
            </w:rPr>
          </w:rPrChange>
        </w:rPr>
      </w:pPr>
      <w:r>
        <w:rPr>
          <w:rFonts w:hint="default" w:ascii="Arial" w:hAnsi="Arial" w:eastAsia="PMingLiU" w:cs="Arial"/>
          <w:color w:val="auto"/>
          <w:sz w:val="24"/>
          <w:szCs w:val="24"/>
          <w:rPrChange w:id="777" w:author="genchanghsu" w:date="2022-07-09T07:20:16Z">
            <w:rPr>
              <w:rFonts w:hint="default" w:ascii="Arial" w:hAnsi="Arial" w:eastAsia="PMingLiU" w:cs="Arial"/>
              <w:color w:val="FF0000"/>
              <w:sz w:val="24"/>
              <w:szCs w:val="24"/>
            </w:rPr>
          </w:rPrChange>
        </w:rPr>
        <w:t>B</w:t>
      </w:r>
      <w:r>
        <w:rPr>
          <w:rFonts w:hint="default" w:ascii="Arial" w:hAnsi="Arial" w:cs="Arial"/>
          <w:color w:val="auto"/>
          <w:sz w:val="24"/>
          <w:szCs w:val="24"/>
          <w:rPrChange w:id="778" w:author="genchanghsu" w:date="2022-07-09T07:20:16Z">
            <w:rPr>
              <w:rFonts w:hint="default" w:ascii="Arial" w:hAnsi="Arial" w:cs="Arial"/>
              <w:color w:val="FF0000"/>
              <w:sz w:val="24"/>
              <w:szCs w:val="24"/>
            </w:rPr>
          </w:rPrChange>
        </w:rPr>
        <w:t>etween November and December, 2021</w:t>
      </w:r>
      <w:r>
        <w:rPr>
          <w:rFonts w:hint="default" w:ascii="Arial" w:hAnsi="Arial" w:eastAsia="PMingLiU" w:cs="Arial"/>
          <w:color w:val="auto"/>
          <w:sz w:val="24"/>
          <w:szCs w:val="24"/>
          <w:rPrChange w:id="779" w:author="genchanghsu" w:date="2022-07-09T07:20:16Z">
            <w:rPr>
              <w:rFonts w:hint="default" w:ascii="Arial" w:hAnsi="Arial" w:eastAsia="PMingLiU" w:cs="Arial"/>
              <w:color w:val="FF0000"/>
              <w:sz w:val="24"/>
              <w:szCs w:val="24"/>
            </w:rPr>
          </w:rPrChange>
        </w:rPr>
        <w:t xml:space="preserve">, </w:t>
      </w:r>
      <w:r>
        <w:rPr>
          <w:rFonts w:hint="default" w:ascii="Arial" w:hAnsi="Arial" w:cs="Arial" w:eastAsiaTheme="minorEastAsia"/>
          <w:color w:val="auto"/>
          <w:sz w:val="24"/>
          <w:szCs w:val="24"/>
          <w:rPrChange w:id="780" w:author="genchanghsu" w:date="2022-07-09T07:20:16Z">
            <w:rPr>
              <w:rFonts w:hint="default" w:ascii="Arial" w:hAnsi="Arial" w:cs="Arial" w:eastAsiaTheme="minorEastAsia"/>
              <w:color w:val="FF0000"/>
              <w:sz w:val="24"/>
              <w:szCs w:val="24"/>
            </w:rPr>
          </w:rPrChange>
        </w:rPr>
        <w:t>w</w:t>
      </w:r>
      <w:r>
        <w:rPr>
          <w:rFonts w:hint="default" w:ascii="Arial" w:hAnsi="Arial" w:cs="Arial"/>
          <w:color w:val="auto"/>
          <w:sz w:val="24"/>
          <w:szCs w:val="24"/>
          <w:rPrChange w:id="781" w:author="genchanghsu" w:date="2022-07-09T07:20:16Z">
            <w:rPr>
              <w:rFonts w:hint="default" w:ascii="Arial" w:hAnsi="Arial" w:cs="Arial"/>
              <w:color w:val="FF0000"/>
              <w:sz w:val="24"/>
              <w:szCs w:val="24"/>
            </w:rPr>
          </w:rPrChange>
        </w:rPr>
        <w:t xml:space="preserve">e surveyed tenure-track faculty </w:t>
      </w:r>
      <w:r>
        <w:rPr>
          <w:rFonts w:hint="default" w:ascii="Arial" w:hAnsi="Arial" w:cs="Arial" w:eastAsiaTheme="minorEastAsia"/>
          <w:color w:val="auto"/>
          <w:sz w:val="24"/>
          <w:szCs w:val="24"/>
          <w:rPrChange w:id="782" w:author="genchanghsu" w:date="2022-07-09T07:20:16Z">
            <w:rPr>
              <w:rFonts w:hint="default" w:ascii="Arial" w:hAnsi="Arial" w:cs="Arial" w:eastAsiaTheme="minorEastAsia"/>
              <w:color w:val="FF0000"/>
              <w:sz w:val="24"/>
              <w:szCs w:val="24"/>
            </w:rPr>
          </w:rPrChange>
        </w:rPr>
        <w:t xml:space="preserve">members </w:t>
      </w:r>
      <w:r>
        <w:rPr>
          <w:rFonts w:hint="default" w:ascii="Arial" w:hAnsi="Arial" w:cs="Arial"/>
          <w:color w:val="auto"/>
          <w:sz w:val="24"/>
          <w:szCs w:val="24"/>
          <w:rPrChange w:id="783" w:author="genchanghsu" w:date="2022-07-09T07:20:16Z">
            <w:rPr>
              <w:rFonts w:hint="default" w:ascii="Arial" w:hAnsi="Arial" w:cs="Arial"/>
              <w:color w:val="FF0000"/>
              <w:sz w:val="24"/>
              <w:szCs w:val="24"/>
            </w:rPr>
          </w:rPrChange>
        </w:rPr>
        <w:t>at seven universities</w:t>
      </w:r>
      <w:r>
        <w:rPr>
          <w:rFonts w:hint="default" w:ascii="Arial" w:hAnsi="Arial" w:cs="Arial" w:eastAsiaTheme="minorEastAsia"/>
          <w:color w:val="auto"/>
          <w:sz w:val="24"/>
          <w:szCs w:val="24"/>
          <w:rPrChange w:id="784" w:author="genchanghsu" w:date="2022-07-09T07:20:16Z">
            <w:rPr>
              <w:rFonts w:hint="default" w:ascii="Arial" w:hAnsi="Arial" w:cs="Arial" w:eastAsiaTheme="minorEastAsia"/>
              <w:color w:val="FF0000"/>
              <w:sz w:val="24"/>
              <w:szCs w:val="24"/>
            </w:rPr>
          </w:rPrChange>
        </w:rPr>
        <w:t xml:space="preserve"> in Taiwan, all of which</w:t>
      </w:r>
      <w:r>
        <w:rPr>
          <w:rFonts w:hint="default" w:ascii="Arial" w:hAnsi="Arial" w:cs="Arial"/>
          <w:color w:val="auto"/>
          <w:sz w:val="24"/>
          <w:szCs w:val="24"/>
          <w:rPrChange w:id="785" w:author="genchanghsu" w:date="2022-07-09T07:20:16Z">
            <w:rPr>
              <w:rFonts w:hint="default" w:ascii="Arial" w:hAnsi="Arial" w:cs="Arial"/>
              <w:color w:val="FF0000"/>
              <w:sz w:val="24"/>
              <w:szCs w:val="24"/>
            </w:rPr>
          </w:rPrChange>
        </w:rPr>
        <w:t xml:space="preserve"> were qualified as research-intensive universities and ranked top 150 in Asia </w:t>
      </w:r>
      <w:r>
        <w:rPr>
          <w:rFonts w:hint="default" w:ascii="Arial" w:hAnsi="Arial" w:eastAsia="PMingLiU" w:cs="Arial"/>
          <w:color w:val="auto"/>
          <w:sz w:val="24"/>
          <w:szCs w:val="24"/>
          <w:rPrChange w:id="786" w:author="genchanghsu" w:date="2022-07-09T07:20:16Z">
            <w:rPr>
              <w:rFonts w:hint="default" w:ascii="Arial" w:hAnsi="Arial" w:eastAsia="PMingLiU" w:cs="Arial"/>
              <w:color w:val="FF0000"/>
              <w:sz w:val="24"/>
              <w:szCs w:val="24"/>
            </w:rPr>
          </w:rPrChange>
        </w:rPr>
        <w:t>according to</w:t>
      </w:r>
      <w:r>
        <w:rPr>
          <w:rFonts w:hint="default" w:ascii="Arial" w:hAnsi="Arial" w:cs="Arial"/>
          <w:color w:val="auto"/>
          <w:sz w:val="24"/>
          <w:szCs w:val="24"/>
          <w:rPrChange w:id="787" w:author="genchanghsu" w:date="2022-07-09T07:20:16Z">
            <w:rPr>
              <w:rFonts w:hint="default" w:ascii="Arial" w:hAnsi="Arial" w:cs="Arial"/>
              <w:color w:val="FF0000"/>
              <w:sz w:val="24"/>
              <w:szCs w:val="24"/>
            </w:rPr>
          </w:rPrChange>
        </w:rPr>
        <w:t xml:space="preserve"> 2022 QS Asia University Rankings (</w:t>
      </w:r>
      <w:r>
        <w:rPr>
          <w:rFonts w:hint="default" w:ascii="Arial" w:hAnsi="Arial" w:cs="Arial"/>
          <w:color w:val="auto"/>
          <w:sz w:val="24"/>
          <w:szCs w:val="24"/>
          <w:rPrChange w:id="788" w:author="genchanghsu" w:date="2022-07-09T07:20:16Z">
            <w:rPr>
              <w:rFonts w:hint="default" w:ascii="Arial" w:hAnsi="Arial" w:cs="Arial"/>
              <w:color w:val="FF0000"/>
              <w:sz w:val="24"/>
              <w:szCs w:val="24"/>
            </w:rPr>
          </w:rPrChange>
        </w:rPr>
        <w:fldChar w:fldCharType="begin"/>
      </w:r>
      <w:r>
        <w:rPr>
          <w:rFonts w:hint="default" w:ascii="Arial" w:hAnsi="Arial" w:cs="Arial"/>
          <w:color w:val="auto"/>
          <w:sz w:val="24"/>
          <w:szCs w:val="24"/>
          <w:rPrChange w:id="789" w:author="genchanghsu" w:date="2022-07-09T07:20:16Z">
            <w:rPr>
              <w:rFonts w:hint="default" w:ascii="Arial" w:hAnsi="Arial" w:cs="Arial"/>
              <w:color w:val="FF0000"/>
              <w:sz w:val="24"/>
              <w:szCs w:val="24"/>
            </w:rPr>
          </w:rPrChange>
        </w:rPr>
        <w:instrText xml:space="preserve"> HYPERLINK "https://www.topuniversities.com/" </w:instrText>
      </w:r>
      <w:r>
        <w:rPr>
          <w:rFonts w:hint="default" w:ascii="Arial" w:hAnsi="Arial" w:cs="Arial"/>
          <w:color w:val="auto"/>
          <w:sz w:val="24"/>
          <w:szCs w:val="24"/>
          <w:rPrChange w:id="790" w:author="genchanghsu" w:date="2022-07-09T07:20:16Z">
            <w:rPr>
              <w:rFonts w:hint="default" w:ascii="Arial" w:hAnsi="Arial" w:cs="Arial"/>
              <w:color w:val="FF0000"/>
              <w:sz w:val="24"/>
              <w:szCs w:val="24"/>
            </w:rPr>
          </w:rPrChange>
        </w:rPr>
        <w:fldChar w:fldCharType="separate"/>
      </w:r>
      <w:r>
        <w:rPr>
          <w:rStyle w:val="13"/>
          <w:rFonts w:hint="default" w:ascii="Arial" w:hAnsi="Arial" w:cs="Arial"/>
          <w:color w:val="auto"/>
          <w:sz w:val="24"/>
          <w:szCs w:val="24"/>
          <w:rPrChange w:id="791" w:author="genchanghsu" w:date="2022-07-09T07:20:16Z">
            <w:rPr>
              <w:rStyle w:val="13"/>
              <w:rFonts w:hint="default" w:ascii="Arial" w:hAnsi="Arial" w:cs="Arial"/>
              <w:color w:val="FF0000"/>
              <w:sz w:val="24"/>
              <w:szCs w:val="24"/>
            </w:rPr>
          </w:rPrChange>
        </w:rPr>
        <w:t>https://www.topuniversities.com/</w:t>
      </w:r>
      <w:r>
        <w:rPr>
          <w:rStyle w:val="13"/>
          <w:rFonts w:hint="default" w:ascii="Arial" w:hAnsi="Arial" w:cs="Arial"/>
          <w:color w:val="auto"/>
          <w:sz w:val="24"/>
          <w:szCs w:val="24"/>
          <w:rPrChange w:id="792" w:author="genchanghsu" w:date="2022-07-09T07:20:16Z">
            <w:rPr>
              <w:rStyle w:val="13"/>
              <w:rFonts w:hint="default" w:ascii="Arial" w:hAnsi="Arial" w:cs="Arial"/>
              <w:color w:val="FF0000"/>
              <w:sz w:val="24"/>
              <w:szCs w:val="24"/>
            </w:rPr>
          </w:rPrChange>
        </w:rPr>
        <w:fldChar w:fldCharType="end"/>
      </w:r>
      <w:r>
        <w:rPr>
          <w:rFonts w:hint="default" w:ascii="Arial" w:hAnsi="Arial" w:cs="Arial"/>
          <w:color w:val="auto"/>
          <w:sz w:val="24"/>
          <w:szCs w:val="24"/>
          <w:rPrChange w:id="793" w:author="genchanghsu" w:date="2022-07-09T07:20:16Z">
            <w:rPr>
              <w:rFonts w:hint="default" w:ascii="Arial" w:hAnsi="Arial" w:cs="Arial"/>
              <w:color w:val="FF0000"/>
              <w:sz w:val="24"/>
              <w:szCs w:val="24"/>
            </w:rPr>
          </w:rPrChange>
        </w:rPr>
        <w:t xml:space="preserve">). We also </w:t>
      </w:r>
      <w:r>
        <w:rPr>
          <w:rFonts w:hint="default" w:ascii="Arial" w:hAnsi="Arial" w:eastAsia="PMingLiU" w:cs="Arial"/>
          <w:color w:val="auto"/>
          <w:sz w:val="24"/>
          <w:szCs w:val="24"/>
          <w:rPrChange w:id="794" w:author="genchanghsu" w:date="2022-07-09T07:20:16Z">
            <w:rPr>
              <w:rFonts w:hint="default" w:ascii="Arial" w:hAnsi="Arial" w:eastAsia="PMingLiU" w:cs="Arial"/>
              <w:color w:val="FF0000"/>
              <w:sz w:val="24"/>
              <w:szCs w:val="24"/>
            </w:rPr>
          </w:rPrChange>
        </w:rPr>
        <w:t>surveyed</w:t>
      </w:r>
      <w:r>
        <w:rPr>
          <w:rFonts w:hint="default" w:ascii="Arial" w:hAnsi="Arial" w:cs="Arial"/>
          <w:color w:val="auto"/>
          <w:sz w:val="24"/>
          <w:szCs w:val="24"/>
          <w:rPrChange w:id="795" w:author="genchanghsu" w:date="2022-07-09T07:20:16Z">
            <w:rPr>
              <w:rFonts w:hint="default" w:ascii="Arial" w:hAnsi="Arial" w:cs="Arial"/>
              <w:color w:val="FF0000"/>
              <w:sz w:val="24"/>
              <w:szCs w:val="24"/>
            </w:rPr>
          </w:rPrChange>
        </w:rPr>
        <w:t xml:space="preserve"> academics from Academia Sinica, a leading academic institution in Taiwan. Together, these eight institutes encompass</w:t>
      </w:r>
      <w:r>
        <w:rPr>
          <w:rFonts w:hint="default" w:ascii="Arial" w:hAnsi="Arial" w:cs="Arial" w:eastAsiaTheme="minorEastAsia"/>
          <w:color w:val="auto"/>
          <w:sz w:val="24"/>
          <w:szCs w:val="24"/>
          <w:rPrChange w:id="796" w:author="genchanghsu" w:date="2022-07-09T07:20:16Z">
            <w:rPr>
              <w:rFonts w:hint="default" w:ascii="Arial" w:hAnsi="Arial" w:cs="Arial" w:eastAsiaTheme="minorEastAsia"/>
              <w:color w:val="FF0000"/>
              <w:sz w:val="24"/>
              <w:szCs w:val="24"/>
            </w:rPr>
          </w:rPrChange>
        </w:rPr>
        <w:t>ed</w:t>
      </w:r>
      <w:r>
        <w:rPr>
          <w:rFonts w:hint="default" w:ascii="Arial" w:hAnsi="Arial" w:cs="Arial"/>
          <w:color w:val="auto"/>
          <w:sz w:val="24"/>
          <w:szCs w:val="24"/>
          <w:rPrChange w:id="797" w:author="genchanghsu" w:date="2022-07-09T07:20:16Z">
            <w:rPr>
              <w:rFonts w:hint="default" w:ascii="Arial" w:hAnsi="Arial" w:cs="Arial"/>
              <w:color w:val="FF0000"/>
              <w:sz w:val="24"/>
              <w:szCs w:val="24"/>
            </w:rPr>
          </w:rPrChange>
        </w:rPr>
        <w:t xml:space="preserve"> 34 academic departments/divisions that serve as tenure homes </w:t>
      </w:r>
      <w:r>
        <w:rPr>
          <w:rFonts w:hint="default" w:ascii="Arial" w:hAnsi="Arial" w:cs="Arial" w:eastAsiaTheme="minorEastAsia"/>
          <w:color w:val="auto"/>
          <w:sz w:val="24"/>
          <w:szCs w:val="24"/>
          <w:rPrChange w:id="798" w:author="genchanghsu" w:date="2022-07-09T07:20:16Z">
            <w:rPr>
              <w:rFonts w:hint="default" w:ascii="Arial" w:hAnsi="Arial" w:cs="Arial" w:eastAsiaTheme="minorEastAsia"/>
              <w:color w:val="FF0000"/>
              <w:sz w:val="24"/>
              <w:szCs w:val="24"/>
            </w:rPr>
          </w:rPrChange>
        </w:rPr>
        <w:t>to</w:t>
      </w:r>
      <w:r>
        <w:rPr>
          <w:rFonts w:hint="default" w:ascii="Arial" w:hAnsi="Arial" w:cs="Arial"/>
          <w:color w:val="auto"/>
          <w:sz w:val="24"/>
          <w:szCs w:val="24"/>
          <w:rPrChange w:id="799" w:author="genchanghsu" w:date="2022-07-09T07:20:16Z">
            <w:rPr>
              <w:rFonts w:hint="default" w:ascii="Arial" w:hAnsi="Arial" w:cs="Arial"/>
              <w:color w:val="FF0000"/>
              <w:sz w:val="24"/>
              <w:szCs w:val="24"/>
            </w:rPr>
          </w:rPrChange>
        </w:rPr>
        <w:t xml:space="preserve"> the field of ecology and evolutionary biology </w:t>
      </w:r>
      <w:commentRangeStart w:id="0"/>
      <w:r>
        <w:rPr>
          <w:rFonts w:hint="default" w:ascii="Arial" w:hAnsi="Arial" w:cs="Arial"/>
          <w:color w:val="auto"/>
          <w:sz w:val="24"/>
          <w:szCs w:val="24"/>
          <w:rPrChange w:id="799" w:author="genchanghsu" w:date="2022-07-09T07:20:16Z">
            <w:rPr>
              <w:rFonts w:hint="default" w:ascii="Arial" w:hAnsi="Arial" w:cs="Arial"/>
              <w:color w:val="FF0000"/>
              <w:sz w:val="24"/>
              <w:szCs w:val="24"/>
            </w:rPr>
          </w:rPrChange>
        </w:rPr>
        <w:t>(</w:t>
      </w:r>
      <w:ins w:id="800" w:author="genchanghsu" w:date="2022-07-09T07:12:53Z">
        <w:r>
          <w:rPr>
            <w:rFonts w:hint="default" w:ascii="Arial" w:hAnsi="Arial" w:cs="Arial"/>
            <w:color w:val="auto"/>
            <w:sz w:val="24"/>
            <w:szCs w:val="24"/>
            <w:lang w:val="en-US"/>
            <w:rPrChange w:id="801" w:author="genchanghsu" w:date="2022-07-09T07:20:16Z">
              <w:rPr>
                <w:rFonts w:hint="default" w:ascii="Arial" w:hAnsi="Arial" w:cs="Arial"/>
                <w:color w:val="FF0000"/>
                <w:sz w:val="24"/>
                <w:szCs w:val="24"/>
                <w:lang w:val="en-US"/>
              </w:rPr>
            </w:rPrChange>
          </w:rPr>
          <w:t>incl</w:t>
        </w:r>
      </w:ins>
      <w:ins w:id="803" w:author="genchanghsu" w:date="2022-07-09T07:12:54Z">
        <w:r>
          <w:rPr>
            <w:rFonts w:hint="default" w:ascii="Arial" w:hAnsi="Arial" w:cs="Arial"/>
            <w:color w:val="auto"/>
            <w:sz w:val="24"/>
            <w:szCs w:val="24"/>
            <w:lang w:val="en-US"/>
            <w:rPrChange w:id="804" w:author="genchanghsu" w:date="2022-07-09T07:20:16Z">
              <w:rPr>
                <w:rFonts w:hint="default" w:ascii="Arial" w:hAnsi="Arial" w:cs="Arial"/>
                <w:color w:val="FF0000"/>
                <w:sz w:val="24"/>
                <w:szCs w:val="24"/>
                <w:lang w:val="en-US"/>
              </w:rPr>
            </w:rPrChange>
          </w:rPr>
          <w:t xml:space="preserve">uding </w:t>
        </w:r>
      </w:ins>
      <w:del w:id="806" w:author="genchanghsu" w:date="2022-07-09T07:12:51Z">
        <w:r>
          <w:rPr>
            <w:rFonts w:hint="default" w:ascii="Arial" w:hAnsi="Arial" w:cs="Arial"/>
            <w:color w:val="auto"/>
            <w:sz w:val="24"/>
            <w:szCs w:val="24"/>
            <w:rPrChange w:id="807" w:author="genchanghsu" w:date="2022-07-09T07:20:16Z">
              <w:rPr>
                <w:rFonts w:hint="default" w:ascii="Arial" w:hAnsi="Arial" w:cs="Arial"/>
                <w:color w:val="FF0000"/>
                <w:sz w:val="24"/>
                <w:szCs w:val="24"/>
              </w:rPr>
            </w:rPrChange>
          </w:rPr>
          <w:delText xml:space="preserve">e.g., </w:delText>
        </w:r>
      </w:del>
      <w:r>
        <w:rPr>
          <w:rFonts w:hint="default" w:ascii="Arial" w:hAnsi="Arial" w:cs="Arial"/>
          <w:color w:val="auto"/>
          <w:sz w:val="24"/>
          <w:szCs w:val="24"/>
          <w:rPrChange w:id="809" w:author="genchanghsu" w:date="2022-07-09T07:20:16Z">
            <w:rPr>
              <w:rFonts w:hint="default" w:ascii="Arial" w:hAnsi="Arial" w:cs="Arial"/>
              <w:color w:val="FF0000"/>
              <w:sz w:val="24"/>
              <w:szCs w:val="24"/>
            </w:rPr>
          </w:rPrChange>
        </w:rPr>
        <w:t xml:space="preserve">ecology, evolution, biodiversity; see Appendix </w:t>
      </w:r>
      <w:ins w:id="810" w:author="genchanghsu" w:date="2022-07-09T07:14:03Z">
        <w:r>
          <w:rPr>
            <w:rFonts w:hint="default" w:ascii="Arial" w:hAnsi="Arial" w:cs="Arial"/>
            <w:color w:val="auto"/>
            <w:sz w:val="24"/>
            <w:szCs w:val="24"/>
            <w:lang w:val="en-US"/>
            <w:rPrChange w:id="811" w:author="genchanghsu" w:date="2022-07-09T07:20:16Z">
              <w:rPr>
                <w:rFonts w:hint="default" w:ascii="Arial" w:hAnsi="Arial" w:cs="Arial"/>
                <w:color w:val="FF0000"/>
                <w:sz w:val="24"/>
                <w:szCs w:val="24"/>
                <w:lang w:val="en-US"/>
              </w:rPr>
            </w:rPrChange>
          </w:rPr>
          <w:t>S</w:t>
        </w:r>
      </w:ins>
      <w:ins w:id="813" w:author="genchanghsu" w:date="2022-07-09T07:14:04Z">
        <w:r>
          <w:rPr>
            <w:rFonts w:hint="default" w:ascii="Arial" w:hAnsi="Arial" w:cs="Arial"/>
            <w:color w:val="auto"/>
            <w:sz w:val="24"/>
            <w:szCs w:val="24"/>
            <w:lang w:val="en-US"/>
            <w:rPrChange w:id="814" w:author="genchanghsu" w:date="2022-07-09T07:20:16Z">
              <w:rPr>
                <w:rFonts w:hint="default" w:ascii="Arial" w:hAnsi="Arial" w:cs="Arial"/>
                <w:color w:val="FF0000"/>
                <w:sz w:val="24"/>
                <w:szCs w:val="24"/>
                <w:lang w:val="en-US"/>
              </w:rPr>
            </w:rPrChange>
          </w:rPr>
          <w:t>1</w:t>
        </w:r>
      </w:ins>
      <w:del w:id="816" w:author="genchanghsu" w:date="2022-07-09T07:14:03Z">
        <w:r>
          <w:rPr>
            <w:rFonts w:hint="default" w:ascii="Arial" w:hAnsi="Arial" w:cs="Arial"/>
            <w:color w:val="auto"/>
            <w:sz w:val="24"/>
            <w:szCs w:val="24"/>
            <w:rPrChange w:id="817" w:author="genchanghsu" w:date="2022-07-09T07:20:16Z">
              <w:rPr>
                <w:rFonts w:hint="default" w:ascii="Arial" w:hAnsi="Arial" w:cs="Arial"/>
                <w:color w:val="FF0000"/>
                <w:sz w:val="24"/>
                <w:szCs w:val="24"/>
              </w:rPr>
            </w:rPrChange>
          </w:rPr>
          <w:delText>A</w:delText>
        </w:r>
      </w:del>
      <w:r>
        <w:rPr>
          <w:rFonts w:hint="default" w:ascii="Arial" w:hAnsi="Arial" w:cs="Arial"/>
          <w:color w:val="auto"/>
          <w:sz w:val="24"/>
          <w:szCs w:val="24"/>
          <w:rPrChange w:id="819" w:author="genchanghsu" w:date="2022-07-09T07:20:16Z">
            <w:rPr>
              <w:rFonts w:hint="default" w:ascii="Arial" w:hAnsi="Arial" w:cs="Arial"/>
              <w:color w:val="FF0000"/>
              <w:sz w:val="24"/>
              <w:szCs w:val="24"/>
            </w:rPr>
          </w:rPrChange>
        </w:rPr>
        <w:t xml:space="preserve"> for details)</w:t>
      </w:r>
      <w:commentRangeEnd w:id="0"/>
      <w:r>
        <w:rPr>
          <w:color w:val="auto"/>
          <w:rPrChange w:id="820" w:author="genchanghsu" w:date="2022-07-09T07:20:16Z">
            <w:rPr/>
          </w:rPrChange>
        </w:rPr>
        <w:commentReference w:id="0"/>
      </w:r>
      <w:r>
        <w:rPr>
          <w:rFonts w:hint="default" w:ascii="Arial" w:hAnsi="Arial" w:cs="Arial"/>
          <w:color w:val="auto"/>
          <w:sz w:val="24"/>
          <w:szCs w:val="24"/>
          <w:rPrChange w:id="821" w:author="genchanghsu" w:date="2022-07-09T07:20:16Z">
            <w:rPr>
              <w:rFonts w:hint="default" w:ascii="Arial" w:hAnsi="Arial" w:cs="Arial"/>
              <w:color w:val="FF0000"/>
              <w:sz w:val="24"/>
              <w:szCs w:val="24"/>
            </w:rPr>
          </w:rPrChange>
        </w:rPr>
        <w:t xml:space="preserve">. We excluded </w:t>
      </w:r>
      <w:r>
        <w:rPr>
          <w:rFonts w:hint="default" w:ascii="Arial" w:hAnsi="Arial" w:cs="Arial" w:eastAsiaTheme="minorEastAsia"/>
          <w:color w:val="auto"/>
          <w:sz w:val="24"/>
          <w:szCs w:val="24"/>
          <w:rPrChange w:id="822" w:author="genchanghsu" w:date="2022-07-09T07:20:16Z">
            <w:rPr>
              <w:rFonts w:hint="default" w:ascii="Arial" w:hAnsi="Arial" w:cs="Arial" w:eastAsiaTheme="minorEastAsia"/>
              <w:color w:val="FF0000"/>
              <w:sz w:val="24"/>
              <w:szCs w:val="24"/>
            </w:rPr>
          </w:rPrChange>
        </w:rPr>
        <w:t>researchers</w:t>
      </w:r>
      <w:r>
        <w:rPr>
          <w:rFonts w:hint="default" w:ascii="Arial" w:hAnsi="Arial" w:cs="Arial"/>
          <w:color w:val="auto"/>
          <w:sz w:val="24"/>
          <w:szCs w:val="24"/>
          <w:rPrChange w:id="823" w:author="genchanghsu" w:date="2022-07-09T07:20:16Z">
            <w:rPr>
              <w:rFonts w:hint="default" w:ascii="Arial" w:hAnsi="Arial" w:cs="Arial"/>
              <w:color w:val="FF0000"/>
              <w:sz w:val="24"/>
              <w:szCs w:val="24"/>
            </w:rPr>
          </w:rPrChange>
        </w:rPr>
        <w:t xml:space="preserve"> in biomedical </w:t>
      </w:r>
      <w:r>
        <w:rPr>
          <w:rFonts w:hint="default" w:ascii="Arial" w:hAnsi="Arial" w:cs="Arial" w:eastAsiaTheme="minorEastAsia"/>
          <w:color w:val="auto"/>
          <w:sz w:val="24"/>
          <w:szCs w:val="24"/>
          <w:rPrChange w:id="824" w:author="genchanghsu" w:date="2022-07-09T07:20:16Z">
            <w:rPr>
              <w:rFonts w:hint="default" w:ascii="Arial" w:hAnsi="Arial" w:cs="Arial" w:eastAsiaTheme="minorEastAsia"/>
              <w:color w:val="FF0000"/>
              <w:sz w:val="24"/>
              <w:szCs w:val="24"/>
            </w:rPr>
          </w:rPrChange>
        </w:rPr>
        <w:t xml:space="preserve">sciences </w:t>
      </w:r>
      <w:r>
        <w:rPr>
          <w:rFonts w:hint="default" w:ascii="Arial" w:hAnsi="Arial" w:cs="Arial"/>
          <w:color w:val="auto"/>
          <w:sz w:val="24"/>
          <w:szCs w:val="24"/>
          <w:rPrChange w:id="825" w:author="genchanghsu" w:date="2022-07-09T07:20:16Z">
            <w:rPr>
              <w:rFonts w:hint="default" w:ascii="Arial" w:hAnsi="Arial" w:cs="Arial"/>
              <w:color w:val="FF0000"/>
              <w:sz w:val="24"/>
              <w:szCs w:val="24"/>
            </w:rPr>
          </w:rPrChange>
        </w:rPr>
        <w:t xml:space="preserve">because publication rates, performance, and collaboration opportunities can vary considerably among </w:t>
      </w:r>
      <w:r>
        <w:rPr>
          <w:rFonts w:hint="default" w:ascii="Arial" w:hAnsi="Arial" w:cs="Arial" w:eastAsiaTheme="minorEastAsia"/>
          <w:color w:val="auto"/>
          <w:sz w:val="24"/>
          <w:szCs w:val="24"/>
          <w:rPrChange w:id="826" w:author="genchanghsu" w:date="2022-07-09T07:20:16Z">
            <w:rPr>
              <w:rFonts w:hint="default" w:ascii="Arial" w:hAnsi="Arial" w:cs="Arial" w:eastAsiaTheme="minorEastAsia"/>
              <w:color w:val="FF0000"/>
              <w:sz w:val="24"/>
              <w:szCs w:val="24"/>
            </w:rPr>
          </w:rPrChange>
        </w:rPr>
        <w:t>these</w:t>
      </w:r>
      <w:r>
        <w:rPr>
          <w:rFonts w:hint="default" w:ascii="Arial" w:hAnsi="Arial" w:cs="Arial"/>
          <w:color w:val="auto"/>
          <w:sz w:val="24"/>
          <w:szCs w:val="24"/>
          <w:rPrChange w:id="827" w:author="genchanghsu" w:date="2022-07-09T07:20:16Z">
            <w:rPr>
              <w:rFonts w:hint="default" w:ascii="Arial" w:hAnsi="Arial" w:cs="Arial"/>
              <w:color w:val="FF0000"/>
              <w:sz w:val="24"/>
              <w:szCs w:val="24"/>
            </w:rPr>
          </w:rPrChange>
        </w:rPr>
        <w:t xml:space="preserve"> fields </w:t>
      </w:r>
      <w:sdt>
        <w:sdtPr>
          <w:rPr>
            <w:rFonts w:hint="default" w:ascii="Arial" w:hAnsi="Arial" w:cs="Arial"/>
            <w:color w:val="auto"/>
            <w:sz w:val="24"/>
            <w:szCs w:val="24"/>
            <w:rPrChange w:id="829" w:author="genchanghsu" w:date="2022-07-09T07:20:16Z">
              <w:rPr>
                <w:rFonts w:hint="default" w:ascii="Arial" w:hAnsi="Arial" w:cs="Arial"/>
                <w:color w:val="FF0000"/>
                <w:sz w:val="24"/>
                <w:szCs w:val="24"/>
              </w:rPr>
            </w:rPrChange>
          </w:rPr>
          <w:tag w:val="MENDELEY_CITATION_v3_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"/>
          <w:id w:val="546034267"/>
          <w:placeholder>
            <w:docPart w:val="DefaultPlaceholder_-1854013440"/>
          </w:placeholder>
        </w:sdtPr>
        <w:sdtEndPr>
          <w:rPr>
            <w:rFonts w:hint="default" w:ascii="Arial" w:hAnsi="Arial" w:cs="Arial"/>
            <w:color w:val="auto"/>
            <w:sz w:val="24"/>
            <w:szCs w:val="24"/>
            <w:rPrChange w:id="830" w:author="genchanghsu" w:date="2022-07-09T07:20:16Z">
              <w:rPr>
                <w:rFonts w:hint="default" w:ascii="Arial" w:hAnsi="Arial" w:cs="Arial"/>
                <w:color w:val="FF0000"/>
                <w:sz w:val="24"/>
                <w:szCs w:val="24"/>
              </w:rPr>
            </w:rPrChange>
          </w:rPr>
        </w:sdtEndPr>
        <w:sdtContent>
          <w:r>
            <w:rPr>
              <w:rFonts w:hint="default" w:ascii="Arial" w:hAnsi="Arial" w:cs="Arial"/>
              <w:color w:val="auto"/>
              <w:sz w:val="24"/>
              <w:szCs w:val="24"/>
              <w:rPrChange w:id="831" w:author="genchanghsu" w:date="2022-07-09T07:20:16Z">
                <w:rPr>
                  <w:rFonts w:hint="default" w:ascii="Arial" w:hAnsi="Arial" w:cs="Arial"/>
                  <w:color w:val="FF0000"/>
                  <w:sz w:val="24"/>
                  <w:szCs w:val="24"/>
                </w:rPr>
              </w:rPrChange>
            </w:rPr>
            <w:t xml:space="preserve">(Laurance </w:t>
          </w:r>
          <w:r>
            <w:rPr>
              <w:rFonts w:hint="default" w:ascii="Arial" w:hAnsi="Arial" w:cs="Arial"/>
              <w:i/>
              <w:iCs/>
              <w:color w:val="auto"/>
              <w:sz w:val="24"/>
              <w:szCs w:val="24"/>
              <w:rPrChange w:id="832" w:author="genchanghsu" w:date="2022-07-09T07:20:16Z">
                <w:rPr>
                  <w:rFonts w:hint="default" w:ascii="Arial" w:hAnsi="Arial" w:cs="Arial"/>
                  <w:i/>
                  <w:iCs/>
                  <w:color w:val="FF0000"/>
                  <w:sz w:val="24"/>
                  <w:szCs w:val="24"/>
                </w:rPr>
              </w:rPrChange>
            </w:rPr>
            <w:t>et al.</w:t>
          </w:r>
          <w:r>
            <w:rPr>
              <w:rFonts w:hint="default" w:ascii="Arial" w:hAnsi="Arial" w:cs="Arial"/>
              <w:color w:val="auto"/>
              <w:sz w:val="24"/>
              <w:szCs w:val="24"/>
              <w:rPrChange w:id="833" w:author="genchanghsu" w:date="2022-07-09T07:20:16Z">
                <w:rPr>
                  <w:rFonts w:hint="default" w:ascii="Arial" w:hAnsi="Arial" w:cs="Arial"/>
                  <w:color w:val="FF0000"/>
                  <w:sz w:val="24"/>
                  <w:szCs w:val="24"/>
                </w:rPr>
              </w:rPrChange>
            </w:rPr>
            <w:t xml:space="preserve"> 2013)</w:t>
          </w:r>
        </w:sdtContent>
      </w:sdt>
      <w:r>
        <w:rPr>
          <w:rFonts w:hint="default" w:ascii="Arial" w:hAnsi="Arial" w:cs="Arial"/>
          <w:color w:val="auto"/>
          <w:sz w:val="24"/>
          <w:szCs w:val="24"/>
          <w:rPrChange w:id="836" w:author="genchanghsu" w:date="2022-07-09T07:20:16Z">
            <w:rPr>
              <w:rFonts w:hint="default" w:ascii="Arial" w:hAnsi="Arial" w:cs="Arial"/>
              <w:color w:val="FF0000"/>
              <w:sz w:val="24"/>
              <w:szCs w:val="24"/>
            </w:rPr>
          </w:rPrChange>
        </w:rPr>
        <w:t xml:space="preserve">. </w:t>
      </w:r>
      <w:r>
        <w:rPr>
          <w:rFonts w:hint="default" w:ascii="Arial" w:hAnsi="Arial" w:eastAsia="PMingLiU" w:cs="Arial"/>
          <w:color w:val="auto"/>
          <w:sz w:val="24"/>
          <w:szCs w:val="24"/>
          <w:rPrChange w:id="837" w:author="genchanghsu" w:date="2022-07-09T07:20:16Z">
            <w:rPr>
              <w:rFonts w:hint="default" w:ascii="Arial" w:hAnsi="Arial" w:eastAsia="PMingLiU" w:cs="Arial"/>
              <w:color w:val="FF0000"/>
              <w:sz w:val="24"/>
              <w:szCs w:val="24"/>
            </w:rPr>
          </w:rPrChange>
        </w:rPr>
        <w:t xml:space="preserve">A total of </w:t>
      </w:r>
      <w:r>
        <w:rPr>
          <w:rFonts w:hint="default" w:ascii="Arial" w:hAnsi="Arial" w:eastAsia="PMingLiU" w:cs="Arial"/>
          <w:color w:val="auto"/>
          <w:sz w:val="24"/>
          <w:szCs w:val="24"/>
          <w:rPrChange w:id="838" w:author="genchanghsu" w:date="2022-07-09T07:20:16Z">
            <w:rPr>
              <w:rFonts w:hint="default" w:ascii="Arial" w:hAnsi="Arial" w:eastAsia="PMingLiU" w:cs="Arial"/>
              <w:color w:val="FF0000"/>
              <w:sz w:val="24"/>
              <w:szCs w:val="24"/>
            </w:rPr>
          </w:rPrChange>
        </w:rPr>
        <w:t>1</w:t>
      </w:r>
      <w:r>
        <w:rPr>
          <w:rFonts w:hint="default" w:ascii="Arial" w:hAnsi="Arial" w:cs="Arial"/>
          <w:color w:val="auto"/>
          <w:sz w:val="24"/>
          <w:szCs w:val="24"/>
          <w:rPrChange w:id="839" w:author="genchanghsu" w:date="2022-07-09T07:20:16Z">
            <w:rPr>
              <w:rFonts w:hint="default" w:ascii="Arial" w:hAnsi="Arial" w:cs="Arial"/>
              <w:color w:val="FF0000"/>
              <w:sz w:val="24"/>
              <w:szCs w:val="24"/>
            </w:rPr>
          </w:rPrChange>
        </w:rPr>
        <w:t>45</w:t>
      </w:r>
      <w:r>
        <w:rPr>
          <w:rFonts w:hint="default" w:ascii="Arial" w:hAnsi="Arial" w:eastAsia="PMingLiU" w:cs="Arial"/>
          <w:color w:val="auto"/>
          <w:sz w:val="24"/>
          <w:szCs w:val="24"/>
          <w:rPrChange w:id="840" w:author="genchanghsu" w:date="2022-07-09T07:20:16Z">
            <w:rPr>
              <w:rFonts w:hint="default" w:ascii="Arial" w:hAnsi="Arial" w:eastAsia="PMingLiU" w:cs="Arial"/>
              <w:color w:val="FF0000"/>
              <w:sz w:val="24"/>
              <w:szCs w:val="24"/>
            </w:rPr>
          </w:rPrChange>
        </w:rPr>
        <w:t xml:space="preserve"> PIs</w:t>
      </w:r>
      <w:r>
        <w:rPr>
          <w:rFonts w:hint="default" w:ascii="Arial" w:hAnsi="Arial" w:cs="Arial"/>
          <w:color w:val="auto"/>
          <w:sz w:val="24"/>
          <w:szCs w:val="24"/>
          <w:rPrChange w:id="841" w:author="genchanghsu" w:date="2022-07-09T07:20:16Z">
            <w:rPr>
              <w:rFonts w:hint="default" w:ascii="Arial" w:hAnsi="Arial" w:cs="Arial"/>
              <w:color w:val="FF0000"/>
              <w:sz w:val="24"/>
              <w:szCs w:val="24"/>
            </w:rPr>
          </w:rPrChange>
        </w:rPr>
        <w:t xml:space="preserve"> who had an updated curriculum vitae online (e.g., institutional</w:t>
      </w:r>
      <w:r>
        <w:rPr>
          <w:rFonts w:hint="default" w:ascii="Arial" w:hAnsi="Arial" w:eastAsia="PMingLiU" w:cs="Arial"/>
          <w:color w:val="auto"/>
          <w:sz w:val="24"/>
          <w:szCs w:val="24"/>
          <w:rPrChange w:id="842" w:author="genchanghsu" w:date="2022-07-09T07:20:16Z">
            <w:rPr>
              <w:rFonts w:hint="default" w:ascii="Arial" w:hAnsi="Arial" w:eastAsia="PMingLiU" w:cs="Arial"/>
              <w:color w:val="FF0000"/>
              <w:sz w:val="24"/>
              <w:szCs w:val="24"/>
            </w:rPr>
          </w:rPrChange>
        </w:rPr>
        <w:t>/</w:t>
      </w:r>
      <w:r>
        <w:rPr>
          <w:rFonts w:hint="default" w:ascii="Arial" w:hAnsi="Arial" w:cs="Arial"/>
          <w:color w:val="auto"/>
          <w:sz w:val="24"/>
          <w:szCs w:val="24"/>
          <w:rPrChange w:id="843" w:author="genchanghsu" w:date="2022-07-09T07:20:16Z">
            <w:rPr>
              <w:rFonts w:hint="default" w:ascii="Arial" w:hAnsi="Arial" w:cs="Arial"/>
              <w:color w:val="FF0000"/>
              <w:sz w:val="24"/>
              <w:szCs w:val="24"/>
            </w:rPr>
          </w:rPrChange>
        </w:rPr>
        <w:t>personal websites</w:t>
      </w:r>
      <w:r>
        <w:rPr>
          <w:rFonts w:hint="default" w:ascii="Arial" w:hAnsi="Arial" w:eastAsia="PMingLiU" w:cs="Arial"/>
          <w:color w:val="auto"/>
          <w:sz w:val="24"/>
          <w:szCs w:val="24"/>
          <w:rPrChange w:id="844" w:author="genchanghsu" w:date="2022-07-09T07:20:16Z">
            <w:rPr>
              <w:rFonts w:hint="default" w:ascii="Arial" w:hAnsi="Arial" w:eastAsia="PMingLiU" w:cs="Arial"/>
              <w:color w:val="FF0000"/>
              <w:sz w:val="24"/>
              <w:szCs w:val="24"/>
            </w:rPr>
          </w:rPrChange>
        </w:rPr>
        <w:t xml:space="preserve"> or</w:t>
      </w:r>
      <w:r>
        <w:rPr>
          <w:rFonts w:hint="default" w:ascii="Arial" w:hAnsi="Arial" w:cs="Arial"/>
          <w:color w:val="auto"/>
          <w:sz w:val="24"/>
          <w:szCs w:val="24"/>
          <w:rPrChange w:id="845" w:author="genchanghsu" w:date="2022-07-09T07:20:16Z">
            <w:rPr>
              <w:rFonts w:hint="default" w:ascii="Arial" w:hAnsi="Arial" w:cs="Arial"/>
              <w:color w:val="FF0000"/>
              <w:sz w:val="24"/>
              <w:szCs w:val="24"/>
            </w:rPr>
          </w:rPrChange>
        </w:rPr>
        <w:t xml:space="preserve"> Open Researcher and Contributor ID [ORCID])</w:t>
      </w:r>
      <w:r>
        <w:rPr>
          <w:rFonts w:hint="default" w:ascii="Arial" w:hAnsi="Arial" w:eastAsia="PMingLiU" w:cs="Arial"/>
          <w:color w:val="auto"/>
          <w:sz w:val="24"/>
          <w:szCs w:val="24"/>
          <w:rPrChange w:id="846" w:author="genchanghsu" w:date="2022-07-09T07:20:16Z">
            <w:rPr>
              <w:rFonts w:hint="default" w:ascii="Arial" w:hAnsi="Arial" w:eastAsia="PMingLiU" w:cs="Arial"/>
              <w:color w:val="FF0000"/>
              <w:sz w:val="24"/>
              <w:szCs w:val="24"/>
            </w:rPr>
          </w:rPrChange>
        </w:rPr>
        <w:t xml:space="preserve"> were identified in our survey</w:t>
      </w:r>
      <w:r>
        <w:rPr>
          <w:rFonts w:hint="default" w:ascii="Arial" w:hAnsi="Arial" w:cs="Arial"/>
          <w:color w:val="auto"/>
          <w:sz w:val="24"/>
          <w:szCs w:val="24"/>
          <w:rPrChange w:id="847" w:author="genchanghsu" w:date="2022-07-09T07:20:16Z">
            <w:rPr>
              <w:rFonts w:hint="default" w:ascii="Arial" w:hAnsi="Arial" w:cs="Arial"/>
              <w:color w:val="FF0000"/>
              <w:sz w:val="24"/>
              <w:szCs w:val="24"/>
            </w:rPr>
          </w:rPrChange>
        </w:rPr>
        <w:t xml:space="preserve">, with key information on </w:t>
      </w:r>
      <w:r>
        <w:rPr>
          <w:rFonts w:hint="default" w:ascii="Arial" w:hAnsi="Arial" w:eastAsia="PMingLiU" w:cs="Arial"/>
          <w:color w:val="auto"/>
          <w:sz w:val="24"/>
          <w:szCs w:val="24"/>
          <w:rPrChange w:id="848" w:author="genchanghsu" w:date="2022-07-09T07:20:16Z">
            <w:rPr>
              <w:rFonts w:hint="default" w:ascii="Arial" w:hAnsi="Arial" w:eastAsia="PMingLiU" w:cs="Arial"/>
              <w:color w:val="FF0000"/>
              <w:sz w:val="24"/>
              <w:szCs w:val="24"/>
            </w:rPr>
          </w:rPrChange>
        </w:rPr>
        <w:t xml:space="preserve">the university and year of </w:t>
      </w:r>
      <w:r>
        <w:rPr>
          <w:rFonts w:hint="default" w:ascii="Arial" w:hAnsi="Arial" w:cs="Arial"/>
          <w:color w:val="auto"/>
          <w:sz w:val="24"/>
          <w:szCs w:val="24"/>
          <w:rPrChange w:id="849" w:author="genchanghsu" w:date="2022-07-09T07:20:16Z">
            <w:rPr>
              <w:rFonts w:hint="default" w:ascii="Arial" w:hAnsi="Arial" w:cs="Arial"/>
              <w:color w:val="FF0000"/>
              <w:sz w:val="24"/>
              <w:szCs w:val="24"/>
            </w:rPr>
          </w:rPrChange>
        </w:rPr>
        <w:t xml:space="preserve">PhD completion, the year of </w:t>
      </w:r>
      <w:r>
        <w:rPr>
          <w:rFonts w:hint="default" w:ascii="Arial" w:hAnsi="Arial" w:eastAsia="PMingLiU" w:cs="Arial"/>
          <w:color w:val="auto"/>
          <w:sz w:val="24"/>
          <w:szCs w:val="24"/>
          <w:rPrChange w:id="850" w:author="genchanghsu" w:date="2022-07-09T07:20:16Z">
            <w:rPr>
              <w:rFonts w:hint="default" w:ascii="Arial" w:hAnsi="Arial" w:eastAsia="PMingLiU" w:cs="Arial"/>
              <w:color w:val="FF0000"/>
              <w:sz w:val="24"/>
              <w:szCs w:val="24"/>
            </w:rPr>
          </w:rPrChange>
        </w:rPr>
        <w:t>recruitment</w:t>
      </w:r>
      <w:r>
        <w:rPr>
          <w:rFonts w:hint="default" w:ascii="Arial" w:hAnsi="Arial" w:cs="Arial"/>
          <w:color w:val="auto"/>
          <w:sz w:val="24"/>
          <w:szCs w:val="24"/>
          <w:rPrChange w:id="851" w:author="genchanghsu" w:date="2022-07-09T07:20:16Z">
            <w:rPr>
              <w:rFonts w:hint="default" w:ascii="Arial" w:hAnsi="Arial" w:cs="Arial"/>
              <w:color w:val="FF0000"/>
              <w:sz w:val="24"/>
              <w:szCs w:val="24"/>
            </w:rPr>
          </w:rPrChange>
        </w:rPr>
        <w:t xml:space="preserve"> as a new PI, the year of promotion to full professor, and gender, which is well-documented as a key determinant of performance </w:t>
      </w:r>
      <w:sdt>
        <w:sdtPr>
          <w:rPr>
            <w:rFonts w:hint="default" w:ascii="Arial" w:hAnsi="Arial" w:cs="Arial"/>
            <w:color w:val="auto"/>
            <w:sz w:val="24"/>
            <w:szCs w:val="24"/>
            <w:rPrChange w:id="853" w:author="genchanghsu" w:date="2022-07-09T07:20:16Z">
              <w:rPr>
                <w:rFonts w:hint="default" w:ascii="Arial" w:hAnsi="Arial" w:cs="Arial"/>
                <w:color w:val="FF0000"/>
                <w:sz w:val="24"/>
                <w:szCs w:val="24"/>
              </w:rPr>
            </w:rPrChange>
          </w:rPr>
          <w:tag w:val="MENDELEY_CITATION_v3_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"/>
          <w:id w:val="938883078"/>
          <w:placeholder>
            <w:docPart w:val="DefaultPlaceholder_-1854013440"/>
          </w:placeholder>
        </w:sdtPr>
        <w:sdtEndPr>
          <w:rPr>
            <w:rFonts w:hint="default" w:ascii="Arial" w:hAnsi="Arial" w:cs="Arial"/>
            <w:color w:val="auto"/>
            <w:sz w:val="24"/>
            <w:szCs w:val="24"/>
            <w:rPrChange w:id="854" w:author="genchanghsu" w:date="2022-07-09T07:20:16Z">
              <w:rPr>
                <w:rFonts w:hint="default" w:ascii="Arial" w:hAnsi="Arial" w:cs="Arial"/>
                <w:color w:val="FF0000"/>
                <w:sz w:val="24"/>
                <w:szCs w:val="24"/>
              </w:rPr>
            </w:rPrChange>
          </w:rPr>
        </w:sdtEndPr>
        <w:sdtContent>
          <w:r>
            <w:rPr>
              <w:rFonts w:hint="default" w:ascii="Arial" w:hAnsi="Arial" w:cs="Arial"/>
              <w:color w:val="auto"/>
              <w:sz w:val="24"/>
              <w:szCs w:val="24"/>
              <w:rPrChange w:id="855" w:author="genchanghsu" w:date="2022-07-09T07:20:16Z">
                <w:rPr>
                  <w:rFonts w:hint="default" w:ascii="Arial" w:hAnsi="Arial" w:cs="Arial"/>
                  <w:color w:val="FF0000"/>
                  <w:sz w:val="24"/>
                  <w:szCs w:val="24"/>
                </w:rPr>
              </w:rPrChange>
            </w:rPr>
            <w:t xml:space="preserve">(Witteman </w:t>
          </w:r>
          <w:r>
            <w:rPr>
              <w:rFonts w:hint="default" w:ascii="Arial" w:hAnsi="Arial" w:cs="Arial"/>
              <w:i/>
              <w:iCs/>
              <w:color w:val="auto"/>
              <w:sz w:val="24"/>
              <w:szCs w:val="24"/>
              <w:rPrChange w:id="856" w:author="genchanghsu" w:date="2022-07-09T07:20:16Z">
                <w:rPr>
                  <w:rFonts w:hint="default" w:ascii="Arial" w:hAnsi="Arial" w:cs="Arial"/>
                  <w:i/>
                  <w:iCs/>
                  <w:color w:val="FF0000"/>
                  <w:sz w:val="24"/>
                  <w:szCs w:val="24"/>
                </w:rPr>
              </w:rPrChange>
            </w:rPr>
            <w:t>et al.</w:t>
          </w:r>
          <w:r>
            <w:rPr>
              <w:rFonts w:hint="default" w:ascii="Arial" w:hAnsi="Arial" w:cs="Arial"/>
              <w:color w:val="auto"/>
              <w:sz w:val="24"/>
              <w:szCs w:val="24"/>
              <w:rPrChange w:id="857" w:author="genchanghsu" w:date="2022-07-09T07:20:16Z">
                <w:rPr>
                  <w:rFonts w:hint="default" w:ascii="Arial" w:hAnsi="Arial" w:cs="Arial"/>
                  <w:color w:val="FF0000"/>
                  <w:sz w:val="24"/>
                  <w:szCs w:val="24"/>
                </w:rPr>
              </w:rPrChange>
            </w:rPr>
            <w:t xml:space="preserve"> 2019)</w:t>
          </w:r>
        </w:sdtContent>
      </w:sdt>
      <w:r>
        <w:rPr>
          <w:rFonts w:hint="default" w:ascii="Arial" w:hAnsi="Arial" w:cs="Arial"/>
          <w:color w:val="auto"/>
          <w:sz w:val="24"/>
          <w:szCs w:val="24"/>
          <w:rPrChange w:id="860" w:author="genchanghsu" w:date="2022-07-09T07:20:16Z">
            <w:rPr>
              <w:rFonts w:hint="default" w:ascii="Arial" w:hAnsi="Arial" w:cs="Arial"/>
              <w:color w:val="FF0000"/>
              <w:sz w:val="24"/>
              <w:szCs w:val="24"/>
            </w:rPr>
          </w:rPrChange>
        </w:rPr>
        <w:t xml:space="preserve">. </w:t>
      </w:r>
      <w:r>
        <w:rPr>
          <w:rFonts w:hint="default" w:ascii="Arial" w:hAnsi="Arial" w:cs="Arial" w:eastAsiaTheme="minorEastAsia"/>
          <w:color w:val="auto"/>
          <w:sz w:val="24"/>
          <w:szCs w:val="24"/>
          <w:rPrChange w:id="861" w:author="genchanghsu" w:date="2022-07-09T07:20:16Z">
            <w:rPr>
              <w:rFonts w:hint="default" w:ascii="Arial" w:hAnsi="Arial" w:cs="Arial" w:eastAsiaTheme="minorEastAsia"/>
              <w:color w:val="FF0000"/>
              <w:sz w:val="24"/>
              <w:szCs w:val="24"/>
            </w:rPr>
          </w:rPrChange>
        </w:rPr>
        <w:t>T</w:t>
      </w:r>
      <w:r>
        <w:rPr>
          <w:rFonts w:hint="default" w:ascii="Arial" w:hAnsi="Arial" w:cs="Arial"/>
          <w:color w:val="auto"/>
          <w:sz w:val="24"/>
          <w:szCs w:val="24"/>
          <w:rPrChange w:id="862" w:author="genchanghsu" w:date="2022-07-09T07:20:16Z">
            <w:rPr>
              <w:rFonts w:hint="default" w:ascii="Arial" w:hAnsi="Arial" w:cs="Arial"/>
              <w:color w:val="FF0000"/>
              <w:sz w:val="24"/>
              <w:szCs w:val="24"/>
            </w:rPr>
          </w:rPrChange>
        </w:rPr>
        <w:t>he university ranking</w:t>
      </w:r>
      <w:r>
        <w:rPr>
          <w:rFonts w:hint="default" w:ascii="Arial" w:hAnsi="Arial" w:cs="Arial" w:eastAsiaTheme="minorEastAsia"/>
          <w:color w:val="auto"/>
          <w:sz w:val="24"/>
          <w:szCs w:val="24"/>
          <w:rPrChange w:id="863" w:author="genchanghsu" w:date="2022-07-09T07:20:16Z">
            <w:rPr>
              <w:rFonts w:hint="default" w:ascii="Arial" w:hAnsi="Arial" w:cs="Arial" w:eastAsiaTheme="minorEastAsia"/>
              <w:color w:val="FF0000"/>
              <w:sz w:val="24"/>
              <w:szCs w:val="24"/>
            </w:rPr>
          </w:rPrChange>
        </w:rPr>
        <w:t xml:space="preserve"> was determined</w:t>
      </w:r>
      <w:r>
        <w:rPr>
          <w:rFonts w:hint="default" w:ascii="Arial" w:hAnsi="Arial" w:eastAsia="PMingLiU" w:cs="Arial"/>
          <w:color w:val="auto"/>
          <w:sz w:val="24"/>
          <w:szCs w:val="24"/>
          <w:rPrChange w:id="864" w:author="genchanghsu" w:date="2022-07-09T07:20:16Z">
            <w:rPr>
              <w:rFonts w:hint="default" w:ascii="Arial" w:hAnsi="Arial" w:eastAsia="PMingLiU" w:cs="Arial"/>
              <w:color w:val="FF0000"/>
              <w:sz w:val="24"/>
              <w:szCs w:val="24"/>
            </w:rPr>
          </w:rPrChange>
        </w:rPr>
        <w:t xml:space="preserve"> </w:t>
      </w:r>
      <w:del w:id="865" w:author="genchanghsu" w:date="2022-07-09T07:17:08Z">
        <w:r>
          <w:rPr>
            <w:rFonts w:hint="default" w:ascii="Arial" w:hAnsi="Arial" w:cs="Arial"/>
            <w:color w:val="auto"/>
            <w:sz w:val="24"/>
            <w:szCs w:val="24"/>
            <w:lang w:val="en-US"/>
            <w:rPrChange w:id="866" w:author="genchanghsu" w:date="2022-07-09T07:20:16Z">
              <w:rPr>
                <w:rFonts w:hint="default" w:ascii="Arial" w:hAnsi="Arial" w:cs="Arial"/>
                <w:color w:val="FF0000"/>
                <w:sz w:val="24"/>
                <w:szCs w:val="24"/>
                <w:lang w:val="en-US"/>
              </w:rPr>
            </w:rPrChange>
          </w:rPr>
          <w:delText>based on</w:delText>
        </w:r>
      </w:del>
      <w:ins w:id="868" w:author="genchanghsu" w:date="2022-07-09T07:17:08Z">
        <w:r>
          <w:rPr>
            <w:rFonts w:hint="default" w:ascii="Arial" w:hAnsi="Arial" w:cs="Arial"/>
            <w:color w:val="auto"/>
            <w:sz w:val="24"/>
            <w:szCs w:val="24"/>
            <w:lang w:val="en-US"/>
            <w:rPrChange w:id="869" w:author="genchanghsu" w:date="2022-07-09T07:20:16Z">
              <w:rPr>
                <w:rFonts w:hint="default" w:ascii="Arial" w:hAnsi="Arial" w:cs="Arial"/>
                <w:color w:val="FF0000"/>
                <w:sz w:val="24"/>
                <w:szCs w:val="24"/>
                <w:lang w:val="en-US"/>
              </w:rPr>
            </w:rPrChange>
          </w:rPr>
          <w:t>acc</w:t>
        </w:r>
      </w:ins>
      <w:ins w:id="871" w:author="genchanghsu" w:date="2022-07-09T07:17:09Z">
        <w:r>
          <w:rPr>
            <w:rFonts w:hint="default" w:ascii="Arial" w:hAnsi="Arial" w:cs="Arial"/>
            <w:color w:val="auto"/>
            <w:sz w:val="24"/>
            <w:szCs w:val="24"/>
            <w:lang w:val="en-US"/>
            <w:rPrChange w:id="872" w:author="genchanghsu" w:date="2022-07-09T07:20:16Z">
              <w:rPr>
                <w:rFonts w:hint="default" w:ascii="Arial" w:hAnsi="Arial" w:cs="Arial"/>
                <w:color w:val="FF0000"/>
                <w:sz w:val="24"/>
                <w:szCs w:val="24"/>
                <w:lang w:val="en-US"/>
              </w:rPr>
            </w:rPrChange>
          </w:rPr>
          <w:t>ord</w:t>
        </w:r>
      </w:ins>
      <w:ins w:id="874" w:author="genchanghsu" w:date="2022-07-09T07:17:10Z">
        <w:r>
          <w:rPr>
            <w:rFonts w:hint="default" w:ascii="Arial" w:hAnsi="Arial" w:cs="Arial"/>
            <w:color w:val="auto"/>
            <w:sz w:val="24"/>
            <w:szCs w:val="24"/>
            <w:lang w:val="en-US"/>
            <w:rPrChange w:id="875" w:author="genchanghsu" w:date="2022-07-09T07:20:16Z">
              <w:rPr>
                <w:rFonts w:hint="default" w:ascii="Arial" w:hAnsi="Arial" w:cs="Arial"/>
                <w:color w:val="FF0000"/>
                <w:sz w:val="24"/>
                <w:szCs w:val="24"/>
                <w:lang w:val="en-US"/>
              </w:rPr>
            </w:rPrChange>
          </w:rPr>
          <w:t>ing to</w:t>
        </w:r>
      </w:ins>
      <w:r>
        <w:rPr>
          <w:rFonts w:hint="default" w:ascii="Arial" w:hAnsi="Arial" w:cs="Arial"/>
          <w:color w:val="auto"/>
          <w:sz w:val="24"/>
          <w:szCs w:val="24"/>
          <w:rPrChange w:id="877" w:author="genchanghsu" w:date="2022-07-09T07:20:16Z">
            <w:rPr>
              <w:rFonts w:hint="default" w:ascii="Arial" w:hAnsi="Arial" w:cs="Arial"/>
              <w:color w:val="FF0000"/>
              <w:sz w:val="24"/>
              <w:szCs w:val="24"/>
            </w:rPr>
          </w:rPrChange>
        </w:rPr>
        <w:t xml:space="preserve"> 2022 QS World University Rankings</w:t>
      </w:r>
      <w:r>
        <w:rPr>
          <w:rFonts w:hint="default" w:ascii="Arial" w:hAnsi="Arial" w:eastAsia="PMingLiU" w:cs="Arial"/>
          <w:color w:val="auto"/>
          <w:sz w:val="24"/>
          <w:szCs w:val="24"/>
          <w:rPrChange w:id="878" w:author="genchanghsu" w:date="2022-07-09T07:20:16Z">
            <w:rPr>
              <w:rFonts w:hint="default" w:ascii="Arial" w:hAnsi="Arial" w:eastAsia="PMingLiU" w:cs="Arial"/>
              <w:color w:val="FF0000"/>
              <w:sz w:val="24"/>
              <w:szCs w:val="24"/>
            </w:rPr>
          </w:rPrChange>
        </w:rPr>
        <w:t>.</w:t>
      </w:r>
      <w:r>
        <w:rPr>
          <w:rFonts w:hint="default" w:ascii="Arial" w:hAnsi="Arial" w:cs="Arial" w:eastAsiaTheme="minorEastAsia"/>
          <w:color w:val="auto"/>
          <w:sz w:val="24"/>
          <w:szCs w:val="24"/>
          <w:rPrChange w:id="879" w:author="genchanghsu" w:date="2022-07-09T07:20:16Z">
            <w:rPr>
              <w:rFonts w:hint="default" w:ascii="Arial" w:hAnsi="Arial" w:cs="Arial" w:eastAsiaTheme="minorEastAsia"/>
              <w:color w:val="FF0000"/>
              <w:sz w:val="24"/>
              <w:szCs w:val="24"/>
            </w:rPr>
          </w:rPrChange>
        </w:rPr>
        <w:t xml:space="preserve"> The duration for recruitment as a new PI was </w:t>
      </w:r>
      <w:ins w:id="880" w:author="genchanghsu" w:date="2022-07-09T07:17:40Z">
        <w:r>
          <w:rPr>
            <w:rFonts w:hint="default" w:ascii="Arial" w:hAnsi="Arial" w:cs="Arial" w:eastAsiaTheme="minorEastAsia"/>
            <w:color w:val="auto"/>
            <w:sz w:val="24"/>
            <w:szCs w:val="24"/>
            <w:lang w:val="en-US"/>
            <w:rPrChange w:id="881" w:author="genchanghsu" w:date="2022-07-09T07:20:16Z">
              <w:rPr>
                <w:rFonts w:hint="default" w:ascii="Arial" w:hAnsi="Arial" w:cs="Arial" w:eastAsiaTheme="minorEastAsia"/>
                <w:color w:val="FF0000"/>
                <w:sz w:val="24"/>
                <w:szCs w:val="24"/>
                <w:lang w:val="en-US"/>
              </w:rPr>
            </w:rPrChange>
          </w:rPr>
          <w:t>calcu</w:t>
        </w:r>
      </w:ins>
      <w:ins w:id="883" w:author="genchanghsu" w:date="2022-07-09T07:17:41Z">
        <w:r>
          <w:rPr>
            <w:rFonts w:hint="default" w:ascii="Arial" w:hAnsi="Arial" w:cs="Arial" w:eastAsiaTheme="minorEastAsia"/>
            <w:color w:val="auto"/>
            <w:sz w:val="24"/>
            <w:szCs w:val="24"/>
            <w:lang w:val="en-US"/>
            <w:rPrChange w:id="884" w:author="genchanghsu" w:date="2022-07-09T07:20:16Z">
              <w:rPr>
                <w:rFonts w:hint="default" w:ascii="Arial" w:hAnsi="Arial" w:cs="Arial" w:eastAsiaTheme="minorEastAsia"/>
                <w:color w:val="FF0000"/>
                <w:sz w:val="24"/>
                <w:szCs w:val="24"/>
                <w:lang w:val="en-US"/>
              </w:rPr>
            </w:rPrChange>
          </w:rPr>
          <w:t xml:space="preserve">lated </w:t>
        </w:r>
      </w:ins>
      <w:ins w:id="886" w:author="genchanghsu" w:date="2022-07-09T07:17:42Z">
        <w:r>
          <w:rPr>
            <w:rFonts w:hint="default" w:ascii="Arial" w:hAnsi="Arial" w:cs="Arial" w:eastAsiaTheme="minorEastAsia"/>
            <w:color w:val="auto"/>
            <w:sz w:val="24"/>
            <w:szCs w:val="24"/>
            <w:lang w:val="en-US"/>
            <w:rPrChange w:id="887" w:author="genchanghsu" w:date="2022-07-09T07:20:16Z">
              <w:rPr>
                <w:rFonts w:hint="default" w:ascii="Arial" w:hAnsi="Arial" w:cs="Arial" w:eastAsiaTheme="minorEastAsia"/>
                <w:color w:val="FF0000"/>
                <w:sz w:val="24"/>
                <w:szCs w:val="24"/>
                <w:lang w:val="en-US"/>
              </w:rPr>
            </w:rPrChange>
          </w:rPr>
          <w:t>a</w:t>
        </w:r>
      </w:ins>
      <w:ins w:id="889" w:author="genchanghsu" w:date="2022-07-09T07:17:43Z">
        <w:r>
          <w:rPr>
            <w:rFonts w:hint="default" w:ascii="Arial" w:hAnsi="Arial" w:cs="Arial" w:eastAsiaTheme="minorEastAsia"/>
            <w:color w:val="auto"/>
            <w:sz w:val="24"/>
            <w:szCs w:val="24"/>
            <w:lang w:val="en-US"/>
            <w:rPrChange w:id="890" w:author="genchanghsu" w:date="2022-07-09T07:20:16Z">
              <w:rPr>
                <w:rFonts w:hint="default" w:ascii="Arial" w:hAnsi="Arial" w:cs="Arial" w:eastAsiaTheme="minorEastAsia"/>
                <w:color w:val="FF0000"/>
                <w:sz w:val="24"/>
                <w:szCs w:val="24"/>
                <w:lang w:val="en-US"/>
              </w:rPr>
            </w:rPrChange>
          </w:rPr>
          <w:t xml:space="preserve">s </w:t>
        </w:r>
      </w:ins>
      <w:r>
        <w:rPr>
          <w:rFonts w:hint="default" w:ascii="Arial" w:hAnsi="Arial" w:cs="Arial" w:eastAsiaTheme="minorEastAsia"/>
          <w:color w:val="auto"/>
          <w:sz w:val="24"/>
          <w:szCs w:val="24"/>
          <w:rPrChange w:id="892" w:author="genchanghsu" w:date="2022-07-09T07:20:16Z">
            <w:rPr>
              <w:rFonts w:hint="default" w:ascii="Arial" w:hAnsi="Arial" w:cs="Arial" w:eastAsiaTheme="minorEastAsia"/>
              <w:color w:val="FF0000"/>
              <w:sz w:val="24"/>
              <w:szCs w:val="24"/>
            </w:rPr>
          </w:rPrChange>
        </w:rPr>
        <w:t xml:space="preserve">the time between PhD completion and landing a </w:t>
      </w:r>
      <w:ins w:id="893" w:author="genchanghsu" w:date="2022-07-09T07:17:50Z">
        <w:r>
          <w:rPr>
            <w:rFonts w:hint="default" w:ascii="Arial" w:hAnsi="Arial" w:cs="Arial" w:eastAsiaTheme="minorEastAsia"/>
            <w:color w:val="auto"/>
            <w:sz w:val="24"/>
            <w:szCs w:val="24"/>
            <w:lang w:val="en-US"/>
            <w:rPrChange w:id="894" w:author="genchanghsu" w:date="2022-07-09T07:20:16Z">
              <w:rPr>
                <w:rFonts w:hint="default" w:ascii="Arial" w:hAnsi="Arial" w:cs="Arial" w:eastAsiaTheme="minorEastAsia"/>
                <w:color w:val="FF0000"/>
                <w:sz w:val="24"/>
                <w:szCs w:val="24"/>
                <w:lang w:val="en-US"/>
              </w:rPr>
            </w:rPrChange>
          </w:rPr>
          <w:t>fa</w:t>
        </w:r>
      </w:ins>
      <w:ins w:id="896" w:author="genchanghsu" w:date="2022-07-09T07:17:51Z">
        <w:r>
          <w:rPr>
            <w:rFonts w:hint="default" w:ascii="Arial" w:hAnsi="Arial" w:cs="Arial" w:eastAsiaTheme="minorEastAsia"/>
            <w:color w:val="auto"/>
            <w:sz w:val="24"/>
            <w:szCs w:val="24"/>
            <w:lang w:val="en-US"/>
            <w:rPrChange w:id="897" w:author="genchanghsu" w:date="2022-07-09T07:20:16Z">
              <w:rPr>
                <w:rFonts w:hint="default" w:ascii="Arial" w:hAnsi="Arial" w:cs="Arial" w:eastAsiaTheme="minorEastAsia"/>
                <w:color w:val="FF0000"/>
                <w:sz w:val="24"/>
                <w:szCs w:val="24"/>
                <w:lang w:val="en-US"/>
              </w:rPr>
            </w:rPrChange>
          </w:rPr>
          <w:t>cu</w:t>
        </w:r>
      </w:ins>
      <w:ins w:id="899" w:author="genchanghsu" w:date="2022-07-09T07:17:53Z">
        <w:r>
          <w:rPr>
            <w:rFonts w:hint="default" w:ascii="Arial" w:hAnsi="Arial" w:cs="Arial" w:eastAsiaTheme="minorEastAsia"/>
            <w:color w:val="auto"/>
            <w:sz w:val="24"/>
            <w:szCs w:val="24"/>
            <w:lang w:val="en-US"/>
            <w:rPrChange w:id="900" w:author="genchanghsu" w:date="2022-07-09T07:20:16Z">
              <w:rPr>
                <w:rFonts w:hint="default" w:ascii="Arial" w:hAnsi="Arial" w:cs="Arial" w:eastAsiaTheme="minorEastAsia"/>
                <w:color w:val="FF0000"/>
                <w:sz w:val="24"/>
                <w:szCs w:val="24"/>
                <w:lang w:val="en-US"/>
              </w:rPr>
            </w:rPrChange>
          </w:rPr>
          <w:t xml:space="preserve">lty </w:t>
        </w:r>
      </w:ins>
      <w:r>
        <w:rPr>
          <w:rFonts w:hint="default" w:ascii="Arial" w:hAnsi="Arial" w:cs="Arial" w:eastAsiaTheme="minorEastAsia"/>
          <w:color w:val="auto"/>
          <w:sz w:val="24"/>
          <w:szCs w:val="24"/>
          <w:rPrChange w:id="902" w:author="genchanghsu" w:date="2022-07-09T07:20:16Z">
            <w:rPr>
              <w:rFonts w:hint="default" w:ascii="Arial" w:hAnsi="Arial" w:cs="Arial" w:eastAsiaTheme="minorEastAsia"/>
              <w:color w:val="FF0000"/>
              <w:sz w:val="24"/>
              <w:szCs w:val="24"/>
            </w:rPr>
          </w:rPrChange>
        </w:rPr>
        <w:t xml:space="preserve">position; the duration for promotion to full professor was </w:t>
      </w:r>
      <w:ins w:id="903" w:author="genchanghsu" w:date="2022-07-09T07:18:10Z">
        <w:r>
          <w:rPr>
            <w:rFonts w:hint="default" w:ascii="Arial" w:hAnsi="Arial" w:cs="Arial" w:eastAsiaTheme="minorEastAsia"/>
            <w:color w:val="auto"/>
            <w:sz w:val="24"/>
            <w:szCs w:val="24"/>
            <w:lang w:val="en-US"/>
            <w:rPrChange w:id="904" w:author="genchanghsu" w:date="2022-07-09T07:20:16Z">
              <w:rPr>
                <w:rFonts w:hint="default" w:ascii="Arial" w:hAnsi="Arial" w:cs="Arial" w:eastAsiaTheme="minorEastAsia"/>
                <w:color w:val="FF0000"/>
                <w:sz w:val="24"/>
                <w:szCs w:val="24"/>
                <w:lang w:val="en-US"/>
              </w:rPr>
            </w:rPrChange>
          </w:rPr>
          <w:t>ca</w:t>
        </w:r>
      </w:ins>
      <w:ins w:id="906" w:author="genchanghsu" w:date="2022-07-09T07:18:11Z">
        <w:r>
          <w:rPr>
            <w:rFonts w:hint="default" w:ascii="Arial" w:hAnsi="Arial" w:cs="Arial" w:eastAsiaTheme="minorEastAsia"/>
            <w:color w:val="auto"/>
            <w:sz w:val="24"/>
            <w:szCs w:val="24"/>
            <w:lang w:val="en-US"/>
            <w:rPrChange w:id="907" w:author="genchanghsu" w:date="2022-07-09T07:20:16Z">
              <w:rPr>
                <w:rFonts w:hint="default" w:ascii="Arial" w:hAnsi="Arial" w:cs="Arial" w:eastAsiaTheme="minorEastAsia"/>
                <w:color w:val="FF0000"/>
                <w:sz w:val="24"/>
                <w:szCs w:val="24"/>
                <w:lang w:val="en-US"/>
              </w:rPr>
            </w:rPrChange>
          </w:rPr>
          <w:t>l</w:t>
        </w:r>
      </w:ins>
      <w:ins w:id="909" w:author="genchanghsu" w:date="2022-07-09T07:18:12Z">
        <w:r>
          <w:rPr>
            <w:rFonts w:hint="default" w:ascii="Arial" w:hAnsi="Arial" w:cs="Arial" w:eastAsiaTheme="minorEastAsia"/>
            <w:color w:val="auto"/>
            <w:sz w:val="24"/>
            <w:szCs w:val="24"/>
            <w:lang w:val="en-US"/>
            <w:rPrChange w:id="910" w:author="genchanghsu" w:date="2022-07-09T07:20:16Z">
              <w:rPr>
                <w:rFonts w:hint="default" w:ascii="Arial" w:hAnsi="Arial" w:cs="Arial" w:eastAsiaTheme="minorEastAsia"/>
                <w:color w:val="FF0000"/>
                <w:sz w:val="24"/>
                <w:szCs w:val="24"/>
                <w:lang w:val="en-US"/>
              </w:rPr>
            </w:rPrChange>
          </w:rPr>
          <w:t>culate</w:t>
        </w:r>
      </w:ins>
      <w:ins w:id="912" w:author="genchanghsu" w:date="2022-07-09T07:18:13Z">
        <w:r>
          <w:rPr>
            <w:rFonts w:hint="default" w:ascii="Arial" w:hAnsi="Arial" w:cs="Arial" w:eastAsiaTheme="minorEastAsia"/>
            <w:color w:val="auto"/>
            <w:sz w:val="24"/>
            <w:szCs w:val="24"/>
            <w:lang w:val="en-US"/>
            <w:rPrChange w:id="913" w:author="genchanghsu" w:date="2022-07-09T07:20:16Z">
              <w:rPr>
                <w:rFonts w:hint="default" w:ascii="Arial" w:hAnsi="Arial" w:cs="Arial" w:eastAsiaTheme="minorEastAsia"/>
                <w:color w:val="FF0000"/>
                <w:sz w:val="24"/>
                <w:szCs w:val="24"/>
                <w:lang w:val="en-US"/>
              </w:rPr>
            </w:rPrChange>
          </w:rPr>
          <w:t xml:space="preserve">d as </w:t>
        </w:r>
      </w:ins>
      <w:r>
        <w:rPr>
          <w:rFonts w:hint="default" w:ascii="Arial" w:hAnsi="Arial" w:cs="Arial" w:eastAsiaTheme="minorEastAsia"/>
          <w:color w:val="auto"/>
          <w:sz w:val="24"/>
          <w:szCs w:val="24"/>
          <w:rPrChange w:id="915" w:author="genchanghsu" w:date="2022-07-09T07:20:16Z">
            <w:rPr>
              <w:rFonts w:hint="default" w:ascii="Arial" w:hAnsi="Arial" w:cs="Arial" w:eastAsiaTheme="minorEastAsia"/>
              <w:color w:val="FF0000"/>
              <w:sz w:val="24"/>
              <w:szCs w:val="24"/>
            </w:rPr>
          </w:rPrChange>
        </w:rPr>
        <w:t>the time between landing a position and getting a promotion.</w:t>
      </w:r>
    </w:p>
    <w:p>
      <w:pPr>
        <w:spacing w:line="480" w:lineRule="auto"/>
        <w:jc w:val="both"/>
        <w:rPr>
          <w:rFonts w:hint="default" w:ascii="Arial" w:hAnsi="Arial" w:cs="Arial"/>
          <w:color w:val="auto"/>
          <w:sz w:val="24"/>
          <w:szCs w:val="24"/>
          <w:rPrChange w:id="916" w:author="genchanghsu" w:date="2022-07-09T07:32:31Z">
            <w:rPr>
              <w:rFonts w:hint="default" w:ascii="Arial" w:hAnsi="Arial" w:cs="Arial"/>
              <w:color w:val="FF0000"/>
              <w:sz w:val="24"/>
              <w:szCs w:val="24"/>
            </w:rPr>
          </w:rPrChange>
        </w:rPr>
      </w:pPr>
    </w:p>
    <w:p>
      <w:pPr>
        <w:pStyle w:val="16"/>
        <w:numPr>
          <w:ilvl w:val="-1"/>
          <w:numId w:val="0"/>
        </w:numPr>
        <w:spacing w:line="480" w:lineRule="auto"/>
        <w:ind w:left="0" w:firstLine="0"/>
        <w:jc w:val="center"/>
        <w:rPr>
          <w:rFonts w:hint="default" w:ascii="Arial" w:hAnsi="Arial" w:cs="Arial"/>
          <w:i/>
          <w:iCs/>
          <w:color w:val="auto"/>
          <w:sz w:val="24"/>
          <w:szCs w:val="24"/>
          <w:rPrChange w:id="918" w:author="genchanghsu" w:date="2022-07-09T07:32:31Z">
            <w:rPr>
              <w:rFonts w:hint="default" w:ascii="Arial" w:hAnsi="Arial" w:cs="Arial"/>
              <w:color w:val="FF0000"/>
              <w:sz w:val="24"/>
              <w:szCs w:val="24"/>
            </w:rPr>
          </w:rPrChange>
        </w:rPr>
        <w:pPrChange w:id="917" w:author="genchanghsu" w:date="2022-07-09T07:20:07Z">
          <w:pPr>
            <w:pStyle w:val="16"/>
            <w:numPr>
              <w:ilvl w:val="0"/>
              <w:numId w:val="1"/>
            </w:numPr>
            <w:spacing w:line="480" w:lineRule="auto"/>
            <w:jc w:val="both"/>
          </w:pPr>
        </w:pPrChange>
      </w:pPr>
      <w:r>
        <w:rPr>
          <w:rFonts w:hint="default" w:ascii="Arial" w:hAnsi="Arial" w:cs="Arial"/>
          <w:i/>
          <w:iCs/>
          <w:color w:val="auto"/>
          <w:sz w:val="24"/>
          <w:szCs w:val="24"/>
          <w:rPrChange w:id="919" w:author="genchanghsu" w:date="2022-07-09T07:32:31Z">
            <w:rPr>
              <w:rFonts w:hint="default" w:ascii="Arial" w:hAnsi="Arial" w:cs="Arial"/>
              <w:color w:val="FF0000"/>
              <w:sz w:val="24"/>
              <w:szCs w:val="24"/>
            </w:rPr>
          </w:rPrChange>
        </w:rPr>
        <w:t>Measurement of academic performance</w:t>
      </w:r>
    </w:p>
    <w:p>
      <w:pPr>
        <w:spacing w:line="480" w:lineRule="auto"/>
        <w:jc w:val="both"/>
        <w:rPr>
          <w:rFonts w:hint="default" w:ascii="Arial" w:hAnsi="Arial" w:cs="Arial"/>
          <w:color w:val="auto"/>
          <w:sz w:val="24"/>
          <w:szCs w:val="24"/>
          <w:rPrChange w:id="920" w:author="genchanghsu" w:date="2022-07-09T07:32:31Z">
            <w:rPr>
              <w:rFonts w:hint="default" w:ascii="Arial" w:hAnsi="Arial" w:cs="Arial"/>
              <w:color w:val="FF0000"/>
              <w:sz w:val="24"/>
              <w:szCs w:val="24"/>
            </w:rPr>
          </w:rPrChange>
        </w:rPr>
      </w:pPr>
      <w:r>
        <w:rPr>
          <w:rFonts w:hint="default" w:ascii="Arial" w:hAnsi="Arial" w:cs="Arial"/>
          <w:color w:val="auto"/>
          <w:sz w:val="24"/>
          <w:szCs w:val="24"/>
          <w:rPrChange w:id="921" w:author="genchanghsu" w:date="2022-07-09T07:32:31Z">
            <w:rPr>
              <w:rFonts w:hint="default" w:ascii="Arial" w:hAnsi="Arial" w:cs="Arial"/>
              <w:color w:val="FF0000"/>
              <w:sz w:val="24"/>
              <w:szCs w:val="24"/>
            </w:rPr>
          </w:rPrChange>
        </w:rPr>
        <w:t xml:space="preserve">We collected data on academic performance, measured as h-index </w:t>
      </w:r>
      <w:sdt>
        <w:sdtPr>
          <w:rPr>
            <w:rFonts w:hint="default" w:ascii="Arial" w:hAnsi="Arial" w:cs="Arial"/>
            <w:color w:val="auto"/>
            <w:sz w:val="24"/>
            <w:szCs w:val="24"/>
            <w:rPrChange w:id="923" w:author="genchanghsu" w:date="2022-07-09T07:32:31Z">
              <w:rPr>
                <w:rFonts w:hint="default" w:ascii="Arial" w:hAnsi="Arial" w:cs="Arial"/>
                <w:color w:val="FF0000"/>
                <w:sz w:val="24"/>
                <w:szCs w:val="24"/>
              </w:rPr>
            </w:rPrChange>
          </w:rPr>
          <w:tag w:val="MENDELEY_CITATION_v3_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"/>
          <w:id w:val="875274256"/>
          <w:placeholder>
            <w:docPart w:val="DefaultPlaceholder_-1854013440"/>
          </w:placeholder>
        </w:sdtPr>
        <w:sdtEndPr>
          <w:rPr>
            <w:rFonts w:hint="default" w:ascii="Arial" w:hAnsi="Arial" w:cs="Arial"/>
            <w:color w:val="auto"/>
            <w:sz w:val="24"/>
            <w:szCs w:val="24"/>
            <w:rPrChange w:id="924" w:author="genchanghsu" w:date="2022-07-09T07:32:31Z">
              <w:rPr>
                <w:rFonts w:hint="default" w:ascii="Arial" w:hAnsi="Arial" w:cs="Arial"/>
                <w:color w:val="FF0000"/>
                <w:sz w:val="24"/>
                <w:szCs w:val="24"/>
              </w:rPr>
            </w:rPrChange>
          </w:rPr>
        </w:sdtEndPr>
        <w:sdtContent>
          <w:r>
            <w:rPr>
              <w:rFonts w:hint="default" w:ascii="Arial" w:hAnsi="Arial" w:cs="Arial"/>
              <w:color w:val="auto"/>
              <w:sz w:val="24"/>
              <w:szCs w:val="24"/>
              <w:rPrChange w:id="925" w:author="genchanghsu" w:date="2022-07-09T07:32:31Z">
                <w:rPr>
                  <w:rFonts w:hint="default" w:ascii="Arial" w:hAnsi="Arial" w:cs="Arial"/>
                  <w:color w:val="FF0000"/>
                  <w:sz w:val="24"/>
                  <w:szCs w:val="24"/>
                </w:rPr>
              </w:rPrChange>
            </w:rPr>
            <w:t>(Hirsch 2005)</w:t>
          </w:r>
        </w:sdtContent>
      </w:sdt>
      <w:r>
        <w:rPr>
          <w:rFonts w:hint="default" w:ascii="Arial" w:hAnsi="Arial" w:cs="Arial"/>
          <w:color w:val="auto"/>
          <w:sz w:val="24"/>
          <w:szCs w:val="24"/>
          <w:rPrChange w:id="928" w:author="genchanghsu" w:date="2022-07-09T07:32:31Z">
            <w:rPr>
              <w:rFonts w:hint="default" w:ascii="Arial" w:hAnsi="Arial" w:cs="Arial"/>
              <w:color w:val="FF0000"/>
              <w:sz w:val="24"/>
              <w:szCs w:val="24"/>
            </w:rPr>
          </w:rPrChange>
        </w:rPr>
        <w:t xml:space="preserve">, from the Publish or Perish software using Google Scholar data, which </w:t>
      </w:r>
      <w:ins w:id="929" w:author="genchanghsu" w:date="2022-07-09T07:28:20Z">
        <w:r>
          <w:rPr>
            <w:rFonts w:hint="default" w:ascii="Arial" w:hAnsi="Arial" w:cs="Arial"/>
            <w:color w:val="auto"/>
            <w:sz w:val="24"/>
            <w:szCs w:val="24"/>
            <w:lang w:val="en-US"/>
            <w:rPrChange w:id="930" w:author="genchanghsu" w:date="2022-07-09T07:32:31Z">
              <w:rPr>
                <w:rFonts w:hint="default" w:ascii="Arial" w:hAnsi="Arial" w:cs="Arial"/>
                <w:color w:val="FF0000"/>
                <w:sz w:val="24"/>
                <w:szCs w:val="24"/>
                <w:lang w:val="en-US"/>
              </w:rPr>
            </w:rPrChange>
          </w:rPr>
          <w:t>are</w:t>
        </w:r>
      </w:ins>
      <w:del w:id="932" w:author="genchanghsu" w:date="2022-07-09T07:28:19Z">
        <w:r>
          <w:rPr>
            <w:rFonts w:hint="default" w:ascii="Arial" w:hAnsi="Arial" w:cs="Arial"/>
            <w:color w:val="auto"/>
            <w:sz w:val="24"/>
            <w:szCs w:val="24"/>
            <w:rPrChange w:id="933" w:author="genchanghsu" w:date="2022-07-09T07:32:31Z">
              <w:rPr>
                <w:rFonts w:hint="default" w:ascii="Arial" w:hAnsi="Arial" w:cs="Arial"/>
                <w:color w:val="FF0000"/>
                <w:sz w:val="24"/>
                <w:szCs w:val="24"/>
              </w:rPr>
            </w:rPrChange>
          </w:rPr>
          <w:delText>is</w:delText>
        </w:r>
      </w:del>
      <w:r>
        <w:rPr>
          <w:rFonts w:hint="default" w:ascii="Arial" w:hAnsi="Arial" w:cs="Arial"/>
          <w:color w:val="auto"/>
          <w:sz w:val="24"/>
          <w:szCs w:val="24"/>
          <w:rPrChange w:id="935" w:author="genchanghsu" w:date="2022-07-09T07:32:31Z">
            <w:rPr>
              <w:rFonts w:hint="default" w:ascii="Arial" w:hAnsi="Arial" w:cs="Arial"/>
              <w:color w:val="FF0000"/>
              <w:sz w:val="24"/>
              <w:szCs w:val="24"/>
            </w:rPr>
          </w:rPrChange>
        </w:rPr>
        <w:t xml:space="preserve"> freely available and more transparent for tenure reviews </w:t>
      </w:r>
      <w:sdt>
        <w:sdtPr>
          <w:rPr>
            <w:rFonts w:hint="default" w:ascii="Arial" w:hAnsi="Arial" w:cs="Arial"/>
            <w:color w:val="auto"/>
            <w:sz w:val="24"/>
            <w:szCs w:val="24"/>
            <w:rPrChange w:id="937" w:author="genchanghsu" w:date="2022-07-09T07:32:31Z">
              <w:rPr>
                <w:rFonts w:hint="default" w:ascii="Arial" w:hAnsi="Arial" w:cs="Arial"/>
                <w:color w:val="FF0000"/>
                <w:sz w:val="24"/>
                <w:szCs w:val="24"/>
              </w:rPr>
            </w:rPrChange>
          </w:rPr>
          <w:tag w:val="MENDELEY_CITATION_v3_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"/>
          <w:id w:val="-1547676113"/>
          <w:placeholder>
            <w:docPart w:val="DefaultPlaceholder_-1854013440"/>
          </w:placeholder>
        </w:sdtPr>
        <w:sdtEndPr>
          <w:rPr>
            <w:rFonts w:hint="default" w:ascii="Arial" w:hAnsi="Arial" w:cs="Arial"/>
            <w:color w:val="auto"/>
            <w:sz w:val="24"/>
            <w:szCs w:val="24"/>
            <w:rPrChange w:id="938" w:author="genchanghsu" w:date="2022-07-09T07:32:31Z">
              <w:rPr>
                <w:rFonts w:hint="default" w:ascii="Arial" w:hAnsi="Arial" w:cs="Arial"/>
                <w:color w:val="FF0000"/>
                <w:sz w:val="24"/>
                <w:szCs w:val="24"/>
              </w:rPr>
            </w:rPrChange>
          </w:rPr>
        </w:sdtEndPr>
        <w:sdtContent>
          <w:r>
            <w:rPr>
              <w:rFonts w:hint="default" w:ascii="Arial" w:hAnsi="Arial" w:cs="Arial"/>
              <w:color w:val="auto"/>
              <w:sz w:val="24"/>
              <w:szCs w:val="24"/>
              <w:rPrChange w:id="939" w:author="genchanghsu" w:date="2022-07-09T07:32:31Z">
                <w:rPr>
                  <w:rFonts w:hint="default" w:ascii="Arial" w:hAnsi="Arial" w:cs="Arial"/>
                  <w:color w:val="FF0000"/>
                  <w:sz w:val="24"/>
                  <w:szCs w:val="24"/>
                </w:rPr>
              </w:rPrChange>
            </w:rPr>
            <w:t>(Pauly &amp; Stergiou 2005)</w:t>
          </w:r>
        </w:sdtContent>
      </w:sdt>
      <w:r>
        <w:rPr>
          <w:rFonts w:hint="default" w:ascii="Arial" w:hAnsi="Arial" w:cs="Arial"/>
          <w:color w:val="auto"/>
          <w:sz w:val="24"/>
          <w:szCs w:val="24"/>
          <w:rPrChange w:id="942" w:author="genchanghsu" w:date="2022-07-09T07:32:31Z">
            <w:rPr>
              <w:rFonts w:hint="default" w:ascii="Arial" w:hAnsi="Arial" w:cs="Arial"/>
              <w:color w:val="FF0000"/>
              <w:sz w:val="24"/>
              <w:szCs w:val="24"/>
            </w:rPr>
          </w:rPrChange>
        </w:rPr>
        <w:t>. We included</w:t>
      </w:r>
      <w:r>
        <w:rPr>
          <w:rFonts w:hint="default" w:ascii="Arial" w:hAnsi="Arial" w:cs="Arial" w:eastAsiaTheme="minorEastAsia"/>
          <w:color w:val="auto"/>
          <w:sz w:val="24"/>
          <w:szCs w:val="24"/>
          <w:rPrChange w:id="943" w:author="genchanghsu" w:date="2022-07-09T07:32:31Z">
            <w:rPr>
              <w:rFonts w:hint="default" w:ascii="Arial" w:hAnsi="Arial" w:cs="Arial" w:eastAsiaTheme="minorEastAsia"/>
              <w:color w:val="FF0000"/>
              <w:sz w:val="24"/>
              <w:szCs w:val="24"/>
            </w:rPr>
          </w:rPrChange>
        </w:rPr>
        <w:t xml:space="preserve"> </w:t>
      </w:r>
      <w:r>
        <w:rPr>
          <w:rFonts w:hint="default" w:ascii="Arial" w:hAnsi="Arial" w:cs="Arial"/>
          <w:color w:val="auto"/>
          <w:sz w:val="24"/>
          <w:szCs w:val="24"/>
          <w:rPrChange w:id="944" w:author="genchanghsu" w:date="2022-07-09T07:32:31Z">
            <w:rPr>
              <w:rFonts w:hint="default" w:ascii="Arial" w:hAnsi="Arial" w:cs="Arial"/>
              <w:color w:val="FF0000"/>
              <w:sz w:val="24"/>
              <w:szCs w:val="24"/>
            </w:rPr>
          </w:rPrChange>
        </w:rPr>
        <w:t>peer-reviewed papers and book chapters</w:t>
      </w:r>
      <w:r>
        <w:rPr>
          <w:rFonts w:hint="default" w:ascii="Arial" w:hAnsi="Arial" w:cs="Arial" w:eastAsiaTheme="minorEastAsia"/>
          <w:color w:val="auto"/>
          <w:sz w:val="24"/>
          <w:szCs w:val="24"/>
          <w:rPrChange w:id="945" w:author="genchanghsu" w:date="2022-07-09T07:32:31Z">
            <w:rPr>
              <w:rFonts w:hint="default" w:ascii="Arial" w:hAnsi="Arial" w:cs="Arial" w:eastAsiaTheme="minorEastAsia"/>
              <w:color w:val="FF0000"/>
              <w:sz w:val="24"/>
              <w:szCs w:val="24"/>
            </w:rPr>
          </w:rPrChange>
        </w:rPr>
        <w:t xml:space="preserve"> regardless of authorship for calculation of h-index, </w:t>
      </w:r>
      <w:r>
        <w:rPr>
          <w:rFonts w:hint="default" w:ascii="Arial" w:hAnsi="Arial" w:cs="Arial"/>
          <w:color w:val="auto"/>
          <w:sz w:val="24"/>
          <w:szCs w:val="24"/>
          <w:rPrChange w:id="946" w:author="genchanghsu" w:date="2022-07-09T07:32:31Z">
            <w:rPr>
              <w:rFonts w:hint="default" w:ascii="Arial" w:hAnsi="Arial" w:cs="Arial"/>
              <w:color w:val="FF0000"/>
              <w:sz w:val="24"/>
              <w:szCs w:val="24"/>
            </w:rPr>
          </w:rPrChange>
        </w:rPr>
        <w:t xml:space="preserve">while PhD theses and conference presentations were excluded. </w:t>
      </w:r>
      <w:r>
        <w:rPr>
          <w:rFonts w:hint="default" w:ascii="Arial" w:hAnsi="Arial" w:eastAsia="PMingLiU" w:cs="Arial"/>
          <w:color w:val="auto"/>
          <w:sz w:val="24"/>
          <w:szCs w:val="24"/>
          <w:rPrChange w:id="947" w:author="genchanghsu" w:date="2022-07-09T07:32:31Z">
            <w:rPr>
              <w:rFonts w:hint="default" w:ascii="Arial" w:hAnsi="Arial" w:eastAsia="PMingLiU" w:cs="Arial"/>
              <w:color w:val="FF0000"/>
              <w:sz w:val="24"/>
              <w:szCs w:val="24"/>
            </w:rPr>
          </w:rPrChange>
        </w:rPr>
        <w:t>Although o</w:t>
      </w:r>
      <w:r>
        <w:rPr>
          <w:rFonts w:hint="default" w:ascii="Arial" w:hAnsi="Arial" w:cs="Arial"/>
          <w:color w:val="auto"/>
          <w:sz w:val="24"/>
          <w:szCs w:val="24"/>
          <w:rPrChange w:id="948" w:author="genchanghsu" w:date="2022-07-09T07:32:31Z">
            <w:rPr>
              <w:rFonts w:hint="default" w:ascii="Arial" w:hAnsi="Arial" w:cs="Arial"/>
              <w:color w:val="FF0000"/>
              <w:sz w:val="24"/>
              <w:szCs w:val="24"/>
            </w:rPr>
          </w:rPrChange>
        </w:rPr>
        <w:t>ther matrices, such as the number of publi</w:t>
      </w:r>
      <w:r>
        <w:rPr>
          <w:rFonts w:hint="default" w:ascii="Arial" w:hAnsi="Arial" w:cs="Arial" w:eastAsiaTheme="minorEastAsia"/>
          <w:color w:val="auto"/>
          <w:sz w:val="24"/>
          <w:szCs w:val="24"/>
          <w:rPrChange w:id="949" w:author="genchanghsu" w:date="2022-07-09T07:32:31Z">
            <w:rPr>
              <w:rFonts w:hint="default" w:ascii="Arial" w:hAnsi="Arial" w:cs="Arial" w:eastAsiaTheme="minorEastAsia"/>
              <w:color w:val="FF0000"/>
              <w:sz w:val="24"/>
              <w:szCs w:val="24"/>
            </w:rPr>
          </w:rPrChange>
        </w:rPr>
        <w:t>cations and</w:t>
      </w:r>
      <w:r>
        <w:rPr>
          <w:rFonts w:hint="default" w:ascii="Arial" w:hAnsi="Arial" w:cs="Arial"/>
          <w:color w:val="auto"/>
          <w:sz w:val="24"/>
          <w:szCs w:val="24"/>
          <w:rPrChange w:id="950" w:author="genchanghsu" w:date="2022-07-09T07:32:31Z">
            <w:rPr>
              <w:rFonts w:hint="default" w:ascii="Arial" w:hAnsi="Arial" w:cs="Arial"/>
              <w:color w:val="FF0000"/>
              <w:sz w:val="24"/>
              <w:szCs w:val="24"/>
            </w:rPr>
          </w:rPrChange>
        </w:rPr>
        <w:t xml:space="preserve"> citations, </w:t>
      </w:r>
      <w:r>
        <w:rPr>
          <w:rFonts w:hint="default" w:ascii="Arial" w:hAnsi="Arial" w:eastAsia="PMingLiU" w:cs="Arial"/>
          <w:color w:val="auto"/>
          <w:sz w:val="24"/>
          <w:szCs w:val="24"/>
          <w:rPrChange w:id="951" w:author="genchanghsu" w:date="2022-07-09T07:32:31Z">
            <w:rPr>
              <w:rFonts w:hint="default" w:ascii="Arial" w:hAnsi="Arial" w:eastAsia="PMingLiU" w:cs="Arial"/>
              <w:color w:val="FF0000"/>
              <w:sz w:val="24"/>
              <w:szCs w:val="24"/>
            </w:rPr>
          </w:rPrChange>
        </w:rPr>
        <w:t xml:space="preserve">are </w:t>
      </w:r>
      <w:r>
        <w:rPr>
          <w:rFonts w:hint="default" w:ascii="Arial" w:hAnsi="Arial" w:cs="Arial"/>
          <w:color w:val="auto"/>
          <w:sz w:val="24"/>
          <w:szCs w:val="24"/>
          <w:rPrChange w:id="952" w:author="genchanghsu" w:date="2022-07-09T07:32:31Z">
            <w:rPr>
              <w:rFonts w:hint="default" w:ascii="Arial" w:hAnsi="Arial" w:cs="Arial"/>
              <w:color w:val="FF0000"/>
              <w:sz w:val="24"/>
              <w:szCs w:val="24"/>
            </w:rPr>
          </w:rPrChange>
        </w:rPr>
        <w:t>also commonly used for measuring academic performance</w:t>
      </w:r>
      <w:r>
        <w:rPr>
          <w:rFonts w:hint="default" w:ascii="Arial" w:hAnsi="Arial" w:eastAsia="PMingLiU" w:cs="Arial"/>
          <w:color w:val="auto"/>
          <w:sz w:val="24"/>
          <w:szCs w:val="24"/>
          <w:rPrChange w:id="953" w:author="genchanghsu" w:date="2022-07-09T07:32:31Z">
            <w:rPr>
              <w:rFonts w:hint="default" w:ascii="Arial" w:hAnsi="Arial" w:eastAsia="PMingLiU" w:cs="Arial"/>
              <w:color w:val="FF0000"/>
              <w:sz w:val="24"/>
              <w:szCs w:val="24"/>
            </w:rPr>
          </w:rPrChange>
        </w:rPr>
        <w:t xml:space="preserve">, </w:t>
      </w:r>
      <w:r>
        <w:rPr>
          <w:rFonts w:hint="default" w:ascii="Arial" w:hAnsi="Arial" w:cs="Arial"/>
          <w:color w:val="auto"/>
          <w:sz w:val="24"/>
          <w:szCs w:val="24"/>
          <w:rPrChange w:id="954" w:author="genchanghsu" w:date="2022-07-09T07:32:31Z">
            <w:rPr>
              <w:rFonts w:hint="default" w:ascii="Arial" w:hAnsi="Arial" w:cs="Arial"/>
              <w:color w:val="FF0000"/>
              <w:sz w:val="24"/>
              <w:szCs w:val="24"/>
            </w:rPr>
          </w:rPrChange>
        </w:rPr>
        <w:t xml:space="preserve">they were both highly correlated with h-index in our study (publications: </w:t>
      </w:r>
      <w:r>
        <w:rPr>
          <w:rFonts w:hint="default" w:ascii="Arial" w:hAnsi="Arial" w:cs="Arial"/>
          <w:i/>
          <w:iCs/>
          <w:color w:val="auto"/>
          <w:sz w:val="24"/>
          <w:szCs w:val="24"/>
          <w:rPrChange w:id="955" w:author="genchanghsu" w:date="2022-07-09T07:32:31Z">
            <w:rPr>
              <w:rFonts w:hint="default" w:ascii="Arial" w:hAnsi="Arial" w:cs="Arial"/>
              <w:i/>
              <w:iCs/>
              <w:color w:val="FF0000"/>
              <w:sz w:val="24"/>
              <w:szCs w:val="24"/>
            </w:rPr>
          </w:rPrChange>
        </w:rPr>
        <w:t xml:space="preserve">r </w:t>
      </w:r>
      <w:r>
        <w:rPr>
          <w:rFonts w:hint="default" w:ascii="Arial" w:hAnsi="Arial" w:cs="Arial"/>
          <w:color w:val="auto"/>
          <w:sz w:val="24"/>
          <w:szCs w:val="24"/>
          <w:rPrChange w:id="956" w:author="genchanghsu" w:date="2022-07-09T07:32:31Z">
            <w:rPr>
              <w:rFonts w:hint="default" w:ascii="Arial" w:hAnsi="Arial" w:cs="Arial"/>
              <w:color w:val="FF0000"/>
              <w:sz w:val="24"/>
              <w:szCs w:val="24"/>
            </w:rPr>
          </w:rPrChange>
        </w:rPr>
        <w:t xml:space="preserve">= </w:t>
      </w:r>
      <w:ins w:id="957" w:author="genchanghsu" w:date="2022-07-09T07:29:50Z">
        <w:r>
          <w:rPr>
            <w:rFonts w:hint="default" w:ascii="Arial" w:hAnsi="Arial" w:cs="Arial"/>
            <w:color w:val="auto"/>
            <w:sz w:val="24"/>
            <w:szCs w:val="24"/>
            <w:lang w:val="en-US"/>
            <w:rPrChange w:id="958" w:author="genchanghsu" w:date="2022-07-09T07:32:31Z">
              <w:rPr>
                <w:rFonts w:hint="default" w:ascii="Arial" w:hAnsi="Arial" w:cs="Arial"/>
                <w:color w:val="FF0000"/>
                <w:sz w:val="24"/>
                <w:szCs w:val="24"/>
                <w:lang w:val="en-US"/>
              </w:rPr>
            </w:rPrChange>
          </w:rPr>
          <w:t>0</w:t>
        </w:r>
      </w:ins>
      <w:r>
        <w:rPr>
          <w:rFonts w:hint="default" w:ascii="Arial" w:hAnsi="Arial" w:cs="Arial"/>
          <w:color w:val="auto"/>
          <w:sz w:val="24"/>
          <w:szCs w:val="24"/>
          <w:rPrChange w:id="960" w:author="genchanghsu" w:date="2022-07-09T07:32:31Z">
            <w:rPr>
              <w:rFonts w:hint="default" w:ascii="Arial" w:hAnsi="Arial" w:cs="Arial"/>
              <w:color w:val="FF0000"/>
              <w:sz w:val="24"/>
              <w:szCs w:val="24"/>
            </w:rPr>
          </w:rPrChange>
        </w:rPr>
        <w:t>.9</w:t>
      </w:r>
      <w:ins w:id="961" w:author="genchanghsu" w:date="2022-07-09T07:29:54Z">
        <w:r>
          <w:rPr>
            <w:rFonts w:hint="default" w:ascii="Arial" w:hAnsi="Arial" w:cs="Arial"/>
            <w:color w:val="auto"/>
            <w:sz w:val="24"/>
            <w:szCs w:val="24"/>
            <w:lang w:val="en-US"/>
            <w:rPrChange w:id="962" w:author="genchanghsu" w:date="2022-07-09T07:32:31Z">
              <w:rPr>
                <w:rFonts w:hint="default" w:ascii="Arial" w:hAnsi="Arial" w:cs="Arial"/>
                <w:color w:val="FF0000"/>
                <w:sz w:val="24"/>
                <w:szCs w:val="24"/>
                <w:lang w:val="en-US"/>
              </w:rPr>
            </w:rPrChange>
          </w:rPr>
          <w:t>1</w:t>
        </w:r>
      </w:ins>
      <w:del w:id="964" w:author="genchanghsu" w:date="2022-07-09T07:29:54Z">
        <w:r>
          <w:rPr>
            <w:rFonts w:hint="default" w:ascii="Arial" w:hAnsi="Arial" w:cs="Arial"/>
            <w:color w:val="auto"/>
            <w:sz w:val="24"/>
            <w:szCs w:val="24"/>
            <w:rPrChange w:id="965" w:author="genchanghsu" w:date="2022-07-09T07:32:31Z">
              <w:rPr>
                <w:rFonts w:hint="default" w:ascii="Arial" w:hAnsi="Arial" w:cs="Arial"/>
                <w:color w:val="FF0000"/>
                <w:sz w:val="24"/>
                <w:szCs w:val="24"/>
              </w:rPr>
            </w:rPrChange>
          </w:rPr>
          <w:delText>06</w:delText>
        </w:r>
      </w:del>
      <w:r>
        <w:rPr>
          <w:rFonts w:hint="default" w:ascii="Arial" w:hAnsi="Arial" w:cs="Arial"/>
          <w:color w:val="auto"/>
          <w:sz w:val="24"/>
          <w:szCs w:val="24"/>
          <w:rPrChange w:id="967" w:author="genchanghsu" w:date="2022-07-09T07:32:31Z">
            <w:rPr>
              <w:rFonts w:hint="default" w:ascii="Arial" w:hAnsi="Arial" w:cs="Arial"/>
              <w:color w:val="FF0000"/>
              <w:sz w:val="24"/>
              <w:szCs w:val="24"/>
            </w:rPr>
          </w:rPrChange>
        </w:rPr>
        <w:t xml:space="preserve">, </w:t>
      </w:r>
      <w:r>
        <w:rPr>
          <w:rFonts w:hint="default" w:ascii="Arial" w:hAnsi="Arial" w:cs="Arial"/>
          <w:i/>
          <w:iCs/>
          <w:color w:val="auto"/>
          <w:sz w:val="24"/>
          <w:szCs w:val="24"/>
          <w:rPrChange w:id="968" w:author="genchanghsu" w:date="2022-07-09T07:32:31Z">
            <w:rPr>
              <w:rFonts w:hint="default" w:ascii="Arial" w:hAnsi="Arial" w:cs="Arial"/>
              <w:i/>
              <w:iCs/>
              <w:color w:val="FF0000"/>
              <w:sz w:val="24"/>
              <w:szCs w:val="24"/>
            </w:rPr>
          </w:rPrChange>
        </w:rPr>
        <w:t xml:space="preserve">p </w:t>
      </w:r>
      <w:r>
        <w:rPr>
          <w:rFonts w:hint="default" w:ascii="Arial" w:hAnsi="Arial" w:cs="Arial"/>
          <w:color w:val="auto"/>
          <w:sz w:val="24"/>
          <w:szCs w:val="24"/>
          <w:rPrChange w:id="969" w:author="genchanghsu" w:date="2022-07-09T07:32:31Z">
            <w:rPr>
              <w:rFonts w:hint="default" w:ascii="Arial" w:hAnsi="Arial" w:cs="Arial"/>
              <w:color w:val="FF0000"/>
              <w:sz w:val="24"/>
              <w:szCs w:val="24"/>
            </w:rPr>
          </w:rPrChange>
        </w:rPr>
        <w:t xml:space="preserve">&lt; </w:t>
      </w:r>
      <w:ins w:id="970" w:author="genchanghsu" w:date="2022-07-09T07:29:57Z">
        <w:r>
          <w:rPr>
            <w:rFonts w:hint="default" w:ascii="Arial" w:hAnsi="Arial" w:cs="Arial"/>
            <w:color w:val="auto"/>
            <w:sz w:val="24"/>
            <w:szCs w:val="24"/>
            <w:lang w:val="en-US"/>
            <w:rPrChange w:id="971" w:author="genchanghsu" w:date="2022-07-09T07:32:31Z">
              <w:rPr>
                <w:rFonts w:hint="default" w:ascii="Arial" w:hAnsi="Arial" w:cs="Arial"/>
                <w:color w:val="FF0000"/>
                <w:sz w:val="24"/>
                <w:szCs w:val="24"/>
                <w:lang w:val="en-US"/>
              </w:rPr>
            </w:rPrChange>
          </w:rPr>
          <w:t>0</w:t>
        </w:r>
      </w:ins>
      <w:r>
        <w:rPr>
          <w:rFonts w:hint="default" w:ascii="Arial" w:hAnsi="Arial" w:cs="Arial"/>
          <w:color w:val="auto"/>
          <w:sz w:val="24"/>
          <w:szCs w:val="24"/>
          <w:rPrChange w:id="973" w:author="genchanghsu" w:date="2022-07-09T07:32:31Z">
            <w:rPr>
              <w:rFonts w:hint="default" w:ascii="Arial" w:hAnsi="Arial" w:cs="Arial"/>
              <w:color w:val="FF0000"/>
              <w:sz w:val="24"/>
              <w:szCs w:val="24"/>
            </w:rPr>
          </w:rPrChange>
        </w:rPr>
        <w:t xml:space="preserve">.001; citations: </w:t>
      </w:r>
      <w:r>
        <w:rPr>
          <w:rFonts w:hint="default" w:ascii="Arial" w:hAnsi="Arial" w:cs="Arial"/>
          <w:i/>
          <w:iCs/>
          <w:color w:val="auto"/>
          <w:sz w:val="24"/>
          <w:szCs w:val="24"/>
          <w:rPrChange w:id="974" w:author="genchanghsu" w:date="2022-07-09T07:32:31Z">
            <w:rPr>
              <w:rFonts w:hint="default" w:ascii="Arial" w:hAnsi="Arial" w:cs="Arial"/>
              <w:i/>
              <w:iCs/>
              <w:color w:val="FF0000"/>
              <w:sz w:val="24"/>
              <w:szCs w:val="24"/>
            </w:rPr>
          </w:rPrChange>
        </w:rPr>
        <w:t xml:space="preserve">r </w:t>
      </w:r>
      <w:r>
        <w:rPr>
          <w:rFonts w:hint="default" w:ascii="Arial" w:hAnsi="Arial" w:cs="Arial"/>
          <w:color w:val="auto"/>
          <w:sz w:val="24"/>
          <w:szCs w:val="24"/>
          <w:rPrChange w:id="975" w:author="genchanghsu" w:date="2022-07-09T07:32:31Z">
            <w:rPr>
              <w:rFonts w:hint="default" w:ascii="Arial" w:hAnsi="Arial" w:cs="Arial"/>
              <w:color w:val="FF0000"/>
              <w:sz w:val="24"/>
              <w:szCs w:val="24"/>
            </w:rPr>
          </w:rPrChange>
        </w:rPr>
        <w:t xml:space="preserve">= </w:t>
      </w:r>
      <w:ins w:id="976" w:author="genchanghsu" w:date="2022-07-09T07:30:01Z">
        <w:r>
          <w:rPr>
            <w:rFonts w:hint="default" w:ascii="Arial" w:hAnsi="Arial" w:cs="Arial"/>
            <w:color w:val="auto"/>
            <w:sz w:val="24"/>
            <w:szCs w:val="24"/>
            <w:lang w:val="en-US"/>
            <w:rPrChange w:id="977" w:author="genchanghsu" w:date="2022-07-09T07:32:31Z">
              <w:rPr>
                <w:rFonts w:hint="default" w:ascii="Arial" w:hAnsi="Arial" w:cs="Arial"/>
                <w:color w:val="FF0000"/>
                <w:sz w:val="24"/>
                <w:szCs w:val="24"/>
                <w:lang w:val="en-US"/>
              </w:rPr>
            </w:rPrChange>
          </w:rPr>
          <w:t>0</w:t>
        </w:r>
      </w:ins>
      <w:r>
        <w:rPr>
          <w:rFonts w:hint="default" w:ascii="Arial" w:hAnsi="Arial" w:cs="Arial"/>
          <w:color w:val="auto"/>
          <w:sz w:val="24"/>
          <w:szCs w:val="24"/>
          <w:rPrChange w:id="979" w:author="genchanghsu" w:date="2022-07-09T07:32:31Z">
            <w:rPr>
              <w:rFonts w:hint="default" w:ascii="Arial" w:hAnsi="Arial" w:cs="Arial"/>
              <w:color w:val="FF0000"/>
              <w:sz w:val="24"/>
              <w:szCs w:val="24"/>
            </w:rPr>
          </w:rPrChange>
        </w:rPr>
        <w:t>.7</w:t>
      </w:r>
      <w:ins w:id="980" w:author="genchanghsu" w:date="2022-07-09T07:30:03Z">
        <w:r>
          <w:rPr>
            <w:rFonts w:hint="default" w:ascii="Arial" w:hAnsi="Arial" w:cs="Arial"/>
            <w:color w:val="auto"/>
            <w:sz w:val="24"/>
            <w:szCs w:val="24"/>
            <w:lang w:val="en-US"/>
            <w:rPrChange w:id="981" w:author="genchanghsu" w:date="2022-07-09T07:32:31Z">
              <w:rPr>
                <w:rFonts w:hint="default" w:ascii="Arial" w:hAnsi="Arial" w:cs="Arial"/>
                <w:color w:val="FF0000"/>
                <w:sz w:val="24"/>
                <w:szCs w:val="24"/>
                <w:lang w:val="en-US"/>
              </w:rPr>
            </w:rPrChange>
          </w:rPr>
          <w:t>7</w:t>
        </w:r>
      </w:ins>
      <w:del w:id="983" w:author="genchanghsu" w:date="2022-07-09T07:30:02Z">
        <w:r>
          <w:rPr>
            <w:rFonts w:hint="default" w:ascii="Arial" w:hAnsi="Arial" w:cs="Arial"/>
            <w:color w:val="auto"/>
            <w:sz w:val="24"/>
            <w:szCs w:val="24"/>
            <w:rPrChange w:id="984" w:author="genchanghsu" w:date="2022-07-09T07:32:31Z">
              <w:rPr>
                <w:rFonts w:hint="default" w:ascii="Arial" w:hAnsi="Arial" w:cs="Arial"/>
                <w:color w:val="FF0000"/>
                <w:sz w:val="24"/>
                <w:szCs w:val="24"/>
              </w:rPr>
            </w:rPrChange>
          </w:rPr>
          <w:delText>68</w:delText>
        </w:r>
      </w:del>
      <w:r>
        <w:rPr>
          <w:rFonts w:hint="default" w:ascii="Arial" w:hAnsi="Arial" w:cs="Arial"/>
          <w:color w:val="auto"/>
          <w:sz w:val="24"/>
          <w:szCs w:val="24"/>
          <w:rPrChange w:id="986" w:author="genchanghsu" w:date="2022-07-09T07:32:31Z">
            <w:rPr>
              <w:rFonts w:hint="default" w:ascii="Arial" w:hAnsi="Arial" w:cs="Arial"/>
              <w:color w:val="FF0000"/>
              <w:sz w:val="24"/>
              <w:szCs w:val="24"/>
            </w:rPr>
          </w:rPrChange>
        </w:rPr>
        <w:t xml:space="preserve">, </w:t>
      </w:r>
      <w:r>
        <w:rPr>
          <w:rFonts w:hint="default" w:ascii="Arial" w:hAnsi="Arial" w:cs="Arial"/>
          <w:i/>
          <w:iCs/>
          <w:color w:val="auto"/>
          <w:sz w:val="24"/>
          <w:szCs w:val="24"/>
          <w:rPrChange w:id="987" w:author="genchanghsu" w:date="2022-07-09T07:32:31Z">
            <w:rPr>
              <w:rFonts w:hint="default" w:ascii="Arial" w:hAnsi="Arial" w:cs="Arial"/>
              <w:i/>
              <w:iCs/>
              <w:color w:val="FF0000"/>
              <w:sz w:val="24"/>
              <w:szCs w:val="24"/>
            </w:rPr>
          </w:rPrChange>
        </w:rPr>
        <w:t xml:space="preserve">p </w:t>
      </w:r>
      <w:r>
        <w:rPr>
          <w:rFonts w:hint="default" w:ascii="Arial" w:hAnsi="Arial" w:cs="Arial"/>
          <w:color w:val="auto"/>
          <w:sz w:val="24"/>
          <w:szCs w:val="24"/>
          <w:rPrChange w:id="988" w:author="genchanghsu" w:date="2022-07-09T07:32:31Z">
            <w:rPr>
              <w:rFonts w:hint="default" w:ascii="Arial" w:hAnsi="Arial" w:cs="Arial"/>
              <w:color w:val="FF0000"/>
              <w:sz w:val="24"/>
              <w:szCs w:val="24"/>
            </w:rPr>
          </w:rPrChange>
        </w:rPr>
        <w:t xml:space="preserve">&lt; </w:t>
      </w:r>
      <w:ins w:id="989" w:author="genchanghsu" w:date="2022-07-09T07:30:06Z">
        <w:r>
          <w:rPr>
            <w:rFonts w:hint="default" w:ascii="Arial" w:hAnsi="Arial" w:cs="Arial"/>
            <w:color w:val="auto"/>
            <w:sz w:val="24"/>
            <w:szCs w:val="24"/>
            <w:lang w:val="en-US"/>
            <w:rPrChange w:id="990" w:author="genchanghsu" w:date="2022-07-09T07:32:31Z">
              <w:rPr>
                <w:rFonts w:hint="default" w:ascii="Arial" w:hAnsi="Arial" w:cs="Arial"/>
                <w:color w:val="FF0000"/>
                <w:sz w:val="24"/>
                <w:szCs w:val="24"/>
                <w:lang w:val="en-US"/>
              </w:rPr>
            </w:rPrChange>
          </w:rPr>
          <w:t>0</w:t>
        </w:r>
      </w:ins>
      <w:r>
        <w:rPr>
          <w:rFonts w:hint="default" w:ascii="Arial" w:hAnsi="Arial" w:cs="Arial"/>
          <w:color w:val="auto"/>
          <w:sz w:val="24"/>
          <w:szCs w:val="24"/>
          <w:rPrChange w:id="992" w:author="genchanghsu" w:date="2022-07-09T07:32:31Z">
            <w:rPr>
              <w:rFonts w:hint="default" w:ascii="Arial" w:hAnsi="Arial" w:cs="Arial"/>
              <w:color w:val="FF0000"/>
              <w:sz w:val="24"/>
              <w:szCs w:val="24"/>
            </w:rPr>
          </w:rPrChange>
        </w:rPr>
        <w:t xml:space="preserve">.001), </w:t>
      </w:r>
      <w:ins w:id="993" w:author="genchanghsu" w:date="2022-07-09T07:30:33Z">
        <w:r>
          <w:rPr>
            <w:rFonts w:hint="default" w:ascii="Arial" w:hAnsi="Arial" w:cs="Arial"/>
            <w:color w:val="auto"/>
            <w:sz w:val="24"/>
            <w:szCs w:val="24"/>
            <w:lang w:val="en-US"/>
            <w:rPrChange w:id="994" w:author="genchanghsu" w:date="2022-07-09T07:32:31Z">
              <w:rPr>
                <w:rFonts w:hint="default" w:ascii="Arial" w:hAnsi="Arial" w:cs="Arial"/>
                <w:color w:val="FF0000"/>
                <w:sz w:val="24"/>
                <w:szCs w:val="24"/>
                <w:lang w:val="en-US"/>
              </w:rPr>
            </w:rPrChange>
          </w:rPr>
          <w:t>w</w:t>
        </w:r>
      </w:ins>
      <w:ins w:id="996" w:author="genchanghsu" w:date="2022-07-09T07:30:35Z">
        <w:r>
          <w:rPr>
            <w:rFonts w:hint="default" w:ascii="Arial" w:hAnsi="Arial" w:cs="Arial"/>
            <w:color w:val="auto"/>
            <w:sz w:val="24"/>
            <w:szCs w:val="24"/>
            <w:lang w:val="en-US"/>
            <w:rPrChange w:id="997" w:author="genchanghsu" w:date="2022-07-09T07:32:31Z">
              <w:rPr>
                <w:rFonts w:hint="default" w:ascii="Arial" w:hAnsi="Arial" w:cs="Arial"/>
                <w:color w:val="FF0000"/>
                <w:sz w:val="24"/>
                <w:szCs w:val="24"/>
                <w:lang w:val="en-US"/>
              </w:rPr>
            </w:rPrChange>
          </w:rPr>
          <w:t>hich</w:t>
        </w:r>
      </w:ins>
      <w:del w:id="999" w:author="genchanghsu" w:date="2022-07-09T07:30:33Z">
        <w:r>
          <w:rPr>
            <w:rFonts w:hint="default" w:ascii="Arial" w:hAnsi="Arial" w:cs="Arial"/>
            <w:color w:val="auto"/>
            <w:sz w:val="24"/>
            <w:szCs w:val="24"/>
            <w:rPrChange w:id="1000" w:author="genchanghsu" w:date="2022-07-09T07:32:31Z">
              <w:rPr>
                <w:rFonts w:hint="default" w:ascii="Arial" w:hAnsi="Arial" w:cs="Arial"/>
                <w:color w:val="FF0000"/>
                <w:sz w:val="24"/>
                <w:szCs w:val="24"/>
              </w:rPr>
            </w:rPrChange>
          </w:rPr>
          <w:delText>a</w:delText>
        </w:r>
      </w:del>
      <w:del w:id="1002" w:author="genchanghsu" w:date="2022-07-09T07:30:32Z">
        <w:r>
          <w:rPr>
            <w:rFonts w:hint="default" w:ascii="Arial" w:hAnsi="Arial" w:cs="Arial"/>
            <w:color w:val="auto"/>
            <w:sz w:val="24"/>
            <w:szCs w:val="24"/>
            <w:rPrChange w:id="1003" w:author="genchanghsu" w:date="2022-07-09T07:32:31Z">
              <w:rPr>
                <w:rFonts w:hint="default" w:ascii="Arial" w:hAnsi="Arial" w:cs="Arial"/>
                <w:color w:val="FF0000"/>
                <w:sz w:val="24"/>
                <w:szCs w:val="24"/>
              </w:rPr>
            </w:rPrChange>
          </w:rPr>
          <w:delText>s</w:delText>
        </w:r>
      </w:del>
      <w:r>
        <w:rPr>
          <w:rFonts w:hint="default" w:ascii="Arial" w:hAnsi="Arial" w:cs="Arial"/>
          <w:color w:val="auto"/>
          <w:sz w:val="24"/>
          <w:szCs w:val="24"/>
          <w:rPrChange w:id="1005" w:author="genchanghsu" w:date="2022-07-09T07:32:31Z">
            <w:rPr>
              <w:rFonts w:hint="default" w:ascii="Arial" w:hAnsi="Arial" w:cs="Arial"/>
              <w:color w:val="FF0000"/>
              <w:sz w:val="24"/>
              <w:szCs w:val="24"/>
            </w:rPr>
          </w:rPrChange>
        </w:rPr>
        <w:t xml:space="preserve"> had</w:t>
      </w:r>
      <w:r>
        <w:rPr>
          <w:rFonts w:hint="default" w:ascii="Arial" w:hAnsi="Arial" w:cs="Arial" w:eastAsiaTheme="minorEastAsia"/>
          <w:color w:val="auto"/>
          <w:sz w:val="24"/>
          <w:szCs w:val="24"/>
          <w:rPrChange w:id="1006" w:author="genchanghsu" w:date="2022-07-09T07:32:31Z">
            <w:rPr>
              <w:rFonts w:hint="default" w:ascii="Arial" w:hAnsi="Arial" w:cs="Arial" w:eastAsiaTheme="minorEastAsia"/>
              <w:color w:val="FF0000"/>
              <w:sz w:val="24"/>
              <w:szCs w:val="24"/>
            </w:rPr>
          </w:rPrChange>
        </w:rPr>
        <w:t xml:space="preserve"> also</w:t>
      </w:r>
      <w:r>
        <w:rPr>
          <w:rFonts w:hint="default" w:ascii="Arial" w:hAnsi="Arial" w:cs="Arial"/>
          <w:color w:val="auto"/>
          <w:sz w:val="24"/>
          <w:szCs w:val="24"/>
          <w:rPrChange w:id="1007" w:author="genchanghsu" w:date="2022-07-09T07:32:31Z">
            <w:rPr>
              <w:rFonts w:hint="default" w:ascii="Arial" w:hAnsi="Arial" w:cs="Arial"/>
              <w:color w:val="FF0000"/>
              <w:sz w:val="24"/>
              <w:szCs w:val="24"/>
            </w:rPr>
          </w:rPrChange>
        </w:rPr>
        <w:t xml:space="preserve"> been found </w:t>
      </w:r>
      <w:r>
        <w:rPr>
          <w:rFonts w:hint="default" w:ascii="Arial" w:hAnsi="Arial" w:eastAsia="PMingLiU" w:cs="Arial"/>
          <w:color w:val="auto"/>
          <w:sz w:val="24"/>
          <w:szCs w:val="24"/>
          <w:rPrChange w:id="1008" w:author="genchanghsu" w:date="2022-07-09T07:32:31Z">
            <w:rPr>
              <w:rFonts w:hint="default" w:ascii="Arial" w:hAnsi="Arial" w:eastAsia="PMingLiU" w:cs="Arial"/>
              <w:color w:val="FF0000"/>
              <w:sz w:val="24"/>
              <w:szCs w:val="24"/>
            </w:rPr>
          </w:rPrChange>
        </w:rPr>
        <w:t>in previous studies</w:t>
      </w:r>
      <w:r>
        <w:rPr>
          <w:rFonts w:hint="default" w:ascii="Arial" w:hAnsi="Arial" w:cs="Arial"/>
          <w:color w:val="auto"/>
          <w:sz w:val="24"/>
          <w:szCs w:val="24"/>
          <w:rPrChange w:id="1009" w:author="genchanghsu" w:date="2022-07-09T07:32:31Z">
            <w:rPr>
              <w:rFonts w:hint="default" w:ascii="Arial" w:hAnsi="Arial" w:cs="Arial"/>
              <w:color w:val="FF0000"/>
              <w:sz w:val="24"/>
              <w:szCs w:val="24"/>
            </w:rPr>
          </w:rPrChange>
        </w:rPr>
        <w:t xml:space="preserve"> </w:t>
      </w:r>
      <w:sdt>
        <w:sdtPr>
          <w:rPr>
            <w:rFonts w:hint="default" w:ascii="Arial" w:hAnsi="Arial" w:cs="Arial"/>
            <w:color w:val="auto"/>
            <w:sz w:val="24"/>
            <w:szCs w:val="24"/>
            <w:rPrChange w:id="1011" w:author="genchanghsu" w:date="2022-07-09T07:32:31Z">
              <w:rPr>
                <w:rFonts w:hint="default" w:ascii="Arial" w:hAnsi="Arial" w:cs="Arial"/>
                <w:color w:val="FF0000"/>
                <w:sz w:val="24"/>
                <w:szCs w:val="24"/>
              </w:rPr>
            </w:rPrChange>
          </w:rPr>
          <w:tag w:val="MENDELEY_CITATION_v3_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"/>
          <w:id w:val="1860850219"/>
          <w:placeholder>
            <w:docPart w:val="DefaultPlaceholder_-1854013440"/>
          </w:placeholder>
        </w:sdtPr>
        <w:sdtEndPr>
          <w:rPr>
            <w:rFonts w:hint="default" w:ascii="Arial" w:hAnsi="Arial" w:cs="Arial"/>
            <w:color w:val="auto"/>
            <w:sz w:val="24"/>
            <w:szCs w:val="24"/>
            <w:rPrChange w:id="1012" w:author="genchanghsu" w:date="2022-07-09T07:32:31Z">
              <w:rPr>
                <w:rFonts w:hint="default" w:ascii="Arial" w:hAnsi="Arial" w:cs="Arial"/>
                <w:color w:val="FF0000"/>
                <w:sz w:val="24"/>
                <w:szCs w:val="24"/>
              </w:rPr>
            </w:rPrChange>
          </w:rPr>
        </w:sdtEndPr>
        <w:sdtContent>
          <w:r>
            <w:rPr>
              <w:rFonts w:hint="default" w:ascii="Arial" w:hAnsi="Arial" w:cs="Arial"/>
              <w:color w:val="auto"/>
              <w:sz w:val="24"/>
              <w:szCs w:val="24"/>
              <w:rPrChange w:id="1013" w:author="genchanghsu" w:date="2022-07-09T07:32:31Z">
                <w:rPr>
                  <w:rFonts w:hint="default" w:ascii="Arial" w:hAnsi="Arial" w:cs="Arial"/>
                  <w:color w:val="FF0000"/>
                  <w:sz w:val="24"/>
                  <w:szCs w:val="24"/>
                </w:rPr>
              </w:rPrChange>
            </w:rPr>
            <w:t xml:space="preserve">(Ryan Haley 2012; Laurance </w:t>
          </w:r>
          <w:r>
            <w:rPr>
              <w:rFonts w:hint="default" w:ascii="Arial" w:hAnsi="Arial" w:cs="Arial"/>
              <w:i/>
              <w:iCs/>
              <w:color w:val="auto"/>
              <w:sz w:val="24"/>
              <w:szCs w:val="24"/>
              <w:rPrChange w:id="1014" w:author="genchanghsu" w:date="2022-07-09T07:32:31Z">
                <w:rPr>
                  <w:rFonts w:hint="default" w:ascii="Arial" w:hAnsi="Arial" w:cs="Arial"/>
                  <w:i/>
                  <w:iCs/>
                  <w:color w:val="FF0000"/>
                  <w:sz w:val="24"/>
                  <w:szCs w:val="24"/>
                </w:rPr>
              </w:rPrChange>
            </w:rPr>
            <w:t>et al.</w:t>
          </w:r>
          <w:r>
            <w:rPr>
              <w:rFonts w:hint="default" w:ascii="Arial" w:hAnsi="Arial" w:cs="Arial"/>
              <w:color w:val="auto"/>
              <w:sz w:val="24"/>
              <w:szCs w:val="24"/>
              <w:rPrChange w:id="1015" w:author="genchanghsu" w:date="2022-07-09T07:32:31Z">
                <w:rPr>
                  <w:rFonts w:hint="default" w:ascii="Arial" w:hAnsi="Arial" w:cs="Arial"/>
                  <w:color w:val="FF0000"/>
                  <w:sz w:val="24"/>
                  <w:szCs w:val="24"/>
                </w:rPr>
              </w:rPrChange>
            </w:rPr>
            <w:t xml:space="preserve"> 2013)</w:t>
          </w:r>
        </w:sdtContent>
      </w:sdt>
      <w:r>
        <w:rPr>
          <w:rFonts w:hint="default" w:ascii="Arial" w:hAnsi="Arial" w:cs="Arial"/>
          <w:color w:val="auto"/>
          <w:sz w:val="24"/>
          <w:szCs w:val="24"/>
          <w:rPrChange w:id="1018" w:author="genchanghsu" w:date="2022-07-09T07:32:31Z">
            <w:rPr>
              <w:rFonts w:hint="default" w:ascii="Arial" w:hAnsi="Arial" w:cs="Arial"/>
              <w:color w:val="FF0000"/>
              <w:sz w:val="24"/>
              <w:szCs w:val="24"/>
            </w:rPr>
          </w:rPrChange>
        </w:rPr>
        <w:t>. We thus focused on h-index,</w:t>
      </w:r>
      <w:r>
        <w:rPr>
          <w:rFonts w:hint="default" w:ascii="Arial" w:hAnsi="Arial" w:eastAsia="PMingLiU" w:cs="Arial"/>
          <w:color w:val="auto"/>
          <w:sz w:val="24"/>
          <w:szCs w:val="24"/>
          <w:rPrChange w:id="1019" w:author="genchanghsu" w:date="2022-07-09T07:32:31Z">
            <w:rPr>
              <w:rFonts w:hint="default" w:ascii="Arial" w:hAnsi="Arial" w:eastAsia="PMingLiU" w:cs="Arial"/>
              <w:color w:val="FF0000"/>
              <w:sz w:val="24"/>
              <w:szCs w:val="24"/>
            </w:rPr>
          </w:rPrChange>
        </w:rPr>
        <w:t xml:space="preserve"> a widely</w:t>
      </w:r>
      <w:r>
        <w:rPr>
          <w:rFonts w:hint="default" w:ascii="Arial" w:hAnsi="Arial" w:cs="Arial"/>
          <w:color w:val="auto"/>
          <w:sz w:val="24"/>
          <w:szCs w:val="24"/>
          <w:rPrChange w:id="1020" w:author="genchanghsu" w:date="2022-07-09T07:32:31Z">
            <w:rPr>
              <w:rFonts w:hint="default" w:ascii="Arial" w:hAnsi="Arial" w:cs="Arial"/>
              <w:color w:val="FF0000"/>
              <w:sz w:val="24"/>
              <w:szCs w:val="24"/>
            </w:rPr>
          </w:rPrChange>
        </w:rPr>
        <w:t xml:space="preserve"> accepted measure of academic success</w:t>
      </w:r>
      <w:r>
        <w:rPr>
          <w:rFonts w:hint="default" w:ascii="Arial" w:hAnsi="Arial" w:eastAsia="PMingLiU" w:cs="Arial"/>
          <w:color w:val="auto"/>
          <w:sz w:val="24"/>
          <w:szCs w:val="24"/>
          <w:rPrChange w:id="1021" w:author="genchanghsu" w:date="2022-07-09T07:32:31Z">
            <w:rPr>
              <w:rFonts w:hint="default" w:ascii="Arial" w:hAnsi="Arial" w:eastAsia="PMingLiU" w:cs="Arial"/>
              <w:color w:val="FF0000"/>
              <w:sz w:val="24"/>
              <w:szCs w:val="24"/>
            </w:rPr>
          </w:rPrChange>
        </w:rPr>
        <w:t xml:space="preserve"> that </w:t>
      </w:r>
      <w:r>
        <w:rPr>
          <w:rFonts w:hint="default" w:ascii="Arial" w:hAnsi="Arial" w:cs="Arial"/>
          <w:color w:val="auto"/>
          <w:sz w:val="24"/>
          <w:szCs w:val="24"/>
          <w:rPrChange w:id="1022" w:author="genchanghsu" w:date="2022-07-09T07:32:31Z">
            <w:rPr>
              <w:rFonts w:hint="default" w:ascii="Arial" w:hAnsi="Arial" w:cs="Arial"/>
              <w:color w:val="FF0000"/>
              <w:sz w:val="24"/>
              <w:szCs w:val="24"/>
            </w:rPr>
          </w:rPrChange>
        </w:rPr>
        <w:t>incorporat</w:t>
      </w:r>
      <w:r>
        <w:rPr>
          <w:rFonts w:hint="default" w:ascii="Arial" w:hAnsi="Arial" w:eastAsia="PMingLiU" w:cs="Arial"/>
          <w:color w:val="auto"/>
          <w:sz w:val="24"/>
          <w:szCs w:val="24"/>
          <w:rPrChange w:id="1023" w:author="genchanghsu" w:date="2022-07-09T07:32:31Z">
            <w:rPr>
              <w:rFonts w:hint="default" w:ascii="Arial" w:hAnsi="Arial" w:eastAsia="PMingLiU" w:cs="Arial"/>
              <w:color w:val="FF0000"/>
              <w:sz w:val="24"/>
              <w:szCs w:val="24"/>
            </w:rPr>
          </w:rPrChange>
        </w:rPr>
        <w:t>es</w:t>
      </w:r>
      <w:r>
        <w:rPr>
          <w:rFonts w:hint="default" w:ascii="Arial" w:hAnsi="Arial" w:cs="Arial"/>
          <w:color w:val="auto"/>
          <w:sz w:val="24"/>
          <w:szCs w:val="24"/>
          <w:rPrChange w:id="1024" w:author="genchanghsu" w:date="2022-07-09T07:32:31Z">
            <w:rPr>
              <w:rFonts w:hint="default" w:ascii="Arial" w:hAnsi="Arial" w:cs="Arial"/>
              <w:color w:val="FF0000"/>
              <w:sz w:val="24"/>
              <w:szCs w:val="24"/>
            </w:rPr>
          </w:rPrChange>
        </w:rPr>
        <w:t xml:space="preserve"> the assessment of quantity (number of papers) and quality (citations) of publication</w:t>
      </w:r>
      <w:r>
        <w:rPr>
          <w:rFonts w:hint="default" w:ascii="Arial" w:hAnsi="Arial" w:cs="Arial" w:eastAsiaTheme="minorEastAsia"/>
          <w:color w:val="auto"/>
          <w:sz w:val="24"/>
          <w:szCs w:val="24"/>
          <w:rPrChange w:id="1025" w:author="genchanghsu" w:date="2022-07-09T07:32:31Z">
            <w:rPr>
              <w:rFonts w:hint="default" w:ascii="Arial" w:hAnsi="Arial" w:cs="Arial" w:eastAsiaTheme="minorEastAsia"/>
              <w:color w:val="FF0000"/>
              <w:sz w:val="24"/>
              <w:szCs w:val="24"/>
            </w:rPr>
          </w:rPrChange>
        </w:rPr>
        <w:t>s</w:t>
      </w:r>
      <w:r>
        <w:rPr>
          <w:rFonts w:hint="default" w:ascii="Arial" w:hAnsi="Arial" w:eastAsia="PMingLiU" w:cs="Arial"/>
          <w:color w:val="auto"/>
          <w:sz w:val="24"/>
          <w:szCs w:val="24"/>
          <w:rPrChange w:id="1026" w:author="genchanghsu" w:date="2022-07-09T07:32:31Z">
            <w:rPr>
              <w:rFonts w:hint="default" w:ascii="Arial" w:hAnsi="Arial" w:eastAsia="PMingLiU" w:cs="Arial"/>
              <w:color w:val="FF0000"/>
              <w:sz w:val="24"/>
              <w:szCs w:val="24"/>
            </w:rPr>
          </w:rPrChange>
        </w:rPr>
        <w:t xml:space="preserve"> </w:t>
      </w:r>
      <w:sdt>
        <w:sdtPr>
          <w:rPr>
            <w:rFonts w:hint="default" w:ascii="Arial" w:hAnsi="Arial" w:cs="Arial"/>
            <w:color w:val="auto"/>
            <w:sz w:val="24"/>
            <w:szCs w:val="24"/>
            <w:rPrChange w:id="1028" w:author="genchanghsu" w:date="2022-07-09T07:32:31Z">
              <w:rPr>
                <w:rFonts w:hint="default" w:ascii="Arial" w:hAnsi="Arial" w:cs="Arial"/>
                <w:color w:val="FF0000"/>
                <w:sz w:val="24"/>
                <w:szCs w:val="24"/>
              </w:rPr>
            </w:rPrChange>
          </w:rPr>
          <w:tag w:val="MENDELEY_CITATION_v3_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"/>
          <w:id w:val="924768159"/>
          <w:placeholder>
            <w:docPart w:val="DefaultPlaceholder_-1854013440"/>
          </w:placeholder>
        </w:sdtPr>
        <w:sdtEndPr>
          <w:rPr>
            <w:rFonts w:hint="default" w:ascii="Arial" w:hAnsi="Arial" w:cs="Arial"/>
            <w:color w:val="auto"/>
            <w:sz w:val="24"/>
            <w:szCs w:val="24"/>
            <w:rPrChange w:id="1029" w:author="genchanghsu" w:date="2022-07-09T07:32:31Z">
              <w:rPr>
                <w:rFonts w:hint="default" w:ascii="Arial" w:hAnsi="Arial" w:cs="Arial"/>
                <w:color w:val="FF0000"/>
                <w:sz w:val="24"/>
                <w:szCs w:val="24"/>
              </w:rPr>
            </w:rPrChange>
          </w:rPr>
        </w:sdtEndPr>
        <w:sdtContent>
          <w:r>
            <w:rPr>
              <w:rFonts w:hint="default" w:ascii="Arial" w:hAnsi="Arial" w:cs="Arial"/>
              <w:color w:val="auto"/>
              <w:sz w:val="24"/>
              <w:szCs w:val="24"/>
              <w:rPrChange w:id="1030" w:author="genchanghsu" w:date="2022-07-09T07:32:31Z">
                <w:rPr>
                  <w:rFonts w:hint="default" w:ascii="Arial" w:hAnsi="Arial" w:cs="Arial"/>
                  <w:color w:val="FF0000"/>
                  <w:sz w:val="24"/>
                  <w:szCs w:val="24"/>
                </w:rPr>
              </w:rPrChange>
            </w:rPr>
            <w:t>(Glänzel 2006)</w:t>
          </w:r>
        </w:sdtContent>
      </w:sdt>
      <w:r>
        <w:rPr>
          <w:rFonts w:hint="default" w:ascii="Arial" w:hAnsi="Arial" w:cs="Arial"/>
          <w:color w:val="auto"/>
          <w:sz w:val="24"/>
          <w:szCs w:val="24"/>
          <w:rPrChange w:id="1033" w:author="genchanghsu" w:date="2022-07-09T07:32:31Z">
            <w:rPr>
              <w:rFonts w:hint="default" w:ascii="Arial" w:hAnsi="Arial" w:cs="Arial"/>
              <w:color w:val="FF0000"/>
              <w:sz w:val="24"/>
              <w:szCs w:val="24"/>
            </w:rPr>
          </w:rPrChange>
        </w:rPr>
        <w:t>.</w:t>
      </w:r>
    </w:p>
    <w:p>
      <w:pPr>
        <w:spacing w:line="480" w:lineRule="auto"/>
        <w:jc w:val="both"/>
        <w:rPr>
          <w:rFonts w:hint="default" w:ascii="Arial" w:hAnsi="Arial" w:cs="Arial"/>
          <w:color w:val="auto"/>
          <w:sz w:val="24"/>
          <w:szCs w:val="24"/>
          <w:rPrChange w:id="1034" w:author="genchanghsu" w:date="2022-07-09T07:42:57Z">
            <w:rPr>
              <w:rFonts w:hint="default" w:ascii="Arial" w:hAnsi="Arial" w:cs="Arial"/>
              <w:color w:val="FF0000"/>
              <w:sz w:val="24"/>
              <w:szCs w:val="24"/>
            </w:rPr>
          </w:rPrChange>
        </w:rPr>
      </w:pPr>
    </w:p>
    <w:p>
      <w:pPr>
        <w:spacing w:line="480" w:lineRule="auto"/>
        <w:jc w:val="both"/>
        <w:rPr>
          <w:rFonts w:hint="default" w:ascii="Arial" w:hAnsi="Arial" w:cs="Arial"/>
          <w:color w:val="auto"/>
          <w:sz w:val="24"/>
          <w:szCs w:val="24"/>
          <w:rPrChange w:id="1035" w:author="genchanghsu" w:date="2022-07-09T07:42:57Z">
            <w:rPr>
              <w:rFonts w:hint="default" w:ascii="Arial" w:hAnsi="Arial" w:cs="Arial"/>
              <w:color w:val="FF0000"/>
              <w:sz w:val="24"/>
              <w:szCs w:val="24"/>
            </w:rPr>
          </w:rPrChange>
        </w:rPr>
      </w:pPr>
      <w:r>
        <w:rPr>
          <w:rFonts w:hint="default" w:ascii="Arial" w:hAnsi="Arial" w:cs="Arial" w:eastAsiaTheme="minorEastAsia"/>
          <w:color w:val="auto"/>
          <w:sz w:val="24"/>
          <w:szCs w:val="24"/>
          <w:rPrChange w:id="1036" w:author="genchanghsu" w:date="2022-07-09T07:42:57Z">
            <w:rPr>
              <w:rFonts w:hint="default" w:ascii="Arial" w:hAnsi="Arial" w:cs="Arial" w:eastAsiaTheme="minorEastAsia"/>
              <w:color w:val="FF0000"/>
              <w:sz w:val="24"/>
              <w:szCs w:val="24"/>
            </w:rPr>
          </w:rPrChange>
        </w:rPr>
        <w:t xml:space="preserve">We </w:t>
      </w:r>
      <w:r>
        <w:rPr>
          <w:rFonts w:hint="default" w:ascii="Arial" w:hAnsi="Arial" w:cs="Arial"/>
          <w:color w:val="auto"/>
          <w:sz w:val="24"/>
          <w:szCs w:val="24"/>
          <w:rPrChange w:id="1037" w:author="genchanghsu" w:date="2022-07-09T07:42:57Z">
            <w:rPr>
              <w:rFonts w:hint="default" w:ascii="Arial" w:hAnsi="Arial" w:cs="Arial"/>
              <w:color w:val="FF0000"/>
              <w:sz w:val="24"/>
              <w:szCs w:val="24"/>
            </w:rPr>
          </w:rPrChange>
        </w:rPr>
        <w:t xml:space="preserve">calculated h-index within the five-year interval both before and after the year </w:t>
      </w:r>
      <w:r>
        <w:rPr>
          <w:rFonts w:hint="default" w:ascii="Arial" w:hAnsi="Arial" w:cs="Arial" w:eastAsiaTheme="minorEastAsia"/>
          <w:color w:val="auto"/>
          <w:sz w:val="24"/>
          <w:szCs w:val="24"/>
          <w:rPrChange w:id="1038" w:author="genchanghsu" w:date="2022-07-09T07:42:57Z">
            <w:rPr>
              <w:rFonts w:hint="default" w:ascii="Arial" w:hAnsi="Arial" w:cs="Arial" w:eastAsiaTheme="minorEastAsia"/>
              <w:color w:val="FF0000"/>
              <w:sz w:val="24"/>
              <w:szCs w:val="24"/>
            </w:rPr>
          </w:rPrChange>
        </w:rPr>
        <w:t>of recruitment</w:t>
      </w:r>
      <w:r>
        <w:rPr>
          <w:rFonts w:hint="default" w:ascii="Arial" w:hAnsi="Arial" w:cs="Arial"/>
          <w:color w:val="auto"/>
          <w:sz w:val="24"/>
          <w:szCs w:val="24"/>
          <w:rPrChange w:id="1039" w:author="genchanghsu" w:date="2022-07-09T07:42:57Z">
            <w:rPr>
              <w:rFonts w:hint="default" w:ascii="Arial" w:hAnsi="Arial" w:cs="Arial"/>
              <w:color w:val="FF0000"/>
              <w:sz w:val="24"/>
              <w:szCs w:val="24"/>
            </w:rPr>
          </w:rPrChange>
        </w:rPr>
        <w:t xml:space="preserve"> </w:t>
      </w:r>
      <w:r>
        <w:rPr>
          <w:rFonts w:hint="default" w:ascii="Arial" w:hAnsi="Arial" w:eastAsia="PMingLiU" w:cs="Arial"/>
          <w:color w:val="auto"/>
          <w:sz w:val="24"/>
          <w:szCs w:val="24"/>
          <w:rPrChange w:id="1040" w:author="genchanghsu" w:date="2022-07-09T07:42:57Z">
            <w:rPr>
              <w:rFonts w:hint="default" w:ascii="Arial" w:hAnsi="Arial" w:eastAsia="PMingLiU" w:cs="Arial"/>
              <w:color w:val="FF0000"/>
              <w:sz w:val="24"/>
              <w:szCs w:val="24"/>
            </w:rPr>
          </w:rPrChange>
        </w:rPr>
        <w:t>and</w:t>
      </w:r>
      <w:r>
        <w:rPr>
          <w:rFonts w:hint="default" w:ascii="Arial" w:hAnsi="Arial" w:cs="Arial"/>
          <w:color w:val="auto"/>
          <w:sz w:val="24"/>
          <w:szCs w:val="24"/>
          <w:rPrChange w:id="1041" w:author="genchanghsu" w:date="2022-07-09T07:42:57Z">
            <w:rPr>
              <w:rFonts w:hint="default" w:ascii="Arial" w:hAnsi="Arial" w:cs="Arial"/>
              <w:color w:val="FF0000"/>
              <w:sz w:val="24"/>
              <w:szCs w:val="24"/>
            </w:rPr>
          </w:rPrChange>
        </w:rPr>
        <w:t xml:space="preserve"> promot</w:t>
      </w:r>
      <w:r>
        <w:rPr>
          <w:rFonts w:hint="default" w:ascii="Arial" w:hAnsi="Arial" w:cs="Arial" w:eastAsiaTheme="minorEastAsia"/>
          <w:color w:val="auto"/>
          <w:sz w:val="24"/>
          <w:szCs w:val="24"/>
          <w:rPrChange w:id="1042" w:author="genchanghsu" w:date="2022-07-09T07:42:57Z">
            <w:rPr>
              <w:rFonts w:hint="default" w:ascii="Arial" w:hAnsi="Arial" w:cs="Arial" w:eastAsiaTheme="minorEastAsia"/>
              <w:color w:val="FF0000"/>
              <w:sz w:val="24"/>
              <w:szCs w:val="24"/>
            </w:rPr>
          </w:rPrChange>
        </w:rPr>
        <w:t>ion</w:t>
      </w:r>
      <w:r>
        <w:rPr>
          <w:rFonts w:hint="default" w:ascii="Arial" w:hAnsi="Arial" w:cs="Arial"/>
          <w:color w:val="auto"/>
          <w:sz w:val="24"/>
          <w:szCs w:val="24"/>
          <w:rPrChange w:id="1043" w:author="genchanghsu" w:date="2022-07-09T07:42:57Z">
            <w:rPr>
              <w:rFonts w:hint="default" w:ascii="Arial" w:hAnsi="Arial" w:cs="Arial"/>
              <w:color w:val="FF0000"/>
              <w:sz w:val="24"/>
              <w:szCs w:val="24"/>
            </w:rPr>
          </w:rPrChange>
        </w:rPr>
        <w:t xml:space="preserve">, generating up to four h-indexes for each </w:t>
      </w:r>
      <w:r>
        <w:rPr>
          <w:rFonts w:hint="default" w:ascii="Arial" w:hAnsi="Arial" w:cs="Arial" w:eastAsiaTheme="minorEastAsia"/>
          <w:color w:val="auto"/>
          <w:sz w:val="24"/>
          <w:szCs w:val="24"/>
          <w:rPrChange w:id="1044" w:author="genchanghsu" w:date="2022-07-09T07:42:57Z">
            <w:rPr>
              <w:rFonts w:hint="default" w:ascii="Arial" w:hAnsi="Arial" w:cs="Arial" w:eastAsiaTheme="minorEastAsia"/>
              <w:color w:val="FF0000"/>
              <w:sz w:val="24"/>
              <w:szCs w:val="24"/>
            </w:rPr>
          </w:rPrChange>
        </w:rPr>
        <w:t>PI</w:t>
      </w:r>
      <w:r>
        <w:rPr>
          <w:rFonts w:hint="default" w:ascii="Arial" w:hAnsi="Arial" w:cs="Arial"/>
          <w:color w:val="auto"/>
          <w:sz w:val="24"/>
          <w:szCs w:val="24"/>
          <w:rPrChange w:id="1045" w:author="genchanghsu" w:date="2022-07-09T07:42:57Z">
            <w:rPr>
              <w:rFonts w:hint="default" w:ascii="Arial" w:hAnsi="Arial" w:cs="Arial"/>
              <w:color w:val="FF0000"/>
              <w:sz w:val="24"/>
              <w:szCs w:val="24"/>
            </w:rPr>
          </w:rPrChange>
        </w:rPr>
        <w:t xml:space="preserve">. </w:t>
      </w:r>
      <w:r>
        <w:rPr>
          <w:rFonts w:hint="default" w:ascii="Arial" w:hAnsi="Arial" w:cs="Arial" w:eastAsiaTheme="minorEastAsia"/>
          <w:color w:val="auto"/>
          <w:sz w:val="24"/>
          <w:szCs w:val="24"/>
          <w:rPrChange w:id="1046" w:author="genchanghsu" w:date="2022-07-09T07:42:57Z">
            <w:rPr>
              <w:rFonts w:hint="default" w:ascii="Arial" w:hAnsi="Arial" w:cs="Arial" w:eastAsiaTheme="minorEastAsia"/>
              <w:color w:val="FF0000"/>
              <w:sz w:val="24"/>
              <w:szCs w:val="24"/>
            </w:rPr>
          </w:rPrChange>
        </w:rPr>
        <w:t>We used the</w:t>
      </w:r>
      <w:r>
        <w:rPr>
          <w:rFonts w:hint="default" w:ascii="Arial" w:hAnsi="Arial" w:cs="Arial"/>
          <w:color w:val="auto"/>
          <w:sz w:val="24"/>
          <w:szCs w:val="24"/>
          <w:rPrChange w:id="1047" w:author="genchanghsu" w:date="2022-07-09T07:42:57Z">
            <w:rPr>
              <w:rFonts w:hint="default" w:ascii="Arial" w:hAnsi="Arial" w:cs="Arial"/>
              <w:color w:val="FF0000"/>
              <w:sz w:val="24"/>
              <w:szCs w:val="24"/>
            </w:rPr>
          </w:rPrChange>
        </w:rPr>
        <w:t xml:space="preserve"> duration of five years because </w:t>
      </w:r>
      <w:ins w:id="1048" w:author="genchanghsu" w:date="2022-07-09T07:33:10Z">
        <w:r>
          <w:rPr>
            <w:rFonts w:hint="default" w:ascii="Arial" w:hAnsi="Arial" w:cs="Arial"/>
            <w:color w:val="auto"/>
            <w:sz w:val="24"/>
            <w:szCs w:val="24"/>
            <w:lang w:val="en-US"/>
            <w:rPrChange w:id="1049" w:author="genchanghsu" w:date="2022-07-09T07:42:57Z">
              <w:rPr>
                <w:rFonts w:hint="default" w:ascii="Arial" w:hAnsi="Arial" w:cs="Arial"/>
                <w:color w:val="FF0000"/>
                <w:sz w:val="24"/>
                <w:szCs w:val="24"/>
                <w:lang w:val="en-US"/>
              </w:rPr>
            </w:rPrChange>
          </w:rPr>
          <w:t>th</w:t>
        </w:r>
      </w:ins>
      <w:ins w:id="1051" w:author="genchanghsu" w:date="2022-07-09T07:33:11Z">
        <w:r>
          <w:rPr>
            <w:rFonts w:hint="default" w:ascii="Arial" w:hAnsi="Arial" w:cs="Arial"/>
            <w:color w:val="auto"/>
            <w:sz w:val="24"/>
            <w:szCs w:val="24"/>
            <w:lang w:val="en-US"/>
            <w:rPrChange w:id="1052" w:author="genchanghsu" w:date="2022-07-09T07:42:57Z">
              <w:rPr>
                <w:rFonts w:hint="default" w:ascii="Arial" w:hAnsi="Arial" w:cs="Arial"/>
                <w:color w:val="FF0000"/>
                <w:sz w:val="24"/>
                <w:szCs w:val="24"/>
                <w:lang w:val="en-US"/>
              </w:rPr>
            </w:rPrChange>
          </w:rPr>
          <w:t xml:space="preserve">is </w:t>
        </w:r>
      </w:ins>
      <w:ins w:id="1054" w:author="genchanghsu" w:date="2022-07-09T07:33:12Z">
        <w:r>
          <w:rPr>
            <w:rFonts w:hint="default" w:ascii="Arial" w:hAnsi="Arial" w:cs="Arial"/>
            <w:color w:val="auto"/>
            <w:sz w:val="24"/>
            <w:szCs w:val="24"/>
            <w:lang w:val="en-US"/>
            <w:rPrChange w:id="1055" w:author="genchanghsu" w:date="2022-07-09T07:42:57Z">
              <w:rPr>
                <w:rFonts w:hint="default" w:ascii="Arial" w:hAnsi="Arial" w:cs="Arial"/>
                <w:color w:val="FF0000"/>
                <w:sz w:val="24"/>
                <w:szCs w:val="24"/>
                <w:lang w:val="en-US"/>
              </w:rPr>
            </w:rPrChange>
          </w:rPr>
          <w:t>time</w:t>
        </w:r>
      </w:ins>
      <w:ins w:id="1057" w:author="genchanghsu" w:date="2022-07-09T07:33:13Z">
        <w:r>
          <w:rPr>
            <w:rFonts w:hint="default" w:ascii="Arial" w:hAnsi="Arial" w:cs="Arial"/>
            <w:color w:val="auto"/>
            <w:sz w:val="24"/>
            <w:szCs w:val="24"/>
            <w:lang w:val="en-US"/>
            <w:rPrChange w:id="1058" w:author="genchanghsu" w:date="2022-07-09T07:42:57Z">
              <w:rPr>
                <w:rFonts w:hint="default" w:ascii="Arial" w:hAnsi="Arial" w:cs="Arial"/>
                <w:color w:val="FF0000"/>
                <w:sz w:val="24"/>
                <w:szCs w:val="24"/>
                <w:lang w:val="en-US"/>
              </w:rPr>
            </w:rPrChange>
          </w:rPr>
          <w:t xml:space="preserve"> s</w:t>
        </w:r>
      </w:ins>
      <w:ins w:id="1060" w:author="genchanghsu" w:date="2022-07-09T07:33:14Z">
        <w:r>
          <w:rPr>
            <w:rFonts w:hint="default" w:ascii="Arial" w:hAnsi="Arial" w:cs="Arial"/>
            <w:color w:val="auto"/>
            <w:sz w:val="24"/>
            <w:szCs w:val="24"/>
            <w:lang w:val="en-US"/>
            <w:rPrChange w:id="1061" w:author="genchanghsu" w:date="2022-07-09T07:42:57Z">
              <w:rPr>
                <w:rFonts w:hint="default" w:ascii="Arial" w:hAnsi="Arial" w:cs="Arial"/>
                <w:color w:val="FF0000"/>
                <w:sz w:val="24"/>
                <w:szCs w:val="24"/>
                <w:lang w:val="en-US"/>
              </w:rPr>
            </w:rPrChange>
          </w:rPr>
          <w:t>pan</w:t>
        </w:r>
      </w:ins>
      <w:del w:id="1063" w:author="genchanghsu" w:date="2022-07-09T07:33:09Z">
        <w:r>
          <w:rPr>
            <w:rFonts w:hint="default" w:ascii="Arial" w:hAnsi="Arial" w:cs="Arial"/>
            <w:color w:val="auto"/>
            <w:sz w:val="24"/>
            <w:szCs w:val="24"/>
            <w:rPrChange w:id="1064" w:author="genchanghsu" w:date="2022-07-09T07:42:57Z">
              <w:rPr>
                <w:rFonts w:hint="default" w:ascii="Arial" w:hAnsi="Arial" w:cs="Arial"/>
                <w:color w:val="FF0000"/>
                <w:sz w:val="24"/>
                <w:szCs w:val="24"/>
              </w:rPr>
            </w:rPrChange>
          </w:rPr>
          <w:delText>it</w:delText>
        </w:r>
      </w:del>
      <w:r>
        <w:rPr>
          <w:rFonts w:hint="default" w:ascii="Arial" w:hAnsi="Arial" w:cs="Arial"/>
          <w:color w:val="auto"/>
          <w:sz w:val="24"/>
          <w:szCs w:val="24"/>
          <w:rPrChange w:id="1066" w:author="genchanghsu" w:date="2022-07-09T07:42:57Z">
            <w:rPr>
              <w:rFonts w:hint="default" w:ascii="Arial" w:hAnsi="Arial" w:cs="Arial"/>
              <w:color w:val="FF0000"/>
              <w:sz w:val="24"/>
              <w:szCs w:val="24"/>
            </w:rPr>
          </w:rPrChange>
        </w:rPr>
        <w:t xml:space="preserve"> is commonly used</w:t>
      </w:r>
      <w:r>
        <w:rPr>
          <w:rFonts w:hint="default" w:ascii="Arial" w:hAnsi="Arial" w:cs="Arial" w:eastAsiaTheme="minorEastAsia"/>
          <w:color w:val="auto"/>
          <w:sz w:val="24"/>
          <w:szCs w:val="24"/>
          <w:rPrChange w:id="1067" w:author="genchanghsu" w:date="2022-07-09T07:42:57Z">
            <w:rPr>
              <w:rFonts w:hint="default" w:ascii="Arial" w:hAnsi="Arial" w:cs="Arial" w:eastAsiaTheme="minorEastAsia"/>
              <w:color w:val="FF0000"/>
              <w:sz w:val="24"/>
              <w:szCs w:val="24"/>
            </w:rPr>
          </w:rPrChange>
        </w:rPr>
        <w:t xml:space="preserve"> by institutes</w:t>
      </w:r>
      <w:r>
        <w:rPr>
          <w:rFonts w:hint="default" w:ascii="Arial" w:hAnsi="Arial" w:cs="Arial"/>
          <w:color w:val="auto"/>
          <w:sz w:val="24"/>
          <w:szCs w:val="24"/>
          <w:rPrChange w:id="1068" w:author="genchanghsu" w:date="2022-07-09T07:42:57Z">
            <w:rPr>
              <w:rFonts w:hint="default" w:ascii="Arial" w:hAnsi="Arial" w:cs="Arial"/>
              <w:color w:val="FF0000"/>
              <w:sz w:val="24"/>
              <w:szCs w:val="24"/>
            </w:rPr>
          </w:rPrChange>
        </w:rPr>
        <w:t xml:space="preserve"> to evaluate the most recent academic performance both for </w:t>
      </w:r>
      <w:r>
        <w:rPr>
          <w:rFonts w:hint="default" w:ascii="Arial" w:hAnsi="Arial" w:cs="Arial" w:eastAsiaTheme="minorEastAsia"/>
          <w:color w:val="auto"/>
          <w:sz w:val="24"/>
          <w:szCs w:val="24"/>
          <w:rPrChange w:id="1069" w:author="genchanghsu" w:date="2022-07-09T07:42:57Z">
            <w:rPr>
              <w:rFonts w:hint="default" w:ascii="Arial" w:hAnsi="Arial" w:cs="Arial" w:eastAsiaTheme="minorEastAsia"/>
              <w:color w:val="FF0000"/>
              <w:sz w:val="24"/>
              <w:szCs w:val="24"/>
            </w:rPr>
          </w:rPrChange>
        </w:rPr>
        <w:t>recruiting</w:t>
      </w:r>
      <w:r>
        <w:rPr>
          <w:rFonts w:hint="default" w:ascii="Arial" w:hAnsi="Arial" w:cs="Arial"/>
          <w:color w:val="auto"/>
          <w:sz w:val="24"/>
          <w:szCs w:val="24"/>
          <w:rPrChange w:id="1070" w:author="genchanghsu" w:date="2022-07-09T07:42:57Z">
            <w:rPr>
              <w:rFonts w:hint="default" w:ascii="Arial" w:hAnsi="Arial" w:cs="Arial"/>
              <w:color w:val="FF0000"/>
              <w:sz w:val="24"/>
              <w:szCs w:val="24"/>
            </w:rPr>
          </w:rPrChange>
        </w:rPr>
        <w:t xml:space="preserve"> a new PI and for promotion to full professor. The</w:t>
      </w:r>
      <w:r>
        <w:rPr>
          <w:rFonts w:hint="default" w:ascii="Arial" w:hAnsi="Arial" w:cs="Arial" w:eastAsiaTheme="minorEastAsia"/>
          <w:color w:val="auto"/>
          <w:sz w:val="24"/>
          <w:szCs w:val="24"/>
          <w:rPrChange w:id="1071" w:author="genchanghsu" w:date="2022-07-09T07:42:57Z">
            <w:rPr>
              <w:rFonts w:hint="default" w:ascii="Arial" w:hAnsi="Arial" w:cs="Arial" w:eastAsiaTheme="minorEastAsia"/>
              <w:color w:val="FF0000"/>
              <w:sz w:val="24"/>
              <w:szCs w:val="24"/>
            </w:rPr>
          </w:rPrChange>
        </w:rPr>
        <w:t xml:space="preserve"> publications and citations during</w:t>
      </w:r>
      <w:r>
        <w:rPr>
          <w:rFonts w:hint="default" w:ascii="Arial" w:hAnsi="Arial" w:cs="Arial"/>
          <w:color w:val="auto"/>
          <w:sz w:val="24"/>
          <w:szCs w:val="24"/>
          <w:rPrChange w:id="1072" w:author="genchanghsu" w:date="2022-07-09T07:42:57Z">
            <w:rPr>
              <w:rFonts w:hint="default" w:ascii="Arial" w:hAnsi="Arial" w:cs="Arial"/>
              <w:color w:val="FF0000"/>
              <w:sz w:val="24"/>
              <w:szCs w:val="24"/>
            </w:rPr>
          </w:rPrChange>
        </w:rPr>
        <w:t xml:space="preserve"> </w:t>
      </w:r>
      <w:r>
        <w:rPr>
          <w:rFonts w:hint="default" w:ascii="Arial" w:hAnsi="Arial" w:cs="Arial" w:eastAsiaTheme="minorEastAsia"/>
          <w:color w:val="auto"/>
          <w:sz w:val="24"/>
          <w:szCs w:val="24"/>
          <w:rPrChange w:id="1073" w:author="genchanghsu" w:date="2022-07-09T07:42:57Z">
            <w:rPr>
              <w:rFonts w:hint="default" w:ascii="Arial" w:hAnsi="Arial" w:cs="Arial" w:eastAsiaTheme="minorEastAsia"/>
              <w:color w:val="FF0000"/>
              <w:sz w:val="24"/>
              <w:szCs w:val="24"/>
            </w:rPr>
          </w:rPrChange>
        </w:rPr>
        <w:t xml:space="preserve">the </w:t>
      </w:r>
      <w:r>
        <w:rPr>
          <w:rFonts w:hint="default" w:ascii="Arial" w:hAnsi="Arial" w:cs="Arial"/>
          <w:color w:val="auto"/>
          <w:sz w:val="24"/>
          <w:szCs w:val="24"/>
          <w:rPrChange w:id="1074" w:author="genchanghsu" w:date="2022-07-09T07:42:57Z">
            <w:rPr>
              <w:rFonts w:hint="default" w:ascii="Arial" w:hAnsi="Arial" w:cs="Arial"/>
              <w:color w:val="FF0000"/>
              <w:sz w:val="24"/>
              <w:szCs w:val="24"/>
            </w:rPr>
          </w:rPrChange>
        </w:rPr>
        <w:t xml:space="preserve">year of </w:t>
      </w:r>
      <w:r>
        <w:rPr>
          <w:rFonts w:hint="default" w:ascii="Arial" w:hAnsi="Arial" w:eastAsia="PMingLiU" w:cs="Arial"/>
          <w:color w:val="auto"/>
          <w:sz w:val="24"/>
          <w:szCs w:val="24"/>
          <w:rPrChange w:id="1075" w:author="genchanghsu" w:date="2022-07-09T07:42:57Z">
            <w:rPr>
              <w:rFonts w:hint="default" w:ascii="Arial" w:hAnsi="Arial" w:eastAsia="PMingLiU" w:cs="Arial"/>
              <w:color w:val="FF0000"/>
              <w:sz w:val="24"/>
              <w:szCs w:val="24"/>
            </w:rPr>
          </w:rPrChange>
        </w:rPr>
        <w:t>recruitment</w:t>
      </w:r>
      <w:r>
        <w:rPr>
          <w:rFonts w:hint="default" w:ascii="Arial" w:hAnsi="Arial" w:cs="Arial"/>
          <w:color w:val="auto"/>
          <w:sz w:val="24"/>
          <w:szCs w:val="24"/>
          <w:rPrChange w:id="1076" w:author="genchanghsu" w:date="2022-07-09T07:42:57Z">
            <w:rPr>
              <w:rFonts w:hint="default" w:ascii="Arial" w:hAnsi="Arial" w:cs="Arial"/>
              <w:color w:val="FF0000"/>
              <w:sz w:val="24"/>
              <w:szCs w:val="24"/>
            </w:rPr>
          </w:rPrChange>
        </w:rPr>
        <w:t xml:space="preserve"> and promotion w</w:t>
      </w:r>
      <w:r>
        <w:rPr>
          <w:rFonts w:hint="default" w:ascii="Arial" w:hAnsi="Arial" w:cs="Arial" w:eastAsiaTheme="minorEastAsia"/>
          <w:color w:val="auto"/>
          <w:sz w:val="24"/>
          <w:szCs w:val="24"/>
          <w:rPrChange w:id="1077" w:author="genchanghsu" w:date="2022-07-09T07:42:57Z">
            <w:rPr>
              <w:rFonts w:hint="default" w:ascii="Arial" w:hAnsi="Arial" w:cs="Arial" w:eastAsiaTheme="minorEastAsia"/>
              <w:color w:val="FF0000"/>
              <w:sz w:val="24"/>
              <w:szCs w:val="24"/>
            </w:rPr>
          </w:rPrChange>
        </w:rPr>
        <w:t>ere</w:t>
      </w:r>
      <w:r>
        <w:rPr>
          <w:rFonts w:hint="default" w:ascii="Arial" w:hAnsi="Arial" w:cs="Arial"/>
          <w:color w:val="auto"/>
          <w:sz w:val="24"/>
          <w:szCs w:val="24"/>
          <w:rPrChange w:id="1078" w:author="genchanghsu" w:date="2022-07-09T07:42:57Z">
            <w:rPr>
              <w:rFonts w:hint="default" w:ascii="Arial" w:hAnsi="Arial" w:cs="Arial"/>
              <w:color w:val="FF0000"/>
              <w:sz w:val="24"/>
              <w:szCs w:val="24"/>
            </w:rPr>
          </w:rPrChange>
        </w:rPr>
        <w:t xml:space="preserve"> considered as the performance </w:t>
      </w:r>
      <w:r>
        <w:rPr>
          <w:rFonts w:hint="default" w:ascii="Arial" w:hAnsi="Arial" w:cs="Arial" w:eastAsiaTheme="minorEastAsia"/>
          <w:color w:val="auto"/>
          <w:sz w:val="24"/>
          <w:szCs w:val="24"/>
          <w:rPrChange w:id="1079" w:author="genchanghsu" w:date="2022-07-09T07:42:57Z">
            <w:rPr>
              <w:rFonts w:hint="default" w:ascii="Arial" w:hAnsi="Arial" w:cs="Arial" w:eastAsiaTheme="minorEastAsia"/>
              <w:color w:val="FF0000"/>
              <w:sz w:val="24"/>
              <w:szCs w:val="24"/>
            </w:rPr>
          </w:rPrChange>
        </w:rPr>
        <w:t>“</w:t>
      </w:r>
      <w:r>
        <w:rPr>
          <w:rFonts w:hint="default" w:ascii="Arial" w:hAnsi="Arial" w:cs="Arial"/>
          <w:color w:val="auto"/>
          <w:sz w:val="24"/>
          <w:szCs w:val="24"/>
          <w:rPrChange w:id="1080" w:author="genchanghsu" w:date="2022-07-09T07:42:57Z">
            <w:rPr>
              <w:rFonts w:hint="default" w:ascii="Arial" w:hAnsi="Arial" w:cs="Arial"/>
              <w:color w:val="FF0000"/>
              <w:sz w:val="24"/>
              <w:szCs w:val="24"/>
            </w:rPr>
          </w:rPrChange>
        </w:rPr>
        <w:t>before</w:t>
      </w:r>
      <w:r>
        <w:rPr>
          <w:rFonts w:hint="default" w:ascii="Arial" w:hAnsi="Arial" w:cs="Arial" w:eastAsiaTheme="minorEastAsia"/>
          <w:color w:val="auto"/>
          <w:sz w:val="24"/>
          <w:szCs w:val="24"/>
          <w:rPrChange w:id="1081" w:author="genchanghsu" w:date="2022-07-09T07:42:57Z">
            <w:rPr>
              <w:rFonts w:hint="default" w:ascii="Arial" w:hAnsi="Arial" w:cs="Arial" w:eastAsiaTheme="minorEastAsia"/>
              <w:color w:val="FF0000"/>
              <w:sz w:val="24"/>
              <w:szCs w:val="24"/>
            </w:rPr>
          </w:rPrChange>
        </w:rPr>
        <w:t>”</w:t>
      </w:r>
      <w:r>
        <w:rPr>
          <w:rFonts w:hint="default" w:ascii="Arial" w:hAnsi="Arial" w:cs="Arial"/>
          <w:color w:val="auto"/>
          <w:sz w:val="24"/>
          <w:szCs w:val="24"/>
          <w:rPrChange w:id="1082" w:author="genchanghsu" w:date="2022-07-09T07:42:57Z">
            <w:rPr>
              <w:rFonts w:hint="default" w:ascii="Arial" w:hAnsi="Arial" w:cs="Arial"/>
              <w:color w:val="FF0000"/>
              <w:sz w:val="24"/>
              <w:szCs w:val="24"/>
            </w:rPr>
          </w:rPrChange>
        </w:rPr>
        <w:t xml:space="preserve"> </w:t>
      </w:r>
      <w:ins w:id="1083" w:author="genchanghsu" w:date="2022-07-09T07:37:32Z">
        <w:r>
          <w:rPr>
            <w:rFonts w:hint="default" w:ascii="Arial" w:hAnsi="Arial" w:cs="Arial"/>
            <w:color w:val="auto"/>
            <w:sz w:val="24"/>
            <w:szCs w:val="24"/>
            <w:lang w:val="en-US"/>
            <w:rPrChange w:id="1084" w:author="genchanghsu" w:date="2022-07-09T07:42:57Z">
              <w:rPr>
                <w:rFonts w:hint="default" w:ascii="Arial" w:hAnsi="Arial" w:cs="Arial"/>
                <w:color w:val="FF0000"/>
                <w:sz w:val="24"/>
                <w:szCs w:val="24"/>
                <w:lang w:val="en-US"/>
              </w:rPr>
            </w:rPrChange>
          </w:rPr>
          <w:t>r</w:t>
        </w:r>
      </w:ins>
      <w:ins w:id="1086" w:author="genchanghsu" w:date="2022-07-09T07:37:33Z">
        <w:r>
          <w:rPr>
            <w:rFonts w:hint="default" w:ascii="Arial" w:hAnsi="Arial" w:cs="Arial"/>
            <w:color w:val="auto"/>
            <w:sz w:val="24"/>
            <w:szCs w:val="24"/>
            <w:lang w:val="en-US"/>
            <w:rPrChange w:id="1087" w:author="genchanghsu" w:date="2022-07-09T07:42:57Z">
              <w:rPr>
                <w:rFonts w:hint="default" w:ascii="Arial" w:hAnsi="Arial" w:cs="Arial"/>
                <w:color w:val="FF0000"/>
                <w:sz w:val="24"/>
                <w:szCs w:val="24"/>
                <w:lang w:val="en-US"/>
              </w:rPr>
            </w:rPrChange>
          </w:rPr>
          <w:t>ec</w:t>
        </w:r>
      </w:ins>
      <w:ins w:id="1089" w:author="genchanghsu" w:date="2022-07-09T07:37:34Z">
        <w:r>
          <w:rPr>
            <w:rFonts w:hint="default" w:ascii="Arial" w:hAnsi="Arial" w:cs="Arial"/>
            <w:color w:val="auto"/>
            <w:sz w:val="24"/>
            <w:szCs w:val="24"/>
            <w:lang w:val="en-US"/>
            <w:rPrChange w:id="1090" w:author="genchanghsu" w:date="2022-07-09T07:42:57Z">
              <w:rPr>
                <w:rFonts w:hint="default" w:ascii="Arial" w:hAnsi="Arial" w:cs="Arial"/>
                <w:color w:val="FF0000"/>
                <w:sz w:val="24"/>
                <w:szCs w:val="24"/>
                <w:lang w:val="en-US"/>
              </w:rPr>
            </w:rPrChange>
          </w:rPr>
          <w:t>ruitmen</w:t>
        </w:r>
      </w:ins>
      <w:ins w:id="1092" w:author="genchanghsu" w:date="2022-07-09T07:37:35Z">
        <w:r>
          <w:rPr>
            <w:rFonts w:hint="default" w:ascii="Arial" w:hAnsi="Arial" w:cs="Arial"/>
            <w:color w:val="auto"/>
            <w:sz w:val="24"/>
            <w:szCs w:val="24"/>
            <w:lang w:val="en-US"/>
            <w:rPrChange w:id="1093" w:author="genchanghsu" w:date="2022-07-09T07:42:57Z">
              <w:rPr>
                <w:rFonts w:hint="default" w:ascii="Arial" w:hAnsi="Arial" w:cs="Arial"/>
                <w:color w:val="FF0000"/>
                <w:sz w:val="24"/>
                <w:szCs w:val="24"/>
                <w:lang w:val="en-US"/>
              </w:rPr>
            </w:rPrChange>
          </w:rPr>
          <w:t>t</w:t>
        </w:r>
      </w:ins>
      <w:del w:id="1095" w:author="genchanghsu" w:date="2022-07-09T07:37:21Z">
        <w:r>
          <w:rPr>
            <w:rFonts w:hint="default" w:ascii="Arial" w:hAnsi="Arial" w:cs="Arial"/>
            <w:color w:val="auto"/>
            <w:sz w:val="24"/>
            <w:szCs w:val="24"/>
            <w:rPrChange w:id="1096" w:author="genchanghsu" w:date="2022-07-09T07:42:57Z">
              <w:rPr>
                <w:rFonts w:hint="default" w:ascii="Arial" w:hAnsi="Arial" w:cs="Arial"/>
                <w:color w:val="FF0000"/>
                <w:sz w:val="24"/>
                <w:szCs w:val="24"/>
              </w:rPr>
            </w:rPrChange>
          </w:rPr>
          <w:delText>g</w:delText>
        </w:r>
      </w:del>
      <w:del w:id="1098" w:author="genchanghsu" w:date="2022-07-09T07:37:20Z">
        <w:r>
          <w:rPr>
            <w:rFonts w:hint="default" w:ascii="Arial" w:hAnsi="Arial" w:cs="Arial"/>
            <w:color w:val="auto"/>
            <w:sz w:val="24"/>
            <w:szCs w:val="24"/>
            <w:rPrChange w:id="1099" w:author="genchanghsu" w:date="2022-07-09T07:42:57Z">
              <w:rPr>
                <w:rFonts w:hint="default" w:ascii="Arial" w:hAnsi="Arial" w:cs="Arial"/>
                <w:color w:val="FF0000"/>
                <w:sz w:val="24"/>
                <w:szCs w:val="24"/>
              </w:rPr>
            </w:rPrChange>
          </w:rPr>
          <w:delText>etti</w:delText>
        </w:r>
      </w:del>
      <w:del w:id="1101" w:author="genchanghsu" w:date="2022-07-09T07:37:19Z">
        <w:r>
          <w:rPr>
            <w:rFonts w:hint="default" w:ascii="Arial" w:hAnsi="Arial" w:cs="Arial"/>
            <w:color w:val="auto"/>
            <w:sz w:val="24"/>
            <w:szCs w:val="24"/>
            <w:rPrChange w:id="1102" w:author="genchanghsu" w:date="2022-07-09T07:42:57Z">
              <w:rPr>
                <w:rFonts w:hint="default" w:ascii="Arial" w:hAnsi="Arial" w:cs="Arial"/>
                <w:color w:val="FF0000"/>
                <w:sz w:val="24"/>
                <w:szCs w:val="24"/>
              </w:rPr>
            </w:rPrChange>
          </w:rPr>
          <w:delText>ng</w:delText>
        </w:r>
      </w:del>
      <w:del w:id="1104" w:author="genchanghsu" w:date="2022-07-09T07:37:42Z">
        <w:r>
          <w:rPr>
            <w:rFonts w:hint="default" w:ascii="Arial" w:hAnsi="Arial" w:cs="Arial"/>
            <w:color w:val="auto"/>
            <w:sz w:val="24"/>
            <w:szCs w:val="24"/>
            <w:rPrChange w:id="1105" w:author="genchanghsu" w:date="2022-07-09T07:42:57Z">
              <w:rPr>
                <w:rFonts w:hint="default" w:ascii="Arial" w:hAnsi="Arial" w:cs="Arial"/>
                <w:color w:val="FF0000"/>
                <w:sz w:val="24"/>
                <w:szCs w:val="24"/>
              </w:rPr>
            </w:rPrChange>
          </w:rPr>
          <w:delText xml:space="preserve"> </w:delText>
        </w:r>
      </w:del>
      <w:del w:id="1107" w:author="genchanghsu" w:date="2022-07-09T07:37:40Z">
        <w:r>
          <w:rPr>
            <w:rFonts w:hint="default" w:ascii="Arial" w:hAnsi="Arial" w:eastAsia="PMingLiU" w:cs="Arial"/>
            <w:color w:val="auto"/>
            <w:sz w:val="24"/>
            <w:szCs w:val="24"/>
            <w:rPrChange w:id="1108" w:author="genchanghsu" w:date="2022-07-09T07:42:57Z">
              <w:rPr>
                <w:rFonts w:hint="default" w:ascii="Arial" w:hAnsi="Arial" w:eastAsia="PMingLiU" w:cs="Arial"/>
                <w:color w:val="FF0000"/>
                <w:sz w:val="24"/>
                <w:szCs w:val="24"/>
              </w:rPr>
            </w:rPrChange>
          </w:rPr>
          <w:delText>a</w:delText>
        </w:r>
      </w:del>
      <w:del w:id="1110" w:author="genchanghsu" w:date="2022-07-09T07:37:40Z">
        <w:r>
          <w:rPr>
            <w:rFonts w:hint="default" w:ascii="Arial" w:hAnsi="Arial" w:cs="Arial"/>
            <w:color w:val="auto"/>
            <w:sz w:val="24"/>
            <w:szCs w:val="24"/>
            <w:rPrChange w:id="1111" w:author="genchanghsu" w:date="2022-07-09T07:42:57Z">
              <w:rPr>
                <w:rFonts w:hint="default" w:ascii="Arial" w:hAnsi="Arial" w:cs="Arial"/>
                <w:color w:val="FF0000"/>
                <w:sz w:val="24"/>
                <w:szCs w:val="24"/>
              </w:rPr>
            </w:rPrChange>
          </w:rPr>
          <w:delText xml:space="preserve"> </w:delText>
        </w:r>
      </w:del>
      <w:del w:id="1113" w:author="genchanghsu" w:date="2022-07-09T07:37:07Z">
        <w:r>
          <w:rPr>
            <w:rFonts w:hint="default" w:ascii="Arial" w:hAnsi="Arial" w:cs="Arial"/>
            <w:color w:val="auto"/>
            <w:sz w:val="24"/>
            <w:szCs w:val="24"/>
            <w:rPrChange w:id="1114" w:author="genchanghsu" w:date="2022-07-09T07:42:57Z">
              <w:rPr>
                <w:rFonts w:hint="default" w:ascii="Arial" w:hAnsi="Arial" w:cs="Arial"/>
                <w:color w:val="FF0000"/>
                <w:sz w:val="24"/>
                <w:szCs w:val="24"/>
              </w:rPr>
            </w:rPrChange>
          </w:rPr>
          <w:delText>jo</w:delText>
        </w:r>
      </w:del>
      <w:del w:id="1116" w:author="genchanghsu" w:date="2022-07-09T07:37:06Z">
        <w:r>
          <w:rPr>
            <w:rFonts w:hint="default" w:ascii="Arial" w:hAnsi="Arial" w:cs="Arial"/>
            <w:color w:val="auto"/>
            <w:sz w:val="24"/>
            <w:szCs w:val="24"/>
            <w:rPrChange w:id="1117" w:author="genchanghsu" w:date="2022-07-09T07:42:57Z">
              <w:rPr>
                <w:rFonts w:hint="default" w:ascii="Arial" w:hAnsi="Arial" w:cs="Arial"/>
                <w:color w:val="FF0000"/>
                <w:sz w:val="24"/>
                <w:szCs w:val="24"/>
              </w:rPr>
            </w:rPrChange>
          </w:rPr>
          <w:delText>b</w:delText>
        </w:r>
      </w:del>
      <w:del w:id="1119" w:author="genchanghsu" w:date="2022-07-09T07:37:42Z">
        <w:r>
          <w:rPr>
            <w:rFonts w:hint="default" w:ascii="Arial" w:hAnsi="Arial" w:cs="Arial"/>
            <w:color w:val="auto"/>
            <w:sz w:val="24"/>
            <w:szCs w:val="24"/>
            <w:rPrChange w:id="1120" w:author="genchanghsu" w:date="2022-07-09T07:42:57Z">
              <w:rPr>
                <w:rFonts w:hint="default" w:ascii="Arial" w:hAnsi="Arial" w:cs="Arial"/>
                <w:color w:val="FF0000"/>
                <w:sz w:val="24"/>
                <w:szCs w:val="24"/>
              </w:rPr>
            </w:rPrChange>
          </w:rPr>
          <w:delText xml:space="preserve"> </w:delText>
        </w:r>
      </w:del>
      <w:ins w:id="1122" w:author="genchanghsu" w:date="2022-07-09T07:37:43Z">
        <w:r>
          <w:rPr>
            <w:rFonts w:hint="default" w:ascii="Arial" w:hAnsi="Arial" w:cs="Arial"/>
            <w:color w:val="auto"/>
            <w:sz w:val="24"/>
            <w:szCs w:val="24"/>
            <w:lang w:val="en-US"/>
            <w:rPrChange w:id="1123" w:author="genchanghsu" w:date="2022-07-09T07:42:57Z">
              <w:rPr>
                <w:rFonts w:hint="default" w:ascii="Arial" w:hAnsi="Arial" w:cs="Arial"/>
                <w:color w:val="FF0000"/>
                <w:sz w:val="24"/>
                <w:szCs w:val="24"/>
                <w:lang w:val="en-US"/>
              </w:rPr>
            </w:rPrChange>
          </w:rPr>
          <w:t xml:space="preserve"> </w:t>
        </w:r>
      </w:ins>
      <w:r>
        <w:rPr>
          <w:rFonts w:hint="default" w:ascii="Arial" w:hAnsi="Arial" w:cs="Arial" w:eastAsiaTheme="minorEastAsia"/>
          <w:color w:val="auto"/>
          <w:sz w:val="24"/>
          <w:szCs w:val="24"/>
          <w:rPrChange w:id="1125" w:author="genchanghsu" w:date="2022-07-09T07:42:57Z">
            <w:rPr>
              <w:rFonts w:hint="default" w:ascii="Arial" w:hAnsi="Arial" w:cs="Arial" w:eastAsiaTheme="minorEastAsia"/>
              <w:color w:val="FF0000"/>
              <w:sz w:val="24"/>
              <w:szCs w:val="24"/>
            </w:rPr>
          </w:rPrChange>
        </w:rPr>
        <w:t>and</w:t>
      </w:r>
      <w:r>
        <w:rPr>
          <w:rFonts w:hint="default" w:ascii="Arial" w:hAnsi="Arial" w:cs="Arial"/>
          <w:color w:val="auto"/>
          <w:sz w:val="24"/>
          <w:szCs w:val="24"/>
          <w:rPrChange w:id="1126" w:author="genchanghsu" w:date="2022-07-09T07:42:57Z">
            <w:rPr>
              <w:rFonts w:hint="default" w:ascii="Arial" w:hAnsi="Arial" w:cs="Arial"/>
              <w:color w:val="FF0000"/>
              <w:sz w:val="24"/>
              <w:szCs w:val="24"/>
            </w:rPr>
          </w:rPrChange>
        </w:rPr>
        <w:t xml:space="preserve"> promotion</w:t>
      </w:r>
      <w:del w:id="1127" w:author="genchanghsu" w:date="2022-07-09T07:37:48Z">
        <w:r>
          <w:rPr>
            <w:rFonts w:hint="default" w:ascii="Arial" w:hAnsi="Arial" w:cs="Arial"/>
            <w:color w:val="auto"/>
            <w:sz w:val="24"/>
            <w:szCs w:val="24"/>
            <w:rPrChange w:id="1128" w:author="genchanghsu" w:date="2022-07-09T07:42:57Z">
              <w:rPr>
                <w:rFonts w:hint="default" w:ascii="Arial" w:hAnsi="Arial" w:cs="Arial"/>
                <w:color w:val="FF0000"/>
                <w:sz w:val="24"/>
                <w:szCs w:val="24"/>
              </w:rPr>
            </w:rPrChange>
          </w:rPr>
          <w:delText xml:space="preserve"> to full pro</w:delText>
        </w:r>
      </w:del>
      <w:del w:id="1130" w:author="genchanghsu" w:date="2022-07-09T07:37:49Z">
        <w:r>
          <w:rPr>
            <w:rFonts w:hint="default" w:ascii="Arial" w:hAnsi="Arial" w:cs="Arial"/>
            <w:color w:val="auto"/>
            <w:sz w:val="24"/>
            <w:szCs w:val="24"/>
            <w:rPrChange w:id="1131" w:author="genchanghsu" w:date="2022-07-09T07:42:57Z">
              <w:rPr>
                <w:rFonts w:hint="default" w:ascii="Arial" w:hAnsi="Arial" w:cs="Arial"/>
                <w:color w:val="FF0000"/>
                <w:sz w:val="24"/>
                <w:szCs w:val="24"/>
              </w:rPr>
            </w:rPrChange>
          </w:rPr>
          <w:delText>fesso</w:delText>
        </w:r>
      </w:del>
      <w:del w:id="1133" w:author="genchanghsu" w:date="2022-07-09T07:37:50Z">
        <w:r>
          <w:rPr>
            <w:rFonts w:hint="default" w:ascii="Arial" w:hAnsi="Arial" w:cs="Arial"/>
            <w:color w:val="auto"/>
            <w:sz w:val="24"/>
            <w:szCs w:val="24"/>
            <w:rPrChange w:id="1134" w:author="genchanghsu" w:date="2022-07-09T07:42:57Z">
              <w:rPr>
                <w:rFonts w:hint="default" w:ascii="Arial" w:hAnsi="Arial" w:cs="Arial"/>
                <w:color w:val="FF0000"/>
                <w:sz w:val="24"/>
                <w:szCs w:val="24"/>
              </w:rPr>
            </w:rPrChange>
          </w:rPr>
          <w:delText>r</w:delText>
        </w:r>
      </w:del>
      <w:r>
        <w:rPr>
          <w:rFonts w:hint="default" w:ascii="Arial" w:hAnsi="Arial" w:cs="Arial" w:eastAsiaTheme="minorEastAsia"/>
          <w:color w:val="auto"/>
          <w:sz w:val="24"/>
          <w:szCs w:val="24"/>
          <w:rPrChange w:id="1136" w:author="genchanghsu" w:date="2022-07-09T07:42:57Z">
            <w:rPr>
              <w:rFonts w:hint="default" w:ascii="Arial" w:hAnsi="Arial" w:cs="Arial" w:eastAsiaTheme="minorEastAsia"/>
              <w:color w:val="FF0000"/>
              <w:sz w:val="24"/>
              <w:szCs w:val="24"/>
            </w:rPr>
          </w:rPrChange>
        </w:rPr>
        <w:t xml:space="preserve"> because these publications, either as published papers or manuscripts “accepted” or “in press”, would most likely contribute to the evaluation of academic performance prior to successful recruitment and promotion.</w:t>
      </w:r>
      <w:r>
        <w:rPr>
          <w:rFonts w:hint="default" w:ascii="Arial" w:hAnsi="Arial" w:cs="Arial"/>
          <w:color w:val="auto"/>
          <w:sz w:val="24"/>
          <w:szCs w:val="24"/>
          <w:rPrChange w:id="1137" w:author="genchanghsu" w:date="2022-07-09T07:42:57Z">
            <w:rPr>
              <w:rFonts w:hint="default" w:ascii="Arial" w:hAnsi="Arial" w:cs="Arial"/>
              <w:color w:val="FF0000"/>
              <w:sz w:val="24"/>
              <w:szCs w:val="24"/>
            </w:rPr>
          </w:rPrChange>
        </w:rPr>
        <w:t xml:space="preserve"> For example, a</w:t>
      </w:r>
      <w:del w:id="1138" w:author="genchanghsu" w:date="2022-07-09T07:39:03Z">
        <w:r>
          <w:rPr>
            <w:rFonts w:hint="default" w:ascii="Arial" w:hAnsi="Arial" w:cs="Arial"/>
            <w:color w:val="auto"/>
            <w:sz w:val="24"/>
            <w:szCs w:val="24"/>
            <w:rPrChange w:id="1139" w:author="genchanghsu" w:date="2022-07-09T07:42:57Z">
              <w:rPr>
                <w:rFonts w:hint="default" w:ascii="Arial" w:hAnsi="Arial" w:cs="Arial"/>
                <w:color w:val="FF0000"/>
                <w:sz w:val="24"/>
                <w:szCs w:val="24"/>
              </w:rPr>
            </w:rPrChange>
          </w:rPr>
          <w:delText xml:space="preserve"> n</w:delText>
        </w:r>
      </w:del>
      <w:del w:id="1141" w:author="genchanghsu" w:date="2022-07-09T07:39:02Z">
        <w:r>
          <w:rPr>
            <w:rFonts w:hint="default" w:ascii="Arial" w:hAnsi="Arial" w:cs="Arial"/>
            <w:color w:val="auto"/>
            <w:sz w:val="24"/>
            <w:szCs w:val="24"/>
            <w:rPrChange w:id="1142" w:author="genchanghsu" w:date="2022-07-09T07:42:57Z">
              <w:rPr>
                <w:rFonts w:hint="default" w:ascii="Arial" w:hAnsi="Arial" w:cs="Arial"/>
                <w:color w:val="FF0000"/>
                <w:sz w:val="24"/>
                <w:szCs w:val="24"/>
              </w:rPr>
            </w:rPrChange>
          </w:rPr>
          <w:delText>ew</w:delText>
        </w:r>
      </w:del>
      <w:r>
        <w:rPr>
          <w:rFonts w:hint="default" w:ascii="Arial" w:hAnsi="Arial" w:cs="Arial"/>
          <w:color w:val="auto"/>
          <w:sz w:val="24"/>
          <w:szCs w:val="24"/>
          <w:rPrChange w:id="1144" w:author="genchanghsu" w:date="2022-07-09T07:42:57Z">
            <w:rPr>
              <w:rFonts w:hint="default" w:ascii="Arial" w:hAnsi="Arial" w:cs="Arial"/>
              <w:color w:val="FF0000"/>
              <w:sz w:val="24"/>
              <w:szCs w:val="24"/>
            </w:rPr>
          </w:rPrChange>
        </w:rPr>
        <w:t xml:space="preserve"> PI who started </w:t>
      </w:r>
      <w:ins w:id="1145" w:author="genchanghsu" w:date="2022-07-09T07:38:49Z">
        <w:r>
          <w:rPr>
            <w:rFonts w:hint="default" w:ascii="Arial" w:hAnsi="Arial" w:cs="Arial"/>
            <w:color w:val="auto"/>
            <w:sz w:val="24"/>
            <w:szCs w:val="24"/>
            <w:lang w:val="en-US"/>
            <w:rPrChange w:id="1146" w:author="genchanghsu" w:date="2022-07-09T07:42:57Z">
              <w:rPr>
                <w:rFonts w:hint="default" w:ascii="Arial" w:hAnsi="Arial" w:cs="Arial"/>
                <w:color w:val="FF0000"/>
                <w:sz w:val="24"/>
                <w:szCs w:val="24"/>
                <w:lang w:val="en-US"/>
              </w:rPr>
            </w:rPrChange>
          </w:rPr>
          <w:t>a</w:t>
        </w:r>
      </w:ins>
      <w:del w:id="1148" w:author="genchanghsu" w:date="2022-07-09T07:38:49Z">
        <w:r>
          <w:rPr>
            <w:rFonts w:hint="default" w:ascii="Arial" w:hAnsi="Arial" w:cs="Arial"/>
            <w:color w:val="auto"/>
            <w:sz w:val="24"/>
            <w:szCs w:val="24"/>
            <w:rPrChange w:id="1149" w:author="genchanghsu" w:date="2022-07-09T07:42:57Z">
              <w:rPr>
                <w:rFonts w:hint="default" w:ascii="Arial" w:hAnsi="Arial" w:cs="Arial"/>
                <w:color w:val="FF0000"/>
                <w:sz w:val="24"/>
                <w:szCs w:val="24"/>
              </w:rPr>
            </w:rPrChange>
          </w:rPr>
          <w:delText>the</w:delText>
        </w:r>
      </w:del>
      <w:r>
        <w:rPr>
          <w:rFonts w:hint="default" w:ascii="Arial" w:hAnsi="Arial" w:cs="Arial"/>
          <w:color w:val="auto"/>
          <w:sz w:val="24"/>
          <w:szCs w:val="24"/>
          <w:rPrChange w:id="1151" w:author="genchanghsu" w:date="2022-07-09T07:42:57Z">
            <w:rPr>
              <w:rFonts w:hint="default" w:ascii="Arial" w:hAnsi="Arial" w:cs="Arial"/>
              <w:color w:val="FF0000"/>
              <w:sz w:val="24"/>
              <w:szCs w:val="24"/>
            </w:rPr>
          </w:rPrChange>
        </w:rPr>
        <w:t xml:space="preserve"> </w:t>
      </w:r>
      <w:ins w:id="1152" w:author="genchanghsu" w:date="2022-07-09T07:38:52Z">
        <w:r>
          <w:rPr>
            <w:rFonts w:hint="default" w:ascii="Arial" w:hAnsi="Arial" w:cs="Arial"/>
            <w:color w:val="auto"/>
            <w:sz w:val="24"/>
            <w:szCs w:val="24"/>
            <w:lang w:val="en-US"/>
            <w:rPrChange w:id="1153" w:author="genchanghsu" w:date="2022-07-09T07:42:57Z">
              <w:rPr>
                <w:rFonts w:hint="default" w:ascii="Arial" w:hAnsi="Arial" w:cs="Arial"/>
                <w:color w:val="FF0000"/>
                <w:sz w:val="24"/>
                <w:szCs w:val="24"/>
                <w:lang w:val="en-US"/>
              </w:rPr>
            </w:rPrChange>
          </w:rPr>
          <w:t>falcu</w:t>
        </w:r>
      </w:ins>
      <w:ins w:id="1155" w:author="genchanghsu" w:date="2022-07-09T07:38:53Z">
        <w:r>
          <w:rPr>
            <w:rFonts w:hint="default" w:ascii="Arial" w:hAnsi="Arial" w:cs="Arial"/>
            <w:color w:val="auto"/>
            <w:sz w:val="24"/>
            <w:szCs w:val="24"/>
            <w:lang w:val="en-US"/>
            <w:rPrChange w:id="1156" w:author="genchanghsu" w:date="2022-07-09T07:42:57Z">
              <w:rPr>
                <w:rFonts w:hint="default" w:ascii="Arial" w:hAnsi="Arial" w:cs="Arial"/>
                <w:color w:val="FF0000"/>
                <w:sz w:val="24"/>
                <w:szCs w:val="24"/>
                <w:lang w:val="en-US"/>
              </w:rPr>
            </w:rPrChange>
          </w:rPr>
          <w:t xml:space="preserve">lty </w:t>
        </w:r>
      </w:ins>
      <w:r>
        <w:rPr>
          <w:rFonts w:hint="default" w:ascii="Arial" w:hAnsi="Arial" w:cs="Arial"/>
          <w:color w:val="auto"/>
          <w:sz w:val="24"/>
          <w:szCs w:val="24"/>
          <w:rPrChange w:id="1158" w:author="genchanghsu" w:date="2022-07-09T07:42:57Z">
            <w:rPr>
              <w:rFonts w:hint="default" w:ascii="Arial" w:hAnsi="Arial" w:cs="Arial"/>
              <w:color w:val="FF0000"/>
              <w:sz w:val="24"/>
              <w:szCs w:val="24"/>
            </w:rPr>
          </w:rPrChange>
        </w:rPr>
        <w:t>position in 2010 would have a</w:t>
      </w:r>
      <w:r>
        <w:rPr>
          <w:rFonts w:hint="default" w:ascii="Arial" w:hAnsi="Arial" w:cs="Arial" w:eastAsiaTheme="minorEastAsia"/>
          <w:color w:val="auto"/>
          <w:sz w:val="24"/>
          <w:szCs w:val="24"/>
          <w:rPrChange w:id="1159" w:author="genchanghsu" w:date="2022-07-09T07:42:57Z">
            <w:rPr>
              <w:rFonts w:hint="default" w:ascii="Arial" w:hAnsi="Arial" w:cs="Arial" w:eastAsiaTheme="minorEastAsia"/>
              <w:color w:val="FF0000"/>
              <w:sz w:val="24"/>
              <w:szCs w:val="24"/>
            </w:rPr>
          </w:rPrChange>
        </w:rPr>
        <w:t>n</w:t>
      </w:r>
      <w:r>
        <w:rPr>
          <w:rFonts w:hint="default" w:ascii="Arial" w:hAnsi="Arial" w:cs="Arial"/>
          <w:color w:val="auto"/>
          <w:sz w:val="24"/>
          <w:szCs w:val="24"/>
          <w:rPrChange w:id="1160" w:author="genchanghsu" w:date="2022-07-09T07:42:57Z">
            <w:rPr>
              <w:rFonts w:hint="default" w:ascii="Arial" w:hAnsi="Arial" w:cs="Arial"/>
              <w:color w:val="FF0000"/>
              <w:sz w:val="24"/>
              <w:szCs w:val="24"/>
            </w:rPr>
          </w:rPrChange>
        </w:rPr>
        <w:t xml:space="preserve"> h-index measured for publications between 2006 and 2010 (i.e., </w:t>
      </w:r>
      <w:r>
        <w:rPr>
          <w:rFonts w:hint="default" w:ascii="Arial" w:hAnsi="Arial" w:cs="Arial" w:eastAsiaTheme="minorEastAsia"/>
          <w:color w:val="auto"/>
          <w:sz w:val="24"/>
          <w:szCs w:val="24"/>
          <w:rPrChange w:id="1161" w:author="genchanghsu" w:date="2022-07-09T07:42:57Z">
            <w:rPr>
              <w:rFonts w:hint="default" w:ascii="Arial" w:hAnsi="Arial" w:cs="Arial" w:eastAsiaTheme="minorEastAsia"/>
              <w:color w:val="FF0000"/>
              <w:sz w:val="24"/>
              <w:szCs w:val="24"/>
            </w:rPr>
          </w:rPrChange>
        </w:rPr>
        <w:t>“</w:t>
      </w:r>
      <w:r>
        <w:rPr>
          <w:rFonts w:hint="default" w:ascii="Arial" w:hAnsi="Arial" w:cs="Arial"/>
          <w:color w:val="auto"/>
          <w:sz w:val="24"/>
          <w:szCs w:val="24"/>
          <w:rPrChange w:id="1162" w:author="genchanghsu" w:date="2022-07-09T07:42:57Z">
            <w:rPr>
              <w:rFonts w:hint="default" w:ascii="Arial" w:hAnsi="Arial" w:cs="Arial"/>
              <w:color w:val="FF0000"/>
              <w:sz w:val="24"/>
              <w:szCs w:val="24"/>
            </w:rPr>
          </w:rPrChange>
        </w:rPr>
        <w:t>before</w:t>
      </w:r>
      <w:r>
        <w:rPr>
          <w:rFonts w:hint="default" w:ascii="Arial" w:hAnsi="Arial" w:cs="Arial" w:eastAsiaTheme="minorEastAsia"/>
          <w:color w:val="auto"/>
          <w:sz w:val="24"/>
          <w:szCs w:val="24"/>
          <w:rPrChange w:id="1163" w:author="genchanghsu" w:date="2022-07-09T07:42:57Z">
            <w:rPr>
              <w:rFonts w:hint="default" w:ascii="Arial" w:hAnsi="Arial" w:cs="Arial" w:eastAsiaTheme="minorEastAsia"/>
              <w:color w:val="FF0000"/>
              <w:sz w:val="24"/>
              <w:szCs w:val="24"/>
            </w:rPr>
          </w:rPrChange>
        </w:rPr>
        <w:t>” h-index</w:t>
      </w:r>
      <w:ins w:id="1164" w:author="genchanghsu" w:date="2022-07-09T07:41:48Z">
        <w:r>
          <w:rPr>
            <w:rFonts w:hint="default" w:ascii="Arial" w:hAnsi="Arial" w:cs="Arial" w:eastAsiaTheme="minorEastAsia"/>
            <w:color w:val="auto"/>
            <w:sz w:val="24"/>
            <w:szCs w:val="24"/>
            <w:lang w:val="en-US"/>
            <w:rPrChange w:id="1165" w:author="genchanghsu" w:date="2022-07-09T07:42:57Z">
              <w:rPr>
                <w:rFonts w:hint="default" w:ascii="Arial" w:hAnsi="Arial" w:cs="Arial" w:eastAsiaTheme="minorEastAsia"/>
                <w:color w:val="FF0000"/>
                <w:sz w:val="24"/>
                <w:szCs w:val="24"/>
                <w:lang w:val="en-US"/>
              </w:rPr>
            </w:rPrChange>
          </w:rPr>
          <w:t xml:space="preserve"> fo</w:t>
        </w:r>
      </w:ins>
      <w:ins w:id="1167" w:author="genchanghsu" w:date="2022-07-09T07:41:49Z">
        <w:r>
          <w:rPr>
            <w:rFonts w:hint="default" w:ascii="Arial" w:hAnsi="Arial" w:cs="Arial" w:eastAsiaTheme="minorEastAsia"/>
            <w:color w:val="auto"/>
            <w:sz w:val="24"/>
            <w:szCs w:val="24"/>
            <w:lang w:val="en-US"/>
            <w:rPrChange w:id="1168" w:author="genchanghsu" w:date="2022-07-09T07:42:57Z">
              <w:rPr>
                <w:rFonts w:hint="default" w:ascii="Arial" w:hAnsi="Arial" w:cs="Arial" w:eastAsiaTheme="minorEastAsia"/>
                <w:color w:val="FF0000"/>
                <w:sz w:val="24"/>
                <w:szCs w:val="24"/>
                <w:lang w:val="en-US"/>
              </w:rPr>
            </w:rPrChange>
          </w:rPr>
          <w:t xml:space="preserve">r </w:t>
        </w:r>
      </w:ins>
      <w:ins w:id="1170" w:author="genchanghsu" w:date="2022-07-09T07:41:49Z">
        <w:r>
          <w:rPr>
            <w:rFonts w:hint="default" w:ascii="Arial" w:hAnsi="Arial" w:cs="Arial" w:eastAsiaTheme="minorEastAsia"/>
            <w:color w:val="auto"/>
            <w:sz w:val="24"/>
            <w:szCs w:val="24"/>
            <w:lang w:val="en-US"/>
            <w:rPrChange w:id="1171" w:author="genchanghsu" w:date="2022-07-09T07:42:57Z">
              <w:rPr>
                <w:rFonts w:hint="default" w:ascii="Arial" w:hAnsi="Arial" w:cs="Arial" w:eastAsiaTheme="minorEastAsia"/>
                <w:color w:val="FF0000"/>
                <w:sz w:val="24"/>
                <w:szCs w:val="24"/>
                <w:lang w:val="en-US"/>
              </w:rPr>
            </w:rPrChange>
          </w:rPr>
          <w:t>recruitment</w:t>
        </w:r>
      </w:ins>
      <w:r>
        <w:rPr>
          <w:rFonts w:hint="default" w:ascii="Arial" w:hAnsi="Arial" w:cs="Arial"/>
          <w:color w:val="auto"/>
          <w:sz w:val="24"/>
          <w:szCs w:val="24"/>
          <w:rPrChange w:id="1173" w:author="genchanghsu" w:date="2022-07-09T07:42:57Z">
            <w:rPr>
              <w:rFonts w:hint="default" w:ascii="Arial" w:hAnsi="Arial" w:cs="Arial"/>
              <w:color w:val="FF0000"/>
              <w:sz w:val="24"/>
              <w:szCs w:val="24"/>
            </w:rPr>
          </w:rPrChange>
        </w:rPr>
        <w:t xml:space="preserve">), and another h-index measured for publications between 2011 and 2015 (i.e., </w:t>
      </w:r>
      <w:r>
        <w:rPr>
          <w:rFonts w:hint="default" w:ascii="Arial" w:hAnsi="Arial" w:cs="Arial" w:eastAsiaTheme="minorEastAsia"/>
          <w:color w:val="auto"/>
          <w:sz w:val="24"/>
          <w:szCs w:val="24"/>
          <w:rPrChange w:id="1174" w:author="genchanghsu" w:date="2022-07-09T07:42:57Z">
            <w:rPr>
              <w:rFonts w:hint="default" w:ascii="Arial" w:hAnsi="Arial" w:cs="Arial" w:eastAsiaTheme="minorEastAsia"/>
              <w:color w:val="FF0000"/>
              <w:sz w:val="24"/>
              <w:szCs w:val="24"/>
            </w:rPr>
          </w:rPrChange>
        </w:rPr>
        <w:t>“</w:t>
      </w:r>
      <w:r>
        <w:rPr>
          <w:rFonts w:hint="default" w:ascii="Arial" w:hAnsi="Arial" w:cs="Arial"/>
          <w:color w:val="auto"/>
          <w:sz w:val="24"/>
          <w:szCs w:val="24"/>
          <w:rPrChange w:id="1175" w:author="genchanghsu" w:date="2022-07-09T07:42:57Z">
            <w:rPr>
              <w:rFonts w:hint="default" w:ascii="Arial" w:hAnsi="Arial" w:cs="Arial"/>
              <w:color w:val="FF0000"/>
              <w:sz w:val="24"/>
              <w:szCs w:val="24"/>
            </w:rPr>
          </w:rPrChange>
        </w:rPr>
        <w:t>after</w:t>
      </w:r>
      <w:r>
        <w:rPr>
          <w:rFonts w:hint="default" w:ascii="Arial" w:hAnsi="Arial" w:cs="Arial" w:eastAsiaTheme="minorEastAsia"/>
          <w:color w:val="auto"/>
          <w:sz w:val="24"/>
          <w:szCs w:val="24"/>
          <w:rPrChange w:id="1176" w:author="genchanghsu" w:date="2022-07-09T07:42:57Z">
            <w:rPr>
              <w:rFonts w:hint="default" w:ascii="Arial" w:hAnsi="Arial" w:cs="Arial" w:eastAsiaTheme="minorEastAsia"/>
              <w:color w:val="FF0000"/>
              <w:sz w:val="24"/>
              <w:szCs w:val="24"/>
            </w:rPr>
          </w:rPrChange>
        </w:rPr>
        <w:t>”</w:t>
      </w:r>
      <w:ins w:id="1177" w:author="genchanghsu" w:date="2022-07-09T07:39:40Z">
        <w:r>
          <w:rPr>
            <w:rFonts w:hint="default" w:ascii="Arial" w:hAnsi="Arial" w:cs="Arial" w:eastAsiaTheme="minorEastAsia"/>
            <w:color w:val="auto"/>
            <w:sz w:val="24"/>
            <w:szCs w:val="24"/>
            <w:lang w:val="en-US"/>
            <w:rPrChange w:id="1178" w:author="genchanghsu" w:date="2022-07-09T07:42:57Z">
              <w:rPr>
                <w:rFonts w:hint="default" w:ascii="Arial" w:hAnsi="Arial" w:cs="Arial" w:eastAsiaTheme="minorEastAsia"/>
                <w:color w:val="FF0000"/>
                <w:sz w:val="24"/>
                <w:szCs w:val="24"/>
                <w:lang w:val="en-US"/>
              </w:rPr>
            </w:rPrChange>
          </w:rPr>
          <w:t xml:space="preserve"> </w:t>
        </w:r>
      </w:ins>
      <w:del w:id="1180" w:author="genchanghsu" w:date="2022-07-09T07:41:54Z">
        <w:r>
          <w:rPr>
            <w:rFonts w:hint="default" w:ascii="Arial" w:hAnsi="Arial" w:cs="Arial" w:eastAsiaTheme="minorEastAsia"/>
            <w:color w:val="auto"/>
            <w:sz w:val="24"/>
            <w:szCs w:val="24"/>
            <w:rPrChange w:id="1181" w:author="genchanghsu" w:date="2022-07-09T07:42:57Z">
              <w:rPr>
                <w:rFonts w:hint="default" w:ascii="Arial" w:hAnsi="Arial" w:cs="Arial" w:eastAsiaTheme="minorEastAsia"/>
                <w:color w:val="FF0000"/>
                <w:sz w:val="24"/>
                <w:szCs w:val="24"/>
              </w:rPr>
            </w:rPrChange>
          </w:rPr>
          <w:delText xml:space="preserve"> </w:delText>
        </w:r>
      </w:del>
      <w:r>
        <w:rPr>
          <w:rFonts w:hint="default" w:ascii="Arial" w:hAnsi="Arial" w:cs="Arial" w:eastAsiaTheme="minorEastAsia"/>
          <w:color w:val="auto"/>
          <w:sz w:val="24"/>
          <w:szCs w:val="24"/>
          <w:rPrChange w:id="1183" w:author="genchanghsu" w:date="2022-07-09T07:42:57Z">
            <w:rPr>
              <w:rFonts w:hint="default" w:ascii="Arial" w:hAnsi="Arial" w:cs="Arial" w:eastAsiaTheme="minorEastAsia"/>
              <w:color w:val="FF0000"/>
              <w:sz w:val="24"/>
              <w:szCs w:val="24"/>
            </w:rPr>
          </w:rPrChange>
        </w:rPr>
        <w:t>h-index</w:t>
      </w:r>
      <w:ins w:id="1184" w:author="genchanghsu" w:date="2022-07-09T07:41:58Z">
        <w:r>
          <w:rPr>
            <w:rFonts w:hint="default" w:ascii="Arial" w:hAnsi="Arial" w:cs="Arial" w:eastAsiaTheme="minorEastAsia"/>
            <w:color w:val="auto"/>
            <w:sz w:val="24"/>
            <w:szCs w:val="24"/>
            <w:lang w:val="en-US"/>
            <w:rPrChange w:id="1185" w:author="genchanghsu" w:date="2022-07-09T07:42:57Z">
              <w:rPr>
                <w:rFonts w:hint="default" w:ascii="Arial" w:hAnsi="Arial" w:cs="Arial" w:eastAsiaTheme="minorEastAsia"/>
                <w:color w:val="FF0000"/>
                <w:sz w:val="24"/>
                <w:szCs w:val="24"/>
                <w:lang w:val="en-US"/>
              </w:rPr>
            </w:rPrChange>
          </w:rPr>
          <w:t xml:space="preserve"> </w:t>
        </w:r>
      </w:ins>
      <w:ins w:id="1187" w:author="genchanghsu" w:date="2022-07-09T07:41:59Z">
        <w:r>
          <w:rPr>
            <w:rFonts w:hint="default" w:ascii="Arial" w:hAnsi="Arial" w:cs="Arial" w:eastAsiaTheme="minorEastAsia"/>
            <w:color w:val="auto"/>
            <w:sz w:val="24"/>
            <w:szCs w:val="24"/>
            <w:lang w:val="en-US"/>
            <w:rPrChange w:id="1188" w:author="genchanghsu" w:date="2022-07-09T07:42:57Z">
              <w:rPr>
                <w:rFonts w:hint="default" w:ascii="Arial" w:hAnsi="Arial" w:cs="Arial" w:eastAsiaTheme="minorEastAsia"/>
                <w:color w:val="FF0000"/>
                <w:sz w:val="24"/>
                <w:szCs w:val="24"/>
                <w:lang w:val="en-US"/>
              </w:rPr>
            </w:rPrChange>
          </w:rPr>
          <w:t xml:space="preserve">for </w:t>
        </w:r>
      </w:ins>
      <w:ins w:id="1190" w:author="genchanghsu" w:date="2022-07-09T07:41:59Z">
        <w:r>
          <w:rPr>
            <w:rFonts w:hint="default" w:ascii="Arial" w:hAnsi="Arial" w:cs="Arial" w:eastAsiaTheme="minorEastAsia"/>
            <w:color w:val="auto"/>
            <w:sz w:val="24"/>
            <w:szCs w:val="24"/>
            <w:lang w:val="en-US"/>
            <w:rPrChange w:id="1191" w:author="genchanghsu" w:date="2022-07-09T07:42:57Z">
              <w:rPr>
                <w:rFonts w:hint="default" w:ascii="Arial" w:hAnsi="Arial" w:cs="Arial" w:eastAsiaTheme="minorEastAsia"/>
                <w:color w:val="FF0000"/>
                <w:sz w:val="24"/>
                <w:szCs w:val="24"/>
                <w:lang w:val="en-US"/>
              </w:rPr>
            </w:rPrChange>
          </w:rPr>
          <w:t>recruitment</w:t>
        </w:r>
      </w:ins>
      <w:r>
        <w:rPr>
          <w:rFonts w:hint="default" w:ascii="Arial" w:hAnsi="Arial" w:cs="Arial"/>
          <w:color w:val="auto"/>
          <w:sz w:val="24"/>
          <w:szCs w:val="24"/>
          <w:rPrChange w:id="1193" w:author="genchanghsu" w:date="2022-07-09T07:42:57Z">
            <w:rPr>
              <w:rFonts w:hint="default" w:ascii="Arial" w:hAnsi="Arial" w:cs="Arial"/>
              <w:color w:val="FF0000"/>
              <w:sz w:val="24"/>
              <w:szCs w:val="24"/>
            </w:rPr>
          </w:rPrChange>
        </w:rPr>
        <w:t xml:space="preserve">). We did not </w:t>
      </w:r>
      <w:del w:id="1194" w:author="genchanghsu" w:date="2022-07-09T07:42:26Z">
        <w:r>
          <w:rPr>
            <w:rFonts w:hint="default" w:ascii="Arial" w:hAnsi="Arial" w:cs="Arial"/>
            <w:color w:val="auto"/>
            <w:sz w:val="24"/>
            <w:szCs w:val="24"/>
            <w:lang w:val="en-US"/>
            <w:rPrChange w:id="1195" w:author="genchanghsu" w:date="2022-07-09T07:42:57Z">
              <w:rPr>
                <w:rFonts w:hint="default" w:ascii="Arial" w:hAnsi="Arial" w:cs="Arial"/>
                <w:color w:val="FF0000"/>
                <w:sz w:val="24"/>
                <w:szCs w:val="24"/>
                <w:lang w:val="en-US"/>
              </w:rPr>
            </w:rPrChange>
          </w:rPr>
          <w:delText>consider</w:delText>
        </w:r>
      </w:del>
      <w:ins w:id="1197" w:author="genchanghsu" w:date="2022-07-09T07:42:26Z">
        <w:r>
          <w:rPr>
            <w:rFonts w:hint="default" w:ascii="Arial" w:hAnsi="Arial" w:cs="Arial"/>
            <w:color w:val="auto"/>
            <w:sz w:val="24"/>
            <w:szCs w:val="24"/>
            <w:lang w:val="en-US"/>
            <w:rPrChange w:id="1198" w:author="genchanghsu" w:date="2022-07-09T07:42:57Z">
              <w:rPr>
                <w:rFonts w:hint="default" w:ascii="Arial" w:hAnsi="Arial" w:cs="Arial"/>
                <w:color w:val="FF0000"/>
                <w:sz w:val="24"/>
                <w:szCs w:val="24"/>
                <w:lang w:val="en-US"/>
              </w:rPr>
            </w:rPrChange>
          </w:rPr>
          <w:t>inc</w:t>
        </w:r>
      </w:ins>
      <w:ins w:id="1200" w:author="genchanghsu" w:date="2022-07-09T07:42:27Z">
        <w:r>
          <w:rPr>
            <w:rFonts w:hint="default" w:ascii="Arial" w:hAnsi="Arial" w:cs="Arial"/>
            <w:color w:val="auto"/>
            <w:sz w:val="24"/>
            <w:szCs w:val="24"/>
            <w:lang w:val="en-US"/>
            <w:rPrChange w:id="1201" w:author="genchanghsu" w:date="2022-07-09T07:42:57Z">
              <w:rPr>
                <w:rFonts w:hint="default" w:ascii="Arial" w:hAnsi="Arial" w:cs="Arial"/>
                <w:color w:val="FF0000"/>
                <w:sz w:val="24"/>
                <w:szCs w:val="24"/>
                <w:lang w:val="en-US"/>
              </w:rPr>
            </w:rPrChange>
          </w:rPr>
          <w:t>lude</w:t>
        </w:r>
      </w:ins>
      <w:r>
        <w:rPr>
          <w:rFonts w:hint="default" w:ascii="Arial" w:hAnsi="Arial" w:cs="Arial"/>
          <w:color w:val="auto"/>
          <w:sz w:val="24"/>
          <w:szCs w:val="24"/>
          <w:rPrChange w:id="1203" w:author="genchanghsu" w:date="2022-07-09T07:42:57Z">
            <w:rPr>
              <w:rFonts w:hint="default" w:ascii="Arial" w:hAnsi="Arial" w:cs="Arial"/>
              <w:color w:val="FF0000"/>
              <w:sz w:val="24"/>
              <w:szCs w:val="24"/>
            </w:rPr>
          </w:rPrChange>
        </w:rPr>
        <w:t xml:space="preserve"> </w:t>
      </w:r>
      <w:r>
        <w:rPr>
          <w:rFonts w:hint="default" w:ascii="Arial" w:hAnsi="Arial" w:cs="Arial" w:eastAsiaTheme="minorEastAsia"/>
          <w:color w:val="auto"/>
          <w:sz w:val="24"/>
          <w:szCs w:val="24"/>
          <w:rPrChange w:id="1204" w:author="genchanghsu" w:date="2022-07-09T07:42:57Z">
            <w:rPr>
              <w:rFonts w:hint="default" w:ascii="Arial" w:hAnsi="Arial" w:cs="Arial" w:eastAsiaTheme="minorEastAsia"/>
              <w:color w:val="FF0000"/>
              <w:sz w:val="24"/>
              <w:szCs w:val="24"/>
            </w:rPr>
          </w:rPrChange>
        </w:rPr>
        <w:t>“</w:t>
      </w:r>
      <w:r>
        <w:rPr>
          <w:rFonts w:hint="default" w:ascii="Arial" w:hAnsi="Arial" w:cs="Arial"/>
          <w:color w:val="auto"/>
          <w:sz w:val="24"/>
          <w:szCs w:val="24"/>
          <w:rPrChange w:id="1205" w:author="genchanghsu" w:date="2022-07-09T07:42:57Z">
            <w:rPr>
              <w:rFonts w:hint="default" w:ascii="Arial" w:hAnsi="Arial" w:cs="Arial"/>
              <w:color w:val="FF0000"/>
              <w:sz w:val="24"/>
              <w:szCs w:val="24"/>
            </w:rPr>
          </w:rPrChange>
        </w:rPr>
        <w:t>after</w:t>
      </w:r>
      <w:r>
        <w:rPr>
          <w:rFonts w:hint="default" w:ascii="Arial" w:hAnsi="Arial" w:cs="Arial" w:eastAsiaTheme="minorEastAsia"/>
          <w:color w:val="auto"/>
          <w:sz w:val="24"/>
          <w:szCs w:val="24"/>
          <w:rPrChange w:id="1206" w:author="genchanghsu" w:date="2022-07-09T07:42:57Z">
            <w:rPr>
              <w:rFonts w:hint="default" w:ascii="Arial" w:hAnsi="Arial" w:cs="Arial" w:eastAsiaTheme="minorEastAsia"/>
              <w:color w:val="FF0000"/>
              <w:sz w:val="24"/>
              <w:szCs w:val="24"/>
            </w:rPr>
          </w:rPrChange>
        </w:rPr>
        <w:t>”</w:t>
      </w:r>
      <w:r>
        <w:rPr>
          <w:rFonts w:hint="default" w:ascii="Arial" w:hAnsi="Arial" w:cs="Arial"/>
          <w:color w:val="auto"/>
          <w:sz w:val="24"/>
          <w:szCs w:val="24"/>
          <w:rPrChange w:id="1207" w:author="genchanghsu" w:date="2022-07-09T07:42:57Z">
            <w:rPr>
              <w:rFonts w:hint="default" w:ascii="Arial" w:hAnsi="Arial" w:cs="Arial"/>
              <w:color w:val="FF0000"/>
              <w:sz w:val="24"/>
              <w:szCs w:val="24"/>
            </w:rPr>
          </w:rPrChange>
        </w:rPr>
        <w:t xml:space="preserve"> h-index</w:t>
      </w:r>
      <w:r>
        <w:rPr>
          <w:rFonts w:hint="default" w:ascii="Arial" w:hAnsi="Arial" w:cs="Arial" w:eastAsiaTheme="minorEastAsia"/>
          <w:color w:val="auto"/>
          <w:sz w:val="24"/>
          <w:szCs w:val="24"/>
          <w:rPrChange w:id="1208" w:author="genchanghsu" w:date="2022-07-09T07:42:57Z">
            <w:rPr>
              <w:rFonts w:hint="default" w:ascii="Arial" w:hAnsi="Arial" w:cs="Arial" w:eastAsiaTheme="minorEastAsia"/>
              <w:color w:val="FF0000"/>
              <w:sz w:val="24"/>
              <w:szCs w:val="24"/>
            </w:rPr>
          </w:rPrChange>
        </w:rPr>
        <w:t>es</w:t>
      </w:r>
      <w:r>
        <w:rPr>
          <w:rFonts w:hint="default" w:ascii="Arial" w:hAnsi="Arial" w:cs="Arial"/>
          <w:color w:val="auto"/>
          <w:sz w:val="24"/>
          <w:szCs w:val="24"/>
          <w:rPrChange w:id="1209" w:author="genchanghsu" w:date="2022-07-09T07:42:57Z">
            <w:rPr>
              <w:rFonts w:hint="default" w:ascii="Arial" w:hAnsi="Arial" w:cs="Arial"/>
              <w:color w:val="FF0000"/>
              <w:sz w:val="24"/>
              <w:szCs w:val="24"/>
            </w:rPr>
          </w:rPrChange>
        </w:rPr>
        <w:t xml:space="preserve"> for PIs who were recruited </w:t>
      </w:r>
      <w:del w:id="1210" w:author="genchanghsu" w:date="2022-07-09T07:40:28Z">
        <w:r>
          <w:rPr>
            <w:rFonts w:hint="default" w:ascii="Arial" w:hAnsi="Arial" w:cs="Arial"/>
            <w:color w:val="auto"/>
            <w:sz w:val="24"/>
            <w:szCs w:val="24"/>
            <w:rPrChange w:id="1211" w:author="genchanghsu" w:date="2022-07-09T07:42:57Z">
              <w:rPr>
                <w:rFonts w:hint="default" w:ascii="Arial" w:hAnsi="Arial" w:cs="Arial"/>
                <w:color w:val="FF0000"/>
                <w:sz w:val="24"/>
                <w:szCs w:val="24"/>
              </w:rPr>
            </w:rPrChange>
          </w:rPr>
          <w:delText xml:space="preserve">as a new PI </w:delText>
        </w:r>
      </w:del>
      <w:r>
        <w:rPr>
          <w:rFonts w:hint="default" w:ascii="Arial" w:hAnsi="Arial" w:cs="Arial"/>
          <w:color w:val="auto"/>
          <w:sz w:val="24"/>
          <w:szCs w:val="24"/>
          <w:rPrChange w:id="1213" w:author="genchanghsu" w:date="2022-07-09T07:42:57Z">
            <w:rPr>
              <w:rFonts w:hint="default" w:ascii="Arial" w:hAnsi="Arial" w:cs="Arial"/>
              <w:color w:val="FF0000"/>
              <w:sz w:val="24"/>
              <w:szCs w:val="24"/>
            </w:rPr>
          </w:rPrChange>
        </w:rPr>
        <w:t xml:space="preserve">or promoted </w:t>
      </w:r>
      <w:del w:id="1214" w:author="genchanghsu" w:date="2022-07-09T07:40:36Z">
        <w:r>
          <w:rPr>
            <w:rFonts w:hint="default" w:ascii="Arial" w:hAnsi="Arial" w:cs="Arial"/>
            <w:color w:val="auto"/>
            <w:sz w:val="24"/>
            <w:szCs w:val="24"/>
            <w:rPrChange w:id="1215" w:author="genchanghsu" w:date="2022-07-09T07:42:57Z">
              <w:rPr>
                <w:rFonts w:hint="default" w:ascii="Arial" w:hAnsi="Arial" w:cs="Arial"/>
                <w:color w:val="FF0000"/>
                <w:sz w:val="24"/>
                <w:szCs w:val="24"/>
              </w:rPr>
            </w:rPrChange>
          </w:rPr>
          <w:delText xml:space="preserve">to full professor </w:delText>
        </w:r>
      </w:del>
      <w:r>
        <w:rPr>
          <w:rFonts w:hint="default" w:ascii="Arial" w:hAnsi="Arial" w:cs="Arial"/>
          <w:color w:val="auto"/>
          <w:sz w:val="24"/>
          <w:szCs w:val="24"/>
          <w:rPrChange w:id="1217" w:author="genchanghsu" w:date="2022-07-09T07:42:57Z">
            <w:rPr>
              <w:rFonts w:hint="default" w:ascii="Arial" w:hAnsi="Arial" w:cs="Arial"/>
              <w:color w:val="FF0000"/>
              <w:sz w:val="24"/>
              <w:szCs w:val="24"/>
            </w:rPr>
          </w:rPrChange>
        </w:rPr>
        <w:t xml:space="preserve">less than five years so that all performances </w:t>
      </w:r>
      <w:del w:id="1218" w:author="genchanghsu" w:date="2022-07-09T07:41:07Z">
        <w:r>
          <w:rPr>
            <w:rFonts w:hint="default" w:ascii="Arial" w:hAnsi="Arial" w:cs="Arial"/>
            <w:color w:val="auto"/>
            <w:sz w:val="24"/>
            <w:szCs w:val="24"/>
            <w:lang w:val="en-US"/>
            <w:rPrChange w:id="1219" w:author="genchanghsu" w:date="2022-07-09T07:42:57Z">
              <w:rPr>
                <w:rFonts w:hint="default" w:ascii="Arial" w:hAnsi="Arial" w:cs="Arial"/>
                <w:color w:val="FF0000"/>
                <w:sz w:val="24"/>
                <w:szCs w:val="24"/>
                <w:lang w:val="en-US"/>
              </w:rPr>
            </w:rPrChange>
          </w:rPr>
          <w:delText>had the same duration to compare with</w:delText>
        </w:r>
      </w:del>
      <w:ins w:id="1221" w:author="genchanghsu" w:date="2022-07-09T07:41:07Z">
        <w:r>
          <w:rPr>
            <w:rFonts w:hint="default" w:ascii="Arial" w:hAnsi="Arial" w:cs="Arial"/>
            <w:color w:val="auto"/>
            <w:sz w:val="24"/>
            <w:szCs w:val="24"/>
            <w:lang w:val="en-US"/>
            <w:rPrChange w:id="1222" w:author="genchanghsu" w:date="2022-07-09T07:42:57Z">
              <w:rPr>
                <w:rFonts w:hint="default" w:ascii="Arial" w:hAnsi="Arial" w:cs="Arial"/>
                <w:color w:val="FF0000"/>
                <w:sz w:val="24"/>
                <w:szCs w:val="24"/>
                <w:lang w:val="en-US"/>
              </w:rPr>
            </w:rPrChange>
          </w:rPr>
          <w:t>have</w:t>
        </w:r>
      </w:ins>
      <w:ins w:id="1224" w:author="genchanghsu" w:date="2022-07-09T07:41:08Z">
        <w:r>
          <w:rPr>
            <w:rFonts w:hint="default" w:ascii="Arial" w:hAnsi="Arial" w:cs="Arial"/>
            <w:color w:val="auto"/>
            <w:sz w:val="24"/>
            <w:szCs w:val="24"/>
            <w:lang w:val="en-US"/>
            <w:rPrChange w:id="1225" w:author="genchanghsu" w:date="2022-07-09T07:42:57Z">
              <w:rPr>
                <w:rFonts w:hint="default" w:ascii="Arial" w:hAnsi="Arial" w:cs="Arial"/>
                <w:color w:val="FF0000"/>
                <w:sz w:val="24"/>
                <w:szCs w:val="24"/>
                <w:lang w:val="en-US"/>
              </w:rPr>
            </w:rPrChange>
          </w:rPr>
          <w:t xml:space="preserve"> compa</w:t>
        </w:r>
      </w:ins>
      <w:ins w:id="1227" w:author="genchanghsu" w:date="2022-07-09T07:41:09Z">
        <w:r>
          <w:rPr>
            <w:rFonts w:hint="default" w:ascii="Arial" w:hAnsi="Arial" w:cs="Arial"/>
            <w:color w:val="auto"/>
            <w:sz w:val="24"/>
            <w:szCs w:val="24"/>
            <w:lang w:val="en-US"/>
            <w:rPrChange w:id="1228" w:author="genchanghsu" w:date="2022-07-09T07:42:57Z">
              <w:rPr>
                <w:rFonts w:hint="default" w:ascii="Arial" w:hAnsi="Arial" w:cs="Arial"/>
                <w:color w:val="FF0000"/>
                <w:sz w:val="24"/>
                <w:szCs w:val="24"/>
                <w:lang w:val="en-US"/>
              </w:rPr>
            </w:rPrChange>
          </w:rPr>
          <w:t>rable</w:t>
        </w:r>
      </w:ins>
      <w:ins w:id="1230" w:author="genchanghsu" w:date="2022-07-09T07:41:10Z">
        <w:r>
          <w:rPr>
            <w:rFonts w:hint="default" w:ascii="Arial" w:hAnsi="Arial" w:cs="Arial"/>
            <w:color w:val="auto"/>
            <w:sz w:val="24"/>
            <w:szCs w:val="24"/>
            <w:lang w:val="en-US"/>
            <w:rPrChange w:id="1231" w:author="genchanghsu" w:date="2022-07-09T07:42:57Z">
              <w:rPr>
                <w:rFonts w:hint="default" w:ascii="Arial" w:hAnsi="Arial" w:cs="Arial"/>
                <w:color w:val="FF0000"/>
                <w:sz w:val="24"/>
                <w:szCs w:val="24"/>
                <w:lang w:val="en-US"/>
              </w:rPr>
            </w:rPrChange>
          </w:rPr>
          <w:t xml:space="preserve"> du</w:t>
        </w:r>
      </w:ins>
      <w:ins w:id="1233" w:author="genchanghsu" w:date="2022-07-09T07:41:11Z">
        <w:r>
          <w:rPr>
            <w:rFonts w:hint="default" w:ascii="Arial" w:hAnsi="Arial" w:cs="Arial"/>
            <w:color w:val="auto"/>
            <w:sz w:val="24"/>
            <w:szCs w:val="24"/>
            <w:lang w:val="en-US"/>
            <w:rPrChange w:id="1234" w:author="genchanghsu" w:date="2022-07-09T07:42:57Z">
              <w:rPr>
                <w:rFonts w:hint="default" w:ascii="Arial" w:hAnsi="Arial" w:cs="Arial"/>
                <w:color w:val="FF0000"/>
                <w:sz w:val="24"/>
                <w:szCs w:val="24"/>
                <w:lang w:val="en-US"/>
              </w:rPr>
            </w:rPrChange>
          </w:rPr>
          <w:t>ration</w:t>
        </w:r>
      </w:ins>
      <w:r>
        <w:rPr>
          <w:rFonts w:hint="default" w:ascii="Arial" w:hAnsi="Arial" w:cs="Arial"/>
          <w:color w:val="auto"/>
          <w:sz w:val="24"/>
          <w:szCs w:val="24"/>
          <w:rPrChange w:id="1236" w:author="genchanghsu" w:date="2022-07-09T07:42:57Z">
            <w:rPr>
              <w:rFonts w:hint="default" w:ascii="Arial" w:hAnsi="Arial" w:cs="Arial"/>
              <w:color w:val="FF0000"/>
              <w:sz w:val="24"/>
              <w:szCs w:val="24"/>
            </w:rPr>
          </w:rPrChange>
        </w:rPr>
        <w:t>.</w:t>
      </w:r>
    </w:p>
    <w:p>
      <w:pPr>
        <w:spacing w:line="480" w:lineRule="auto"/>
        <w:jc w:val="both"/>
        <w:rPr>
          <w:rFonts w:hint="default" w:ascii="Arial" w:hAnsi="Arial" w:cs="Arial"/>
          <w:color w:val="auto"/>
          <w:sz w:val="24"/>
          <w:szCs w:val="24"/>
          <w:rPrChange w:id="1237" w:author="genchanghsu" w:date="2022-07-09T07:52:08Z">
            <w:rPr>
              <w:rFonts w:hint="default" w:ascii="Arial" w:hAnsi="Arial" w:cs="Arial"/>
              <w:color w:val="FF0000"/>
              <w:sz w:val="24"/>
              <w:szCs w:val="24"/>
            </w:rPr>
          </w:rPrChange>
        </w:rPr>
      </w:pPr>
    </w:p>
    <w:p>
      <w:pPr>
        <w:pStyle w:val="16"/>
        <w:numPr>
          <w:ilvl w:val="-1"/>
          <w:numId w:val="0"/>
        </w:numPr>
        <w:spacing w:line="480" w:lineRule="auto"/>
        <w:ind w:left="0" w:firstLine="0"/>
        <w:jc w:val="center"/>
        <w:rPr>
          <w:rFonts w:hint="default" w:ascii="Arial" w:hAnsi="Arial" w:cs="Arial"/>
          <w:i/>
          <w:iCs/>
          <w:color w:val="auto"/>
          <w:sz w:val="24"/>
          <w:szCs w:val="24"/>
          <w:rPrChange w:id="1239" w:author="genchanghsu" w:date="2022-07-09T07:52:08Z">
            <w:rPr>
              <w:rFonts w:hint="default" w:ascii="Arial" w:hAnsi="Arial" w:cs="Arial"/>
              <w:color w:val="FF0000"/>
              <w:sz w:val="24"/>
              <w:szCs w:val="24"/>
            </w:rPr>
          </w:rPrChange>
        </w:rPr>
        <w:pPrChange w:id="1238" w:author="genchanghsu" w:date="2022-07-09T07:43:15Z">
          <w:pPr>
            <w:pStyle w:val="16"/>
            <w:numPr>
              <w:ilvl w:val="0"/>
              <w:numId w:val="1"/>
            </w:numPr>
            <w:spacing w:line="480" w:lineRule="auto"/>
            <w:jc w:val="both"/>
          </w:pPr>
        </w:pPrChange>
      </w:pPr>
      <w:r>
        <w:rPr>
          <w:rFonts w:hint="default" w:ascii="Arial" w:hAnsi="Arial" w:cs="Arial"/>
          <w:i/>
          <w:iCs/>
          <w:color w:val="auto"/>
          <w:sz w:val="24"/>
          <w:szCs w:val="24"/>
          <w:rPrChange w:id="1240" w:author="genchanghsu" w:date="2022-07-09T07:52:08Z">
            <w:rPr>
              <w:rFonts w:hint="default" w:ascii="Arial" w:hAnsi="Arial" w:cs="Arial"/>
              <w:color w:val="FF0000"/>
              <w:sz w:val="24"/>
              <w:szCs w:val="24"/>
            </w:rPr>
          </w:rPrChange>
        </w:rPr>
        <w:t>Statistical analysis</w:t>
      </w:r>
    </w:p>
    <w:p>
      <w:pPr>
        <w:spacing w:line="480" w:lineRule="auto"/>
        <w:jc w:val="both"/>
        <w:rPr>
          <w:rFonts w:hint="default" w:ascii="Arial" w:hAnsi="Arial" w:cs="Arial" w:eastAsiaTheme="minorEastAsia"/>
          <w:color w:val="auto"/>
          <w:sz w:val="24"/>
          <w:szCs w:val="24"/>
          <w:rPrChange w:id="1241" w:author="genchanghsu" w:date="2022-07-09T07:52:08Z">
            <w:rPr>
              <w:rFonts w:hint="default" w:ascii="Arial" w:hAnsi="Arial" w:cs="Arial" w:eastAsiaTheme="minorEastAsia"/>
              <w:color w:val="FF0000"/>
              <w:sz w:val="24"/>
              <w:szCs w:val="24"/>
            </w:rPr>
          </w:rPrChange>
        </w:rPr>
      </w:pPr>
      <w:r>
        <w:rPr>
          <w:rFonts w:hint="default" w:ascii="Arial" w:hAnsi="Arial" w:eastAsia="PMingLiU" w:cs="Arial"/>
          <w:b w:val="0"/>
          <w:bCs w:val="0"/>
          <w:i/>
          <w:iCs/>
          <w:color w:val="auto"/>
          <w:sz w:val="24"/>
          <w:szCs w:val="24"/>
          <w:rPrChange w:id="1242" w:author="genchanghsu" w:date="2022-07-09T07:52:08Z">
            <w:rPr>
              <w:rFonts w:hint="default" w:ascii="Arial" w:hAnsi="Arial" w:eastAsia="PMingLiU" w:cs="Arial"/>
              <w:i/>
              <w:iCs/>
              <w:color w:val="FF0000"/>
              <w:sz w:val="24"/>
              <w:szCs w:val="24"/>
            </w:rPr>
          </w:rPrChange>
        </w:rPr>
        <w:t>A</w:t>
      </w:r>
      <w:r>
        <w:rPr>
          <w:rFonts w:hint="default" w:ascii="Arial" w:hAnsi="Arial" w:cs="Arial"/>
          <w:b w:val="0"/>
          <w:bCs w:val="0"/>
          <w:i/>
          <w:iCs/>
          <w:color w:val="auto"/>
          <w:sz w:val="24"/>
          <w:szCs w:val="24"/>
          <w:rPrChange w:id="1243" w:author="genchanghsu" w:date="2022-07-09T07:52:08Z">
            <w:rPr>
              <w:rFonts w:hint="default" w:ascii="Arial" w:hAnsi="Arial" w:cs="Arial"/>
              <w:i/>
              <w:iCs/>
              <w:color w:val="FF0000"/>
              <w:sz w:val="24"/>
              <w:szCs w:val="24"/>
            </w:rPr>
          </w:rPrChange>
        </w:rPr>
        <w:t>cademic performance</w:t>
      </w:r>
      <w:r>
        <w:rPr>
          <w:rFonts w:hint="default" w:ascii="Arial" w:hAnsi="Arial" w:cs="Arial" w:eastAsiaTheme="minorEastAsia"/>
          <w:b w:val="0"/>
          <w:bCs w:val="0"/>
          <w:i/>
          <w:iCs/>
          <w:color w:val="auto"/>
          <w:sz w:val="24"/>
          <w:szCs w:val="24"/>
          <w:rPrChange w:id="1244" w:author="genchanghsu" w:date="2022-07-09T07:52:08Z">
            <w:rPr>
              <w:rFonts w:hint="default" w:ascii="Arial" w:hAnsi="Arial" w:cs="Arial" w:eastAsiaTheme="minorEastAsia"/>
              <w:i/>
              <w:iCs/>
              <w:color w:val="FF0000"/>
              <w:sz w:val="24"/>
              <w:szCs w:val="24"/>
            </w:rPr>
          </w:rPrChange>
        </w:rPr>
        <w:t xml:space="preserve"> before recruitment/promotion</w:t>
      </w:r>
      <w:r>
        <w:rPr>
          <w:rFonts w:hint="default" w:ascii="Arial" w:hAnsi="Arial" w:cs="Arial"/>
          <w:i/>
          <w:iCs/>
          <w:color w:val="auto"/>
          <w:sz w:val="24"/>
          <w:szCs w:val="24"/>
          <w:rPrChange w:id="1245" w:author="genchanghsu" w:date="2022-07-09T07:52:08Z">
            <w:rPr>
              <w:rFonts w:hint="default" w:ascii="Arial" w:hAnsi="Arial" w:cs="Arial"/>
              <w:i/>
              <w:iCs/>
              <w:color w:val="FF0000"/>
              <w:sz w:val="24"/>
              <w:szCs w:val="24"/>
            </w:rPr>
          </w:rPrChange>
        </w:rPr>
        <w:t>.</w:t>
      </w:r>
      <w:r>
        <w:rPr>
          <w:rFonts w:hint="default" w:ascii="Arial" w:hAnsi="Arial" w:cs="Arial"/>
          <w:color w:val="auto"/>
          <w:sz w:val="24"/>
          <w:szCs w:val="24"/>
          <w:rPrChange w:id="1246" w:author="genchanghsu" w:date="2022-07-09T07:52:08Z">
            <w:rPr>
              <w:rFonts w:hint="default" w:ascii="Arial" w:hAnsi="Arial" w:cs="Arial"/>
              <w:color w:val="FF0000"/>
              <w:sz w:val="24"/>
              <w:szCs w:val="24"/>
            </w:rPr>
          </w:rPrChange>
        </w:rPr>
        <w:t xml:space="preserve"> To examine how various factors affect</w:t>
      </w:r>
      <w:ins w:id="1247" w:author="genchanghsu" w:date="2022-07-09T07:43:49Z">
        <w:r>
          <w:rPr>
            <w:rFonts w:hint="default" w:ascii="Arial" w:hAnsi="Arial" w:cs="Arial"/>
            <w:color w:val="auto"/>
            <w:sz w:val="24"/>
            <w:szCs w:val="24"/>
            <w:lang w:val="en-US"/>
            <w:rPrChange w:id="1248" w:author="genchanghsu" w:date="2022-07-09T07:52:08Z">
              <w:rPr>
                <w:rFonts w:hint="default" w:ascii="Arial" w:hAnsi="Arial" w:cs="Arial"/>
                <w:color w:val="FF0000"/>
                <w:sz w:val="24"/>
                <w:szCs w:val="24"/>
                <w:lang w:val="en-US"/>
              </w:rPr>
            </w:rPrChange>
          </w:rPr>
          <w:t>ed</w:t>
        </w:r>
      </w:ins>
      <w:r>
        <w:rPr>
          <w:rFonts w:hint="default" w:ascii="Arial" w:hAnsi="Arial" w:cs="Arial"/>
          <w:color w:val="auto"/>
          <w:sz w:val="24"/>
          <w:szCs w:val="24"/>
          <w:rPrChange w:id="1250" w:author="genchanghsu" w:date="2022-07-09T07:52:08Z">
            <w:rPr>
              <w:rFonts w:hint="default" w:ascii="Arial" w:hAnsi="Arial" w:cs="Arial"/>
              <w:color w:val="FF0000"/>
              <w:sz w:val="24"/>
              <w:szCs w:val="24"/>
            </w:rPr>
          </w:rPrChange>
        </w:rPr>
        <w:t xml:space="preserve"> </w:t>
      </w:r>
      <w:r>
        <w:rPr>
          <w:rFonts w:hint="default" w:ascii="Arial" w:hAnsi="Arial" w:cs="Arial" w:eastAsiaTheme="minorEastAsia"/>
          <w:color w:val="auto"/>
          <w:sz w:val="24"/>
          <w:szCs w:val="24"/>
          <w:rPrChange w:id="1251" w:author="genchanghsu" w:date="2022-07-09T07:52:08Z">
            <w:rPr>
              <w:rFonts w:hint="default" w:ascii="Arial" w:hAnsi="Arial" w:cs="Arial" w:eastAsiaTheme="minorEastAsia"/>
              <w:color w:val="FF0000"/>
              <w:sz w:val="24"/>
              <w:szCs w:val="24"/>
            </w:rPr>
          </w:rPrChange>
        </w:rPr>
        <w:t xml:space="preserve">the </w:t>
      </w:r>
      <w:r>
        <w:rPr>
          <w:rFonts w:hint="default" w:ascii="Arial" w:hAnsi="Arial" w:cs="Arial"/>
          <w:color w:val="auto"/>
          <w:sz w:val="24"/>
          <w:szCs w:val="24"/>
          <w:rPrChange w:id="1252" w:author="genchanghsu" w:date="2022-07-09T07:52:08Z">
            <w:rPr>
              <w:rFonts w:hint="default" w:ascii="Arial" w:hAnsi="Arial" w:cs="Arial"/>
              <w:color w:val="FF0000"/>
              <w:sz w:val="24"/>
              <w:szCs w:val="24"/>
            </w:rPr>
          </w:rPrChange>
        </w:rPr>
        <w:t xml:space="preserve">academic performance </w:t>
      </w:r>
      <w:r>
        <w:rPr>
          <w:rFonts w:hint="default" w:ascii="Arial" w:hAnsi="Arial" w:eastAsia="PMingLiU" w:cs="Arial"/>
          <w:color w:val="auto"/>
          <w:sz w:val="24"/>
          <w:szCs w:val="24"/>
          <w:rPrChange w:id="1253" w:author="genchanghsu" w:date="2022-07-09T07:52:08Z">
            <w:rPr>
              <w:rFonts w:hint="default" w:ascii="Arial" w:hAnsi="Arial" w:eastAsia="PMingLiU" w:cs="Arial"/>
              <w:color w:val="FF0000"/>
              <w:sz w:val="24"/>
              <w:szCs w:val="24"/>
            </w:rPr>
          </w:rPrChange>
        </w:rPr>
        <w:t>before</w:t>
      </w:r>
      <w:r>
        <w:rPr>
          <w:rFonts w:hint="default" w:ascii="Arial" w:hAnsi="Arial" w:cs="Arial"/>
          <w:color w:val="auto"/>
          <w:sz w:val="24"/>
          <w:szCs w:val="24"/>
          <w:rPrChange w:id="1254" w:author="genchanghsu" w:date="2022-07-09T07:52:08Z">
            <w:rPr>
              <w:rFonts w:hint="default" w:ascii="Arial" w:hAnsi="Arial" w:cs="Arial"/>
              <w:color w:val="FF0000"/>
              <w:sz w:val="24"/>
              <w:szCs w:val="24"/>
            </w:rPr>
          </w:rPrChange>
        </w:rPr>
        <w:t xml:space="preserve"> recruitment as a new PI and promotion to full professor, we </w:t>
      </w:r>
      <w:r>
        <w:rPr>
          <w:rFonts w:hint="default" w:ascii="Arial" w:hAnsi="Arial" w:cs="Arial" w:eastAsiaTheme="minorEastAsia"/>
          <w:color w:val="auto"/>
          <w:sz w:val="24"/>
          <w:szCs w:val="24"/>
          <w:rPrChange w:id="1255" w:author="genchanghsu" w:date="2022-07-09T07:52:08Z">
            <w:rPr>
              <w:rFonts w:hint="default" w:ascii="Arial" w:hAnsi="Arial" w:cs="Arial" w:eastAsiaTheme="minorEastAsia"/>
              <w:color w:val="FF0000"/>
              <w:sz w:val="24"/>
              <w:szCs w:val="24"/>
            </w:rPr>
          </w:rPrChange>
        </w:rPr>
        <w:t xml:space="preserve">fit generalized linear mixed-effects models (GLMMs) with PhD university origin </w:t>
      </w:r>
      <w:r>
        <w:rPr>
          <w:rFonts w:hint="default" w:ascii="Arial" w:hAnsi="Arial" w:cs="Arial"/>
          <w:color w:val="auto"/>
          <w:sz w:val="24"/>
          <w:szCs w:val="24"/>
          <w:rPrChange w:id="1256" w:author="genchanghsu" w:date="2022-07-09T07:52:08Z">
            <w:rPr>
              <w:rFonts w:hint="default" w:ascii="Arial" w:hAnsi="Arial" w:cs="Arial"/>
              <w:color w:val="FF0000"/>
              <w:sz w:val="24"/>
              <w:szCs w:val="24"/>
            </w:rPr>
          </w:rPrChange>
        </w:rPr>
        <w:t xml:space="preserve">(binary variable: </w:t>
      </w:r>
      <w:r>
        <w:rPr>
          <w:rFonts w:hint="default" w:ascii="Arial" w:hAnsi="Arial" w:eastAsia="PMingLiU" w:cs="Arial"/>
          <w:color w:val="auto"/>
          <w:sz w:val="24"/>
          <w:szCs w:val="24"/>
          <w:rPrChange w:id="1257" w:author="genchanghsu" w:date="2022-07-09T07:52:08Z">
            <w:rPr>
              <w:rFonts w:hint="default" w:ascii="Arial" w:hAnsi="Arial" w:eastAsia="PMingLiU" w:cs="Arial"/>
              <w:color w:val="FF0000"/>
              <w:sz w:val="24"/>
              <w:szCs w:val="24"/>
            </w:rPr>
          </w:rPrChange>
        </w:rPr>
        <w:t>Taiwan vs. Foreign</w:t>
      </w:r>
      <w:r>
        <w:rPr>
          <w:rFonts w:hint="default" w:ascii="Arial" w:hAnsi="Arial" w:cs="Arial"/>
          <w:color w:val="auto"/>
          <w:sz w:val="24"/>
          <w:szCs w:val="24"/>
          <w:rPrChange w:id="1258" w:author="genchanghsu" w:date="2022-07-09T07:52:08Z">
            <w:rPr>
              <w:rFonts w:hint="default" w:ascii="Arial" w:hAnsi="Arial" w:cs="Arial"/>
              <w:color w:val="FF0000"/>
              <w:sz w:val="24"/>
              <w:szCs w:val="24"/>
            </w:rPr>
          </w:rPrChange>
        </w:rPr>
        <w:t>),</w:t>
      </w:r>
      <w:r>
        <w:rPr>
          <w:rFonts w:hint="default" w:ascii="Arial" w:hAnsi="Arial" w:cs="Arial" w:eastAsiaTheme="minorEastAsia"/>
          <w:color w:val="auto"/>
          <w:sz w:val="24"/>
          <w:szCs w:val="24"/>
          <w:rPrChange w:id="1259" w:author="genchanghsu" w:date="2022-07-09T07:52:08Z">
            <w:rPr>
              <w:rFonts w:hint="default" w:ascii="Arial" w:hAnsi="Arial" w:cs="Arial" w:eastAsiaTheme="minorEastAsia"/>
              <w:color w:val="FF0000"/>
              <w:sz w:val="24"/>
              <w:szCs w:val="24"/>
            </w:rPr>
          </w:rPrChange>
        </w:rPr>
        <w:t xml:space="preserve"> PhD university ranking</w:t>
      </w:r>
      <w:r>
        <w:rPr>
          <w:rFonts w:hint="default" w:ascii="Arial" w:hAnsi="Arial" w:cs="Arial"/>
          <w:color w:val="auto"/>
          <w:sz w:val="24"/>
          <w:szCs w:val="24"/>
          <w:rPrChange w:id="1260" w:author="genchanghsu" w:date="2022-07-09T07:52:08Z">
            <w:rPr>
              <w:rFonts w:hint="default" w:ascii="Arial" w:hAnsi="Arial" w:cs="Arial"/>
              <w:color w:val="FF0000"/>
              <w:sz w:val="24"/>
              <w:szCs w:val="24"/>
            </w:rPr>
          </w:rPrChange>
        </w:rPr>
        <w:t xml:space="preserve">, </w:t>
      </w:r>
      <w:r>
        <w:rPr>
          <w:rFonts w:hint="default" w:ascii="Arial" w:hAnsi="Arial" w:cs="Arial" w:eastAsiaTheme="minorEastAsia"/>
          <w:color w:val="auto"/>
          <w:sz w:val="24"/>
          <w:szCs w:val="24"/>
          <w:rPrChange w:id="1261" w:author="genchanghsu" w:date="2022-07-09T07:52:08Z">
            <w:rPr>
              <w:rFonts w:hint="default" w:ascii="Arial" w:hAnsi="Arial" w:cs="Arial" w:eastAsiaTheme="minorEastAsia"/>
              <w:color w:val="FF0000"/>
              <w:sz w:val="24"/>
              <w:szCs w:val="24"/>
            </w:rPr>
          </w:rPrChange>
        </w:rPr>
        <w:t xml:space="preserve">year of recruitment/promotion, </w:t>
      </w:r>
      <w:r>
        <w:rPr>
          <w:rFonts w:hint="default" w:ascii="Arial" w:hAnsi="Arial" w:cs="Arial"/>
          <w:color w:val="auto"/>
          <w:sz w:val="24"/>
          <w:szCs w:val="24"/>
          <w:rPrChange w:id="1262" w:author="genchanghsu" w:date="2022-07-09T07:52:08Z">
            <w:rPr>
              <w:rFonts w:hint="default" w:ascii="Arial" w:hAnsi="Arial" w:cs="Arial"/>
              <w:color w:val="FF0000"/>
              <w:sz w:val="24"/>
              <w:szCs w:val="24"/>
            </w:rPr>
          </w:rPrChange>
        </w:rPr>
        <w:t xml:space="preserve">gender, and </w:t>
      </w:r>
      <w:ins w:id="1263" w:author="genchanghsu" w:date="2022-07-09T07:45:13Z">
        <w:r>
          <w:rPr>
            <w:rFonts w:hint="default" w:ascii="Arial" w:hAnsi="Arial" w:cs="Arial"/>
            <w:color w:val="auto"/>
            <w:sz w:val="24"/>
            <w:szCs w:val="24"/>
            <w:lang w:val="en-US"/>
            <w:rPrChange w:id="1264" w:author="genchanghsu" w:date="2022-07-09T07:52:08Z">
              <w:rPr>
                <w:rFonts w:hint="default" w:ascii="Arial" w:hAnsi="Arial" w:cs="Arial"/>
                <w:color w:val="FF0000"/>
                <w:sz w:val="24"/>
                <w:szCs w:val="24"/>
                <w:lang w:val="en-US"/>
              </w:rPr>
            </w:rPrChange>
          </w:rPr>
          <w:t xml:space="preserve">all </w:t>
        </w:r>
      </w:ins>
      <w:ins w:id="1266" w:author="genchanghsu" w:date="2022-07-09T07:45:28Z">
        <w:r>
          <w:rPr>
            <w:rFonts w:hint="default" w:ascii="Arial" w:hAnsi="Arial" w:cs="Arial"/>
            <w:color w:val="auto"/>
            <w:sz w:val="24"/>
            <w:szCs w:val="24"/>
            <w:lang w:val="en-US"/>
            <w:rPrChange w:id="1267" w:author="genchanghsu" w:date="2022-07-09T07:52:08Z">
              <w:rPr>
                <w:rFonts w:hint="default" w:ascii="Arial" w:hAnsi="Arial" w:cs="Arial"/>
                <w:color w:val="FF0000"/>
                <w:sz w:val="24"/>
                <w:szCs w:val="24"/>
                <w:lang w:val="en-US"/>
              </w:rPr>
            </w:rPrChange>
          </w:rPr>
          <w:t>single</w:t>
        </w:r>
      </w:ins>
      <w:ins w:id="1269" w:author="genchanghsu" w:date="2022-07-09T07:45:33Z">
        <w:r>
          <w:rPr>
            <w:rFonts w:hint="default" w:ascii="Arial" w:hAnsi="Arial" w:cs="Arial"/>
            <w:color w:val="auto"/>
            <w:sz w:val="24"/>
            <w:szCs w:val="24"/>
            <w:lang w:val="en-US"/>
            <w:rPrChange w:id="1270" w:author="genchanghsu" w:date="2022-07-09T07:52:08Z">
              <w:rPr>
                <w:rFonts w:hint="default" w:ascii="Arial" w:hAnsi="Arial" w:cs="Arial"/>
                <w:color w:val="FF0000"/>
                <w:sz w:val="24"/>
                <w:szCs w:val="24"/>
                <w:lang w:val="en-US"/>
              </w:rPr>
            </w:rPrChange>
          </w:rPr>
          <w:t>-</w:t>
        </w:r>
      </w:ins>
      <w:ins w:id="1272" w:author="genchanghsu" w:date="2022-07-09T07:45:16Z">
        <w:r>
          <w:rPr>
            <w:rFonts w:hint="default" w:ascii="Arial" w:hAnsi="Arial" w:cs="Arial"/>
            <w:color w:val="auto"/>
            <w:sz w:val="24"/>
            <w:szCs w:val="24"/>
            <w:lang w:val="en-US"/>
            <w:rPrChange w:id="1273" w:author="genchanghsu" w:date="2022-07-09T07:52:08Z">
              <w:rPr>
                <w:rFonts w:hint="default" w:ascii="Arial" w:hAnsi="Arial" w:cs="Arial"/>
                <w:color w:val="FF0000"/>
                <w:sz w:val="24"/>
                <w:szCs w:val="24"/>
                <w:lang w:val="en-US"/>
              </w:rPr>
            </w:rPrChange>
          </w:rPr>
          <w:t>fa</w:t>
        </w:r>
      </w:ins>
      <w:ins w:id="1275" w:author="genchanghsu" w:date="2022-07-09T07:45:17Z">
        <w:r>
          <w:rPr>
            <w:rFonts w:hint="default" w:ascii="Arial" w:hAnsi="Arial" w:cs="Arial"/>
            <w:color w:val="auto"/>
            <w:sz w:val="24"/>
            <w:szCs w:val="24"/>
            <w:lang w:val="en-US"/>
            <w:rPrChange w:id="1276" w:author="genchanghsu" w:date="2022-07-09T07:52:08Z">
              <w:rPr>
                <w:rFonts w:hint="default" w:ascii="Arial" w:hAnsi="Arial" w:cs="Arial"/>
                <w:color w:val="FF0000"/>
                <w:sz w:val="24"/>
                <w:szCs w:val="24"/>
                <w:lang w:val="en-US"/>
              </w:rPr>
            </w:rPrChange>
          </w:rPr>
          <w:t xml:space="preserve">ctor </w:t>
        </w:r>
      </w:ins>
      <w:r>
        <w:rPr>
          <w:rFonts w:hint="default" w:ascii="Arial" w:hAnsi="Arial" w:cs="Arial"/>
          <w:color w:val="auto"/>
          <w:sz w:val="24"/>
          <w:szCs w:val="24"/>
          <w:rPrChange w:id="1278" w:author="genchanghsu" w:date="2022-07-09T07:52:08Z">
            <w:rPr>
              <w:rFonts w:hint="default" w:ascii="Arial" w:hAnsi="Arial" w:cs="Arial"/>
              <w:color w:val="FF0000"/>
              <w:sz w:val="24"/>
              <w:szCs w:val="24"/>
            </w:rPr>
          </w:rPrChange>
        </w:rPr>
        <w:t>interaction</w:t>
      </w:r>
      <w:r>
        <w:rPr>
          <w:rFonts w:hint="default" w:ascii="Arial" w:hAnsi="Arial" w:cs="Arial" w:eastAsiaTheme="minorEastAsia"/>
          <w:color w:val="auto"/>
          <w:sz w:val="24"/>
          <w:szCs w:val="24"/>
          <w:rPrChange w:id="1279" w:author="genchanghsu" w:date="2022-07-09T07:52:08Z">
            <w:rPr>
              <w:rFonts w:hint="default" w:ascii="Arial" w:hAnsi="Arial" w:cs="Arial" w:eastAsiaTheme="minorEastAsia"/>
              <w:color w:val="FF0000"/>
              <w:sz w:val="24"/>
              <w:szCs w:val="24"/>
            </w:rPr>
          </w:rPrChange>
        </w:rPr>
        <w:t>s</w:t>
      </w:r>
      <w:r>
        <w:rPr>
          <w:rFonts w:hint="default" w:ascii="Arial" w:hAnsi="Arial" w:cs="Arial"/>
          <w:color w:val="auto"/>
          <w:sz w:val="24"/>
          <w:szCs w:val="24"/>
          <w:rPrChange w:id="1280" w:author="genchanghsu" w:date="2022-07-09T07:52:08Z">
            <w:rPr>
              <w:rFonts w:hint="default" w:ascii="Arial" w:hAnsi="Arial" w:cs="Arial"/>
              <w:color w:val="FF0000"/>
              <w:sz w:val="24"/>
              <w:szCs w:val="24"/>
            </w:rPr>
          </w:rPrChange>
        </w:rPr>
        <w:t xml:space="preserve"> with </w:t>
      </w:r>
      <w:r>
        <w:rPr>
          <w:rFonts w:hint="default" w:ascii="Arial" w:hAnsi="Arial" w:cs="Arial" w:eastAsiaTheme="minorEastAsia"/>
          <w:color w:val="auto"/>
          <w:sz w:val="24"/>
          <w:szCs w:val="24"/>
          <w:rPrChange w:id="1281" w:author="genchanghsu" w:date="2022-07-09T07:52:08Z">
            <w:rPr>
              <w:rFonts w:hint="default" w:ascii="Arial" w:hAnsi="Arial" w:cs="Arial" w:eastAsiaTheme="minorEastAsia"/>
              <w:color w:val="FF0000"/>
              <w:sz w:val="24"/>
              <w:szCs w:val="24"/>
            </w:rPr>
          </w:rPrChange>
        </w:rPr>
        <w:t xml:space="preserve">year </w:t>
      </w:r>
      <w:r>
        <w:rPr>
          <w:rFonts w:hint="default" w:ascii="Arial" w:hAnsi="Arial" w:cs="Arial"/>
          <w:color w:val="auto"/>
          <w:sz w:val="24"/>
          <w:szCs w:val="24"/>
          <w:rPrChange w:id="1282" w:author="genchanghsu" w:date="2022-07-09T07:52:08Z">
            <w:rPr>
              <w:rFonts w:hint="default" w:ascii="Arial" w:hAnsi="Arial" w:cs="Arial"/>
              <w:color w:val="FF0000"/>
              <w:sz w:val="24"/>
              <w:szCs w:val="24"/>
            </w:rPr>
          </w:rPrChange>
        </w:rPr>
        <w:t>as</w:t>
      </w:r>
      <w:r>
        <w:rPr>
          <w:rFonts w:hint="default" w:ascii="Arial" w:hAnsi="Arial" w:cs="Arial" w:eastAsiaTheme="minorEastAsia"/>
          <w:color w:val="auto"/>
          <w:sz w:val="24"/>
          <w:szCs w:val="24"/>
          <w:rPrChange w:id="1283" w:author="genchanghsu" w:date="2022-07-09T07:52:08Z">
            <w:rPr>
              <w:rFonts w:hint="default" w:ascii="Arial" w:hAnsi="Arial" w:cs="Arial" w:eastAsiaTheme="minorEastAsia"/>
              <w:color w:val="FF0000"/>
              <w:sz w:val="24"/>
              <w:szCs w:val="24"/>
            </w:rPr>
          </w:rPrChange>
        </w:rPr>
        <w:t xml:space="preserve"> fixed effects, the </w:t>
      </w:r>
      <w:ins w:id="1284" w:author="genchanghsu" w:date="2022-07-09T07:45:55Z">
        <w:r>
          <w:rPr>
            <w:rFonts w:hint="default" w:ascii="Arial" w:hAnsi="Arial" w:cs="Arial" w:eastAsiaTheme="minorEastAsia"/>
            <w:color w:val="auto"/>
            <w:sz w:val="24"/>
            <w:szCs w:val="24"/>
            <w:lang w:val="en-US"/>
            <w:rPrChange w:id="1285" w:author="genchanghsu" w:date="2022-07-09T07:52:08Z">
              <w:rPr>
                <w:rFonts w:hint="default" w:ascii="Arial" w:hAnsi="Arial" w:cs="Arial" w:eastAsiaTheme="minorEastAsia"/>
                <w:color w:val="FF0000"/>
                <w:sz w:val="24"/>
                <w:szCs w:val="24"/>
                <w:lang w:val="en-US"/>
              </w:rPr>
            </w:rPrChange>
          </w:rPr>
          <w:t>inst</w:t>
        </w:r>
      </w:ins>
      <w:ins w:id="1287" w:author="genchanghsu" w:date="2022-07-09T07:45:56Z">
        <w:r>
          <w:rPr>
            <w:rFonts w:hint="default" w:ascii="Arial" w:hAnsi="Arial" w:cs="Arial" w:eastAsiaTheme="minorEastAsia"/>
            <w:color w:val="auto"/>
            <w:sz w:val="24"/>
            <w:szCs w:val="24"/>
            <w:lang w:val="en-US"/>
            <w:rPrChange w:id="1288" w:author="genchanghsu" w:date="2022-07-09T07:52:08Z">
              <w:rPr>
                <w:rFonts w:hint="default" w:ascii="Arial" w:hAnsi="Arial" w:cs="Arial" w:eastAsiaTheme="minorEastAsia"/>
                <w:color w:val="FF0000"/>
                <w:sz w:val="24"/>
                <w:szCs w:val="24"/>
                <w:lang w:val="en-US"/>
              </w:rPr>
            </w:rPrChange>
          </w:rPr>
          <w:t>itu</w:t>
        </w:r>
      </w:ins>
      <w:ins w:id="1290" w:author="genchanghsu" w:date="2022-07-09T07:45:57Z">
        <w:r>
          <w:rPr>
            <w:rFonts w:hint="default" w:ascii="Arial" w:hAnsi="Arial" w:cs="Arial" w:eastAsiaTheme="minorEastAsia"/>
            <w:color w:val="auto"/>
            <w:sz w:val="24"/>
            <w:szCs w:val="24"/>
            <w:lang w:val="en-US"/>
            <w:rPrChange w:id="1291" w:author="genchanghsu" w:date="2022-07-09T07:52:08Z">
              <w:rPr>
                <w:rFonts w:hint="default" w:ascii="Arial" w:hAnsi="Arial" w:cs="Arial" w:eastAsiaTheme="minorEastAsia"/>
                <w:color w:val="FF0000"/>
                <w:sz w:val="24"/>
                <w:szCs w:val="24"/>
                <w:lang w:val="en-US"/>
              </w:rPr>
            </w:rPrChange>
          </w:rPr>
          <w:t>te</w:t>
        </w:r>
      </w:ins>
      <w:ins w:id="1293" w:author="genchanghsu" w:date="2022-07-09T07:47:01Z">
        <w:r>
          <w:rPr>
            <w:rFonts w:hint="default" w:ascii="Arial" w:hAnsi="Arial" w:cs="Arial" w:eastAsiaTheme="minorEastAsia"/>
            <w:color w:val="auto"/>
            <w:sz w:val="24"/>
            <w:szCs w:val="24"/>
            <w:lang w:val="en-US"/>
            <w:rPrChange w:id="1294" w:author="genchanghsu" w:date="2022-07-09T07:52:08Z">
              <w:rPr>
                <w:rFonts w:hint="default" w:ascii="Arial" w:hAnsi="Arial" w:cs="Arial" w:eastAsiaTheme="minorEastAsia"/>
                <w:color w:val="FF0000"/>
                <w:sz w:val="24"/>
                <w:szCs w:val="24"/>
                <w:lang w:val="en-US"/>
              </w:rPr>
            </w:rPrChange>
          </w:rPr>
          <w:t xml:space="preserve"> (</w:t>
        </w:r>
      </w:ins>
      <w:r>
        <w:rPr>
          <w:rFonts w:hint="default" w:ascii="Arial" w:hAnsi="Arial" w:cs="Arial" w:eastAsiaTheme="minorEastAsia"/>
          <w:color w:val="auto"/>
          <w:sz w:val="24"/>
          <w:szCs w:val="24"/>
          <w:rPrChange w:id="1296" w:author="genchanghsu" w:date="2022-07-09T07:52:08Z">
            <w:rPr>
              <w:rFonts w:hint="default" w:ascii="Arial" w:hAnsi="Arial" w:cs="Arial" w:eastAsiaTheme="minorEastAsia"/>
              <w:color w:val="FF0000"/>
              <w:sz w:val="24"/>
              <w:szCs w:val="24"/>
            </w:rPr>
          </w:rPrChange>
        </w:rPr>
        <w:t>department</w:t>
      </w:r>
      <w:ins w:id="1297" w:author="genchanghsu" w:date="2022-07-09T07:47:02Z">
        <w:r>
          <w:rPr>
            <w:rFonts w:hint="default" w:ascii="Arial" w:hAnsi="Arial" w:cs="Arial" w:eastAsiaTheme="minorEastAsia"/>
            <w:color w:val="auto"/>
            <w:sz w:val="24"/>
            <w:szCs w:val="24"/>
            <w:lang w:val="en-US"/>
            <w:rPrChange w:id="1298" w:author="genchanghsu" w:date="2022-07-09T07:52:08Z">
              <w:rPr>
                <w:rFonts w:hint="default" w:ascii="Arial" w:hAnsi="Arial" w:cs="Arial" w:eastAsiaTheme="minorEastAsia"/>
                <w:color w:val="FF0000"/>
                <w:sz w:val="24"/>
                <w:szCs w:val="24"/>
                <w:lang w:val="en-US"/>
              </w:rPr>
            </w:rPrChange>
          </w:rPr>
          <w:t>)</w:t>
        </w:r>
      </w:ins>
      <w:r>
        <w:rPr>
          <w:rFonts w:hint="default" w:ascii="Arial" w:hAnsi="Arial" w:cs="Arial" w:eastAsiaTheme="minorEastAsia"/>
          <w:color w:val="auto"/>
          <w:sz w:val="24"/>
          <w:szCs w:val="24"/>
          <w:rPrChange w:id="1300" w:author="genchanghsu" w:date="2022-07-09T07:52:08Z">
            <w:rPr>
              <w:rFonts w:hint="default" w:ascii="Arial" w:hAnsi="Arial" w:cs="Arial" w:eastAsiaTheme="minorEastAsia"/>
              <w:color w:val="FF0000"/>
              <w:sz w:val="24"/>
              <w:szCs w:val="24"/>
            </w:rPr>
          </w:rPrChange>
        </w:rPr>
        <w:t xml:space="preserve"> nested within university as random effects, and the </w:t>
      </w:r>
      <w:ins w:id="1301" w:author="genchanghsu" w:date="2022-07-09T07:46:24Z">
        <w:r>
          <w:rPr>
            <w:rFonts w:hint="default" w:ascii="Arial" w:hAnsi="Arial" w:cs="Arial" w:eastAsiaTheme="minorEastAsia"/>
            <w:color w:val="auto"/>
            <w:sz w:val="24"/>
            <w:szCs w:val="24"/>
            <w:lang w:val="en-US"/>
            <w:rPrChange w:id="1302" w:author="genchanghsu" w:date="2022-07-09T07:52:08Z">
              <w:rPr>
                <w:rFonts w:hint="default" w:ascii="Arial" w:hAnsi="Arial" w:cs="Arial" w:eastAsiaTheme="minorEastAsia"/>
                <w:color w:val="FF0000"/>
                <w:sz w:val="24"/>
                <w:szCs w:val="24"/>
                <w:lang w:val="en-US"/>
              </w:rPr>
            </w:rPrChange>
          </w:rPr>
          <w:t>“</w:t>
        </w:r>
      </w:ins>
      <w:ins w:id="1304" w:author="genchanghsu" w:date="2022-07-09T07:46:22Z">
        <w:r>
          <w:rPr>
            <w:rFonts w:hint="default" w:ascii="Arial" w:hAnsi="Arial" w:cs="Arial" w:eastAsiaTheme="minorEastAsia"/>
            <w:color w:val="auto"/>
            <w:sz w:val="24"/>
            <w:szCs w:val="24"/>
            <w:rPrChange w:id="1305" w:author="genchanghsu" w:date="2022-07-09T07:52:08Z">
              <w:rPr>
                <w:rFonts w:hint="default" w:ascii="Arial" w:hAnsi="Arial" w:cs="Arial" w:eastAsiaTheme="minorEastAsia"/>
                <w:color w:val="FF0000"/>
                <w:sz w:val="24"/>
                <w:szCs w:val="24"/>
              </w:rPr>
            </w:rPrChange>
          </w:rPr>
          <w:t>before</w:t>
        </w:r>
      </w:ins>
      <w:ins w:id="1307" w:author="genchanghsu" w:date="2022-07-09T07:46:25Z">
        <w:r>
          <w:rPr>
            <w:rFonts w:hint="default" w:ascii="Arial" w:hAnsi="Arial" w:cs="Arial" w:eastAsiaTheme="minorEastAsia"/>
            <w:color w:val="auto"/>
            <w:sz w:val="24"/>
            <w:szCs w:val="24"/>
            <w:lang w:val="en-US"/>
            <w:rPrChange w:id="1308" w:author="genchanghsu" w:date="2022-07-09T07:52:08Z">
              <w:rPr>
                <w:rFonts w:hint="default" w:ascii="Arial" w:hAnsi="Arial" w:cs="Arial" w:eastAsiaTheme="minorEastAsia"/>
                <w:color w:val="FF0000"/>
                <w:sz w:val="24"/>
                <w:szCs w:val="24"/>
                <w:lang w:val="en-US"/>
              </w:rPr>
            </w:rPrChange>
          </w:rPr>
          <w:t>”</w:t>
        </w:r>
      </w:ins>
      <w:ins w:id="1310" w:author="genchanghsu" w:date="2022-07-09T07:46:23Z">
        <w:r>
          <w:rPr>
            <w:rFonts w:hint="default" w:ascii="Arial" w:hAnsi="Arial" w:cs="Arial" w:eastAsiaTheme="minorEastAsia"/>
            <w:color w:val="auto"/>
            <w:sz w:val="24"/>
            <w:szCs w:val="24"/>
            <w:lang w:val="en-US"/>
            <w:rPrChange w:id="1311" w:author="genchanghsu" w:date="2022-07-09T07:52:08Z">
              <w:rPr>
                <w:rFonts w:hint="default" w:ascii="Arial" w:hAnsi="Arial" w:cs="Arial" w:eastAsiaTheme="minorEastAsia"/>
                <w:color w:val="FF0000"/>
                <w:sz w:val="24"/>
                <w:szCs w:val="24"/>
                <w:lang w:val="en-US"/>
              </w:rPr>
            </w:rPrChange>
          </w:rPr>
          <w:t xml:space="preserve"> </w:t>
        </w:r>
      </w:ins>
      <w:r>
        <w:rPr>
          <w:rFonts w:hint="default" w:ascii="Arial" w:hAnsi="Arial" w:cs="Arial" w:eastAsiaTheme="minorEastAsia"/>
          <w:color w:val="auto"/>
          <w:sz w:val="24"/>
          <w:szCs w:val="24"/>
          <w:rPrChange w:id="1313" w:author="genchanghsu" w:date="2022-07-09T07:52:08Z">
            <w:rPr>
              <w:rFonts w:hint="default" w:ascii="Arial" w:hAnsi="Arial" w:cs="Arial" w:eastAsiaTheme="minorEastAsia"/>
              <w:color w:val="FF0000"/>
              <w:sz w:val="24"/>
              <w:szCs w:val="24"/>
            </w:rPr>
          </w:rPrChange>
        </w:rPr>
        <w:t>h-index</w:t>
      </w:r>
      <w:del w:id="1314" w:author="genchanghsu" w:date="2022-07-09T07:46:27Z">
        <w:r>
          <w:rPr>
            <w:rFonts w:hint="default" w:ascii="Arial" w:hAnsi="Arial" w:cs="Arial" w:eastAsiaTheme="minorEastAsia"/>
            <w:color w:val="auto"/>
            <w:sz w:val="24"/>
            <w:szCs w:val="24"/>
            <w:rPrChange w:id="1315" w:author="genchanghsu" w:date="2022-07-09T07:52:08Z">
              <w:rPr>
                <w:rFonts w:hint="default" w:ascii="Arial" w:hAnsi="Arial" w:cs="Arial" w:eastAsiaTheme="minorEastAsia"/>
                <w:color w:val="FF0000"/>
                <w:sz w:val="24"/>
                <w:szCs w:val="24"/>
              </w:rPr>
            </w:rPrChange>
          </w:rPr>
          <w:delText xml:space="preserve"> </w:delText>
        </w:r>
      </w:del>
      <w:del w:id="1317" w:author="genchanghsu" w:date="2022-07-09T07:46:20Z">
        <w:r>
          <w:rPr>
            <w:rFonts w:hint="default" w:ascii="Arial" w:hAnsi="Arial" w:cs="Arial" w:eastAsiaTheme="minorEastAsia"/>
            <w:color w:val="auto"/>
            <w:sz w:val="24"/>
            <w:szCs w:val="24"/>
            <w:rPrChange w:id="1318" w:author="genchanghsu" w:date="2022-07-09T07:52:08Z">
              <w:rPr>
                <w:rFonts w:hint="default" w:ascii="Arial" w:hAnsi="Arial" w:cs="Arial" w:eastAsiaTheme="minorEastAsia"/>
                <w:color w:val="FF0000"/>
                <w:sz w:val="24"/>
                <w:szCs w:val="24"/>
              </w:rPr>
            </w:rPrChange>
          </w:rPr>
          <w:delText>before</w:delText>
        </w:r>
      </w:del>
      <w:r>
        <w:rPr>
          <w:rFonts w:hint="default" w:ascii="Arial" w:hAnsi="Arial" w:cs="Arial" w:eastAsiaTheme="minorEastAsia"/>
          <w:color w:val="auto"/>
          <w:sz w:val="24"/>
          <w:szCs w:val="24"/>
          <w:rPrChange w:id="1320" w:author="genchanghsu" w:date="2022-07-09T07:52:08Z">
            <w:rPr>
              <w:rFonts w:hint="default" w:ascii="Arial" w:hAnsi="Arial" w:cs="Arial" w:eastAsiaTheme="minorEastAsia"/>
              <w:color w:val="FF0000"/>
              <w:sz w:val="24"/>
              <w:szCs w:val="24"/>
            </w:rPr>
          </w:rPrChange>
        </w:rPr>
        <w:t xml:space="preserve"> </w:t>
      </w:r>
      <w:ins w:id="1321" w:author="genchanghsu" w:date="2022-07-09T07:46:29Z">
        <w:r>
          <w:rPr>
            <w:rFonts w:hint="default" w:ascii="Arial" w:hAnsi="Arial" w:cs="Arial" w:eastAsiaTheme="minorEastAsia"/>
            <w:color w:val="auto"/>
            <w:sz w:val="24"/>
            <w:szCs w:val="24"/>
            <w:lang w:val="en-US"/>
            <w:rPrChange w:id="1322" w:author="genchanghsu" w:date="2022-07-09T07:52:08Z">
              <w:rPr>
                <w:rFonts w:hint="default" w:ascii="Arial" w:hAnsi="Arial" w:cs="Arial" w:eastAsiaTheme="minorEastAsia"/>
                <w:color w:val="FF0000"/>
                <w:sz w:val="24"/>
                <w:szCs w:val="24"/>
                <w:lang w:val="en-US"/>
              </w:rPr>
            </w:rPrChange>
          </w:rPr>
          <w:t xml:space="preserve">for </w:t>
        </w:r>
      </w:ins>
      <w:r>
        <w:rPr>
          <w:rFonts w:hint="default" w:ascii="Arial" w:hAnsi="Arial" w:cs="Arial" w:eastAsiaTheme="minorEastAsia"/>
          <w:color w:val="auto"/>
          <w:sz w:val="24"/>
          <w:szCs w:val="24"/>
          <w:rPrChange w:id="1324" w:author="genchanghsu" w:date="2022-07-09T07:52:08Z">
            <w:rPr>
              <w:rFonts w:hint="default" w:ascii="Arial" w:hAnsi="Arial" w:cs="Arial" w:eastAsiaTheme="minorEastAsia"/>
              <w:color w:val="FF0000"/>
              <w:sz w:val="24"/>
              <w:szCs w:val="24"/>
            </w:rPr>
          </w:rPrChange>
        </w:rPr>
        <w:t>recruitment</w:t>
      </w:r>
      <w:ins w:id="1325" w:author="genchanghsu" w:date="2022-07-09T07:46:41Z">
        <w:r>
          <w:rPr>
            <w:rFonts w:hint="default" w:ascii="Arial" w:hAnsi="Arial" w:cs="Arial" w:eastAsiaTheme="minorEastAsia"/>
            <w:color w:val="auto"/>
            <w:sz w:val="24"/>
            <w:szCs w:val="24"/>
            <w:lang w:val="en-US"/>
            <w:rPrChange w:id="1326" w:author="genchanghsu" w:date="2022-07-09T07:52:08Z">
              <w:rPr>
                <w:rFonts w:hint="default" w:ascii="Arial" w:hAnsi="Arial" w:cs="Arial" w:eastAsiaTheme="minorEastAsia"/>
                <w:color w:val="FF0000"/>
                <w:sz w:val="24"/>
                <w:szCs w:val="24"/>
                <w:lang w:val="en-US"/>
              </w:rPr>
            </w:rPrChange>
          </w:rPr>
          <w:t>/</w:t>
        </w:r>
      </w:ins>
      <w:del w:id="1328" w:author="genchanghsu" w:date="2022-07-09T07:46:32Z">
        <w:r>
          <w:rPr>
            <w:rFonts w:hint="default" w:ascii="Arial" w:hAnsi="Arial" w:cs="Arial" w:eastAsiaTheme="minorEastAsia"/>
            <w:color w:val="auto"/>
            <w:sz w:val="24"/>
            <w:szCs w:val="24"/>
            <w:rPrChange w:id="1329" w:author="genchanghsu" w:date="2022-07-09T07:52:08Z">
              <w:rPr>
                <w:rFonts w:hint="default" w:ascii="Arial" w:hAnsi="Arial" w:cs="Arial" w:eastAsiaTheme="minorEastAsia"/>
                <w:color w:val="FF0000"/>
                <w:sz w:val="24"/>
                <w:szCs w:val="24"/>
              </w:rPr>
            </w:rPrChange>
          </w:rPr>
          <w:delText>/</w:delText>
        </w:r>
      </w:del>
      <w:r>
        <w:rPr>
          <w:rFonts w:hint="default" w:ascii="Arial" w:hAnsi="Arial" w:cs="Arial" w:eastAsiaTheme="minorEastAsia"/>
          <w:color w:val="auto"/>
          <w:sz w:val="24"/>
          <w:szCs w:val="24"/>
          <w:rPrChange w:id="1331" w:author="genchanghsu" w:date="2022-07-09T07:52:08Z">
            <w:rPr>
              <w:rFonts w:hint="default" w:ascii="Arial" w:hAnsi="Arial" w:cs="Arial" w:eastAsiaTheme="minorEastAsia"/>
              <w:color w:val="FF0000"/>
              <w:sz w:val="24"/>
              <w:szCs w:val="24"/>
            </w:rPr>
          </w:rPrChange>
        </w:rPr>
        <w:t>promotion as the response.</w:t>
      </w:r>
    </w:p>
    <w:p>
      <w:pPr>
        <w:spacing w:line="480" w:lineRule="auto"/>
        <w:jc w:val="both"/>
        <w:rPr>
          <w:rFonts w:hint="default" w:ascii="Arial" w:hAnsi="Arial" w:cs="Arial"/>
          <w:color w:val="auto"/>
          <w:sz w:val="24"/>
          <w:szCs w:val="24"/>
          <w:rPrChange w:id="1332" w:author="genchanghsu" w:date="2022-07-09T07:52:08Z">
            <w:rPr>
              <w:rFonts w:hint="default" w:ascii="Arial" w:hAnsi="Arial" w:cs="Arial"/>
              <w:color w:val="FF0000"/>
              <w:sz w:val="24"/>
              <w:szCs w:val="24"/>
            </w:rPr>
          </w:rPrChange>
        </w:rPr>
      </w:pPr>
    </w:p>
    <w:p>
      <w:pPr>
        <w:spacing w:line="480" w:lineRule="auto"/>
        <w:jc w:val="both"/>
        <w:rPr>
          <w:rFonts w:hint="default" w:ascii="Arial" w:hAnsi="Arial" w:cs="Arial" w:eastAsiaTheme="minorEastAsia"/>
          <w:color w:val="auto"/>
          <w:sz w:val="24"/>
          <w:szCs w:val="24"/>
          <w:rPrChange w:id="1333" w:author="genchanghsu" w:date="2022-07-09T07:52:08Z">
            <w:rPr>
              <w:rFonts w:hint="default" w:ascii="Arial" w:hAnsi="Arial" w:cs="Arial" w:eastAsiaTheme="minorEastAsia"/>
              <w:color w:val="FF0000"/>
              <w:sz w:val="24"/>
              <w:szCs w:val="24"/>
            </w:rPr>
          </w:rPrChange>
        </w:rPr>
      </w:pPr>
      <w:r>
        <w:rPr>
          <w:rFonts w:hint="default" w:ascii="Arial" w:hAnsi="Arial" w:eastAsia="PMingLiU" w:cs="Arial"/>
          <w:i/>
          <w:iCs/>
          <w:color w:val="auto"/>
          <w:sz w:val="24"/>
          <w:szCs w:val="24"/>
          <w:rPrChange w:id="1334" w:author="genchanghsu" w:date="2022-07-09T07:52:08Z">
            <w:rPr>
              <w:rFonts w:hint="default" w:ascii="Arial" w:hAnsi="Arial" w:eastAsia="PMingLiU" w:cs="Arial"/>
              <w:i/>
              <w:iCs/>
              <w:color w:val="FF0000"/>
              <w:sz w:val="24"/>
              <w:szCs w:val="24"/>
            </w:rPr>
          </w:rPrChange>
        </w:rPr>
        <w:t>D</w:t>
      </w:r>
      <w:r>
        <w:rPr>
          <w:rFonts w:hint="default" w:ascii="Arial" w:hAnsi="Arial" w:cs="Arial"/>
          <w:i/>
          <w:iCs/>
          <w:color w:val="auto"/>
          <w:sz w:val="24"/>
          <w:szCs w:val="24"/>
          <w:rPrChange w:id="1335" w:author="genchanghsu" w:date="2022-07-09T07:52:08Z">
            <w:rPr>
              <w:rFonts w:hint="default" w:ascii="Arial" w:hAnsi="Arial" w:cs="Arial"/>
              <w:i/>
              <w:iCs/>
              <w:color w:val="FF0000"/>
              <w:sz w:val="24"/>
              <w:szCs w:val="24"/>
            </w:rPr>
          </w:rPrChange>
        </w:rPr>
        <w:t xml:space="preserve">uration for </w:t>
      </w:r>
      <w:r>
        <w:rPr>
          <w:rFonts w:hint="default" w:ascii="Arial" w:hAnsi="Arial" w:eastAsia="PMingLiU" w:cs="Arial"/>
          <w:i/>
          <w:iCs/>
          <w:color w:val="auto"/>
          <w:sz w:val="24"/>
          <w:szCs w:val="24"/>
          <w:rPrChange w:id="1336" w:author="genchanghsu" w:date="2022-07-09T07:52:08Z">
            <w:rPr>
              <w:rFonts w:hint="default" w:ascii="Arial" w:hAnsi="Arial" w:eastAsia="PMingLiU" w:cs="Arial"/>
              <w:i/>
              <w:iCs/>
              <w:color w:val="FF0000"/>
              <w:sz w:val="24"/>
              <w:szCs w:val="24"/>
            </w:rPr>
          </w:rPrChange>
        </w:rPr>
        <w:t>recruitment/</w:t>
      </w:r>
      <w:r>
        <w:rPr>
          <w:rFonts w:hint="default" w:ascii="Arial" w:hAnsi="Arial" w:cs="Arial"/>
          <w:i/>
          <w:iCs/>
          <w:color w:val="auto"/>
          <w:sz w:val="24"/>
          <w:szCs w:val="24"/>
          <w:rPrChange w:id="1337" w:author="genchanghsu" w:date="2022-07-09T07:52:08Z">
            <w:rPr>
              <w:rFonts w:hint="default" w:ascii="Arial" w:hAnsi="Arial" w:cs="Arial"/>
              <w:i/>
              <w:iCs/>
              <w:color w:val="FF0000"/>
              <w:sz w:val="24"/>
              <w:szCs w:val="24"/>
            </w:rPr>
          </w:rPrChange>
        </w:rPr>
        <w:t>promotion.</w:t>
      </w:r>
      <w:r>
        <w:rPr>
          <w:rFonts w:hint="default" w:ascii="Arial" w:hAnsi="Arial" w:cs="Arial" w:eastAsiaTheme="minorEastAsia"/>
          <w:iCs/>
          <w:color w:val="auto"/>
          <w:sz w:val="24"/>
          <w:szCs w:val="24"/>
          <w:rPrChange w:id="1338" w:author="genchanghsu" w:date="2022-07-09T07:52:08Z">
            <w:rPr>
              <w:rFonts w:hint="default" w:ascii="Arial" w:hAnsi="Arial" w:cs="Arial" w:eastAsiaTheme="minorEastAsia"/>
              <w:iCs/>
              <w:color w:val="FF0000"/>
              <w:sz w:val="24"/>
              <w:szCs w:val="24"/>
            </w:rPr>
          </w:rPrChange>
        </w:rPr>
        <w:t xml:space="preserve"> To examine how various factors affect the</w:t>
      </w:r>
      <w:r>
        <w:rPr>
          <w:rFonts w:hint="default" w:ascii="Arial" w:hAnsi="Arial" w:cs="Arial"/>
          <w:color w:val="auto"/>
          <w:sz w:val="24"/>
          <w:szCs w:val="24"/>
          <w:rPrChange w:id="1339" w:author="genchanghsu" w:date="2022-07-09T07:52:08Z">
            <w:rPr>
              <w:rFonts w:hint="default" w:ascii="Arial" w:hAnsi="Arial" w:cs="Arial"/>
              <w:color w:val="FF0000"/>
              <w:sz w:val="24"/>
              <w:szCs w:val="24"/>
            </w:rPr>
          </w:rPrChange>
        </w:rPr>
        <w:t xml:space="preserve"> </w:t>
      </w:r>
      <w:r>
        <w:rPr>
          <w:rFonts w:hint="default" w:ascii="Arial" w:hAnsi="Arial" w:cs="Arial" w:eastAsiaTheme="minorEastAsia"/>
          <w:iCs/>
          <w:color w:val="auto"/>
          <w:sz w:val="24"/>
          <w:szCs w:val="24"/>
          <w:rPrChange w:id="1340" w:author="genchanghsu" w:date="2022-07-09T07:52:08Z">
            <w:rPr>
              <w:rFonts w:hint="default" w:ascii="Arial" w:hAnsi="Arial" w:cs="Arial" w:eastAsiaTheme="minorEastAsia"/>
              <w:iCs/>
              <w:color w:val="FF0000"/>
              <w:sz w:val="24"/>
              <w:szCs w:val="24"/>
            </w:rPr>
          </w:rPrChange>
        </w:rPr>
        <w:t>duration for recruitment and promotion,</w:t>
      </w:r>
      <w:r>
        <w:rPr>
          <w:rFonts w:hint="default" w:ascii="Arial" w:hAnsi="Arial" w:cs="Arial"/>
          <w:i/>
          <w:iCs/>
          <w:color w:val="auto"/>
          <w:sz w:val="24"/>
          <w:szCs w:val="24"/>
          <w:rPrChange w:id="1341" w:author="genchanghsu" w:date="2022-07-09T07:52:08Z">
            <w:rPr>
              <w:rFonts w:hint="default" w:ascii="Arial" w:hAnsi="Arial" w:cs="Arial"/>
              <w:i/>
              <w:iCs/>
              <w:color w:val="FF0000"/>
              <w:sz w:val="24"/>
              <w:szCs w:val="24"/>
            </w:rPr>
          </w:rPrChange>
        </w:rPr>
        <w:t xml:space="preserve"> </w:t>
      </w:r>
      <w:r>
        <w:rPr>
          <w:rFonts w:hint="default" w:ascii="Arial" w:hAnsi="Arial" w:cs="Arial" w:eastAsiaTheme="minorEastAsia"/>
          <w:color w:val="auto"/>
          <w:sz w:val="24"/>
          <w:szCs w:val="24"/>
          <w:rPrChange w:id="1342" w:author="genchanghsu" w:date="2022-07-09T07:52:08Z">
            <w:rPr>
              <w:rFonts w:hint="default" w:ascii="Arial" w:hAnsi="Arial" w:cs="Arial" w:eastAsiaTheme="minorEastAsia"/>
              <w:color w:val="FF0000"/>
              <w:sz w:val="24"/>
              <w:szCs w:val="24"/>
            </w:rPr>
          </w:rPrChange>
        </w:rPr>
        <w:t>w</w:t>
      </w:r>
      <w:r>
        <w:rPr>
          <w:rFonts w:hint="default" w:ascii="Arial" w:hAnsi="Arial" w:cs="Arial"/>
          <w:color w:val="auto"/>
          <w:sz w:val="24"/>
          <w:szCs w:val="24"/>
          <w:rPrChange w:id="1343" w:author="genchanghsu" w:date="2022-07-09T07:52:08Z">
            <w:rPr>
              <w:rFonts w:hint="default" w:ascii="Arial" w:hAnsi="Arial" w:cs="Arial"/>
              <w:color w:val="FF0000"/>
              <w:sz w:val="24"/>
              <w:szCs w:val="24"/>
            </w:rPr>
          </w:rPrChange>
        </w:rPr>
        <w:t xml:space="preserve">e </w:t>
      </w:r>
      <w:r>
        <w:rPr>
          <w:rFonts w:hint="default" w:ascii="Arial" w:hAnsi="Arial" w:cs="Arial" w:eastAsiaTheme="minorEastAsia"/>
          <w:color w:val="auto"/>
          <w:sz w:val="24"/>
          <w:szCs w:val="24"/>
          <w:rPrChange w:id="1344" w:author="genchanghsu" w:date="2022-07-09T07:52:08Z">
            <w:rPr>
              <w:rFonts w:hint="default" w:ascii="Arial" w:hAnsi="Arial" w:cs="Arial" w:eastAsiaTheme="minorEastAsia"/>
              <w:color w:val="FF0000"/>
              <w:sz w:val="24"/>
              <w:szCs w:val="24"/>
            </w:rPr>
          </w:rPrChange>
        </w:rPr>
        <w:t>fit GLMMs with PhD university origin, PhD university ranking</w:t>
      </w:r>
      <w:r>
        <w:rPr>
          <w:rFonts w:hint="default" w:ascii="Arial" w:hAnsi="Arial" w:cs="Arial"/>
          <w:color w:val="auto"/>
          <w:sz w:val="24"/>
          <w:szCs w:val="24"/>
          <w:rPrChange w:id="1345" w:author="genchanghsu" w:date="2022-07-09T07:52:08Z">
            <w:rPr>
              <w:rFonts w:hint="default" w:ascii="Arial" w:hAnsi="Arial" w:cs="Arial"/>
              <w:color w:val="FF0000"/>
              <w:sz w:val="24"/>
              <w:szCs w:val="24"/>
            </w:rPr>
          </w:rPrChange>
        </w:rPr>
        <w:t>,</w:t>
      </w:r>
      <w:r>
        <w:rPr>
          <w:rFonts w:hint="default" w:ascii="Arial" w:hAnsi="Arial" w:cs="Arial" w:eastAsiaTheme="minorEastAsia"/>
          <w:color w:val="auto"/>
          <w:sz w:val="24"/>
          <w:szCs w:val="24"/>
          <w:rPrChange w:id="1346" w:author="genchanghsu" w:date="2022-07-09T07:52:08Z">
            <w:rPr>
              <w:rFonts w:hint="default" w:ascii="Arial" w:hAnsi="Arial" w:cs="Arial" w:eastAsiaTheme="minorEastAsia"/>
              <w:color w:val="FF0000"/>
              <w:sz w:val="24"/>
              <w:szCs w:val="24"/>
            </w:rPr>
          </w:rPrChange>
        </w:rPr>
        <w:t xml:space="preserve"> year of recruitment/promotion,</w:t>
      </w:r>
      <w:r>
        <w:rPr>
          <w:rFonts w:hint="default" w:ascii="Arial" w:hAnsi="Arial" w:cs="Arial"/>
          <w:color w:val="auto"/>
          <w:sz w:val="24"/>
          <w:szCs w:val="24"/>
          <w:rPrChange w:id="1347" w:author="genchanghsu" w:date="2022-07-09T07:52:08Z">
            <w:rPr>
              <w:rFonts w:hint="default" w:ascii="Arial" w:hAnsi="Arial" w:cs="Arial"/>
              <w:color w:val="FF0000"/>
              <w:sz w:val="24"/>
              <w:szCs w:val="24"/>
            </w:rPr>
          </w:rPrChange>
        </w:rPr>
        <w:t xml:space="preserve"> gender, </w:t>
      </w:r>
      <w:r>
        <w:rPr>
          <w:rFonts w:hint="default" w:ascii="Arial" w:hAnsi="Arial" w:eastAsia="PMingLiU" w:cs="Arial"/>
          <w:color w:val="auto"/>
          <w:sz w:val="24"/>
          <w:szCs w:val="24"/>
          <w:rPrChange w:id="1348" w:author="genchanghsu" w:date="2022-07-09T07:52:08Z">
            <w:rPr>
              <w:rFonts w:hint="default" w:ascii="Arial" w:hAnsi="Arial" w:eastAsia="PMingLiU" w:cs="Arial"/>
              <w:color w:val="FF0000"/>
              <w:sz w:val="24"/>
              <w:szCs w:val="24"/>
            </w:rPr>
          </w:rPrChange>
        </w:rPr>
        <w:t xml:space="preserve">the </w:t>
      </w:r>
      <w:ins w:id="1349" w:author="genchanghsu" w:date="2022-07-09T07:49:11Z">
        <w:r>
          <w:rPr>
            <w:rFonts w:hint="default" w:ascii="Arial" w:hAnsi="Arial" w:eastAsia="PMingLiU" w:cs="Arial"/>
            <w:color w:val="auto"/>
            <w:sz w:val="24"/>
            <w:szCs w:val="24"/>
            <w:lang w:val="en-US"/>
            <w:rPrChange w:id="1350" w:author="genchanghsu" w:date="2022-07-09T07:52:08Z">
              <w:rPr>
                <w:rFonts w:hint="default" w:ascii="Arial" w:hAnsi="Arial" w:eastAsia="PMingLiU" w:cs="Arial"/>
                <w:color w:val="FF0000"/>
                <w:sz w:val="24"/>
                <w:szCs w:val="24"/>
                <w:lang w:val="en-US"/>
              </w:rPr>
            </w:rPrChange>
          </w:rPr>
          <w:t>“</w:t>
        </w:r>
      </w:ins>
      <w:ins w:id="1352" w:author="genchanghsu" w:date="2022-07-09T07:49:09Z">
        <w:r>
          <w:rPr>
            <w:rFonts w:hint="default" w:ascii="Arial" w:hAnsi="Arial" w:cs="Arial" w:eastAsiaTheme="minorEastAsia"/>
            <w:color w:val="auto"/>
            <w:sz w:val="24"/>
            <w:szCs w:val="24"/>
            <w:rPrChange w:id="1353" w:author="genchanghsu" w:date="2022-07-09T07:52:08Z">
              <w:rPr>
                <w:rFonts w:hint="default" w:ascii="Arial" w:hAnsi="Arial" w:cs="Arial" w:eastAsiaTheme="minorEastAsia"/>
                <w:color w:val="FF0000"/>
                <w:sz w:val="24"/>
                <w:szCs w:val="24"/>
              </w:rPr>
            </w:rPrChange>
          </w:rPr>
          <w:t>before</w:t>
        </w:r>
      </w:ins>
      <w:ins w:id="1355" w:author="genchanghsu" w:date="2022-07-09T07:49:13Z">
        <w:r>
          <w:rPr>
            <w:rFonts w:hint="default" w:ascii="Arial" w:hAnsi="Arial" w:cs="Arial" w:eastAsiaTheme="minorEastAsia"/>
            <w:color w:val="auto"/>
            <w:sz w:val="24"/>
            <w:szCs w:val="24"/>
            <w:lang w:val="en-US"/>
            <w:rPrChange w:id="1356" w:author="genchanghsu" w:date="2022-07-09T07:52:08Z">
              <w:rPr>
                <w:rFonts w:hint="default" w:ascii="Arial" w:hAnsi="Arial" w:cs="Arial" w:eastAsiaTheme="minorEastAsia"/>
                <w:color w:val="FF0000"/>
                <w:sz w:val="24"/>
                <w:szCs w:val="24"/>
                <w:lang w:val="en-US"/>
              </w:rPr>
            </w:rPrChange>
          </w:rPr>
          <w:t>”</w:t>
        </w:r>
      </w:ins>
      <w:ins w:id="1358" w:author="genchanghsu" w:date="2022-07-09T07:49:09Z">
        <w:r>
          <w:rPr>
            <w:rFonts w:hint="default" w:ascii="Arial" w:hAnsi="Arial" w:cs="Arial" w:eastAsiaTheme="minorEastAsia"/>
            <w:color w:val="auto"/>
            <w:sz w:val="24"/>
            <w:szCs w:val="24"/>
            <w:rPrChange w:id="1359" w:author="genchanghsu" w:date="2022-07-09T07:52:08Z">
              <w:rPr>
                <w:rFonts w:hint="default" w:ascii="Arial" w:hAnsi="Arial" w:cs="Arial" w:eastAsiaTheme="minorEastAsia"/>
                <w:color w:val="FF0000"/>
                <w:sz w:val="24"/>
                <w:szCs w:val="24"/>
              </w:rPr>
            </w:rPrChange>
          </w:rPr>
          <w:t xml:space="preserve"> </w:t>
        </w:r>
      </w:ins>
      <w:r>
        <w:rPr>
          <w:rFonts w:hint="default" w:ascii="Arial" w:hAnsi="Arial" w:cs="Arial" w:eastAsiaTheme="minorEastAsia"/>
          <w:color w:val="auto"/>
          <w:sz w:val="24"/>
          <w:szCs w:val="24"/>
          <w:rPrChange w:id="1361" w:author="genchanghsu" w:date="2022-07-09T07:52:08Z">
            <w:rPr>
              <w:rFonts w:hint="default" w:ascii="Arial" w:hAnsi="Arial" w:cs="Arial" w:eastAsiaTheme="minorEastAsia"/>
              <w:color w:val="FF0000"/>
              <w:sz w:val="24"/>
              <w:szCs w:val="24"/>
            </w:rPr>
          </w:rPrChange>
        </w:rPr>
        <w:t xml:space="preserve">h-index </w:t>
      </w:r>
      <w:ins w:id="1362" w:author="genchanghsu" w:date="2022-07-09T07:49:15Z">
        <w:r>
          <w:rPr>
            <w:rFonts w:hint="default" w:ascii="Arial" w:hAnsi="Arial" w:cs="Arial" w:eastAsiaTheme="minorEastAsia"/>
            <w:color w:val="auto"/>
            <w:sz w:val="24"/>
            <w:szCs w:val="24"/>
            <w:lang w:val="en-US"/>
            <w:rPrChange w:id="1363" w:author="genchanghsu" w:date="2022-07-09T07:52:08Z">
              <w:rPr>
                <w:rFonts w:hint="default" w:ascii="Arial" w:hAnsi="Arial" w:cs="Arial" w:eastAsiaTheme="minorEastAsia"/>
                <w:color w:val="FF0000"/>
                <w:sz w:val="24"/>
                <w:szCs w:val="24"/>
                <w:lang w:val="en-US"/>
              </w:rPr>
            </w:rPrChange>
          </w:rPr>
          <w:t>fo</w:t>
        </w:r>
      </w:ins>
      <w:ins w:id="1365" w:author="genchanghsu" w:date="2022-07-09T07:49:16Z">
        <w:r>
          <w:rPr>
            <w:rFonts w:hint="default" w:ascii="Arial" w:hAnsi="Arial" w:cs="Arial" w:eastAsiaTheme="minorEastAsia"/>
            <w:color w:val="auto"/>
            <w:sz w:val="24"/>
            <w:szCs w:val="24"/>
            <w:lang w:val="en-US"/>
            <w:rPrChange w:id="1366" w:author="genchanghsu" w:date="2022-07-09T07:52:08Z">
              <w:rPr>
                <w:rFonts w:hint="default" w:ascii="Arial" w:hAnsi="Arial" w:cs="Arial" w:eastAsiaTheme="minorEastAsia"/>
                <w:color w:val="FF0000"/>
                <w:sz w:val="24"/>
                <w:szCs w:val="24"/>
                <w:lang w:val="en-US"/>
              </w:rPr>
            </w:rPrChange>
          </w:rPr>
          <w:t xml:space="preserve">r </w:t>
        </w:r>
      </w:ins>
      <w:del w:id="1368" w:author="genchanghsu" w:date="2022-07-09T07:49:08Z">
        <w:r>
          <w:rPr>
            <w:rFonts w:hint="default" w:ascii="Arial" w:hAnsi="Arial" w:cs="Arial" w:eastAsiaTheme="minorEastAsia"/>
            <w:color w:val="auto"/>
            <w:sz w:val="24"/>
            <w:szCs w:val="24"/>
            <w:rPrChange w:id="1369" w:author="genchanghsu" w:date="2022-07-09T07:52:08Z">
              <w:rPr>
                <w:rFonts w:hint="default" w:ascii="Arial" w:hAnsi="Arial" w:cs="Arial" w:eastAsiaTheme="minorEastAsia"/>
                <w:color w:val="FF0000"/>
                <w:sz w:val="24"/>
                <w:szCs w:val="24"/>
              </w:rPr>
            </w:rPrChange>
          </w:rPr>
          <w:delText xml:space="preserve">before </w:delText>
        </w:r>
      </w:del>
      <w:r>
        <w:rPr>
          <w:rFonts w:hint="default" w:ascii="Arial" w:hAnsi="Arial" w:cs="Arial" w:eastAsiaTheme="minorEastAsia"/>
          <w:color w:val="auto"/>
          <w:sz w:val="24"/>
          <w:szCs w:val="24"/>
          <w:rPrChange w:id="1371" w:author="genchanghsu" w:date="2022-07-09T07:52:08Z">
            <w:rPr>
              <w:rFonts w:hint="default" w:ascii="Arial" w:hAnsi="Arial" w:cs="Arial" w:eastAsiaTheme="minorEastAsia"/>
              <w:color w:val="FF0000"/>
              <w:sz w:val="24"/>
              <w:szCs w:val="24"/>
            </w:rPr>
          </w:rPrChange>
        </w:rPr>
        <w:t xml:space="preserve">recruitment/promotion, </w:t>
      </w:r>
      <w:r>
        <w:rPr>
          <w:rFonts w:hint="default" w:ascii="Arial" w:hAnsi="Arial" w:cs="Arial"/>
          <w:color w:val="auto"/>
          <w:sz w:val="24"/>
          <w:szCs w:val="24"/>
          <w:rPrChange w:id="1372" w:author="genchanghsu" w:date="2022-07-09T07:52:08Z">
            <w:rPr>
              <w:rFonts w:hint="default" w:ascii="Arial" w:hAnsi="Arial" w:cs="Arial"/>
              <w:color w:val="FF0000"/>
              <w:sz w:val="24"/>
              <w:szCs w:val="24"/>
            </w:rPr>
          </w:rPrChange>
        </w:rPr>
        <w:t>and</w:t>
      </w:r>
      <w:ins w:id="1373" w:author="genchanghsu" w:date="2022-07-09T07:49:43Z">
        <w:r>
          <w:rPr>
            <w:rFonts w:hint="default" w:ascii="Arial" w:hAnsi="Arial" w:cs="Arial"/>
            <w:color w:val="auto"/>
            <w:sz w:val="24"/>
            <w:szCs w:val="24"/>
            <w:lang w:val="en-US"/>
            <w:rPrChange w:id="1374" w:author="genchanghsu" w:date="2022-07-09T07:52:08Z">
              <w:rPr>
                <w:rFonts w:hint="default" w:ascii="Arial" w:hAnsi="Arial" w:cs="Arial"/>
                <w:color w:val="FF0000"/>
                <w:sz w:val="24"/>
                <w:szCs w:val="24"/>
                <w:lang w:val="en-US"/>
              </w:rPr>
            </w:rPrChange>
          </w:rPr>
          <w:t xml:space="preserve"> </w:t>
        </w:r>
      </w:ins>
      <w:ins w:id="1376" w:author="genchanghsu" w:date="2022-07-09T07:49:44Z">
        <w:r>
          <w:rPr>
            <w:rFonts w:hint="default" w:ascii="Arial" w:hAnsi="Arial" w:cs="Arial"/>
            <w:color w:val="auto"/>
            <w:sz w:val="24"/>
            <w:szCs w:val="24"/>
            <w:lang w:val="en-US"/>
            <w:rPrChange w:id="1377" w:author="genchanghsu" w:date="2022-07-09T07:52:08Z">
              <w:rPr>
                <w:rFonts w:hint="default" w:ascii="Arial" w:hAnsi="Arial" w:cs="Arial"/>
                <w:color w:val="FF0000"/>
                <w:sz w:val="24"/>
                <w:szCs w:val="24"/>
                <w:lang w:val="en-US"/>
              </w:rPr>
            </w:rPrChange>
          </w:rPr>
          <w:t>all single-factor</w:t>
        </w:r>
      </w:ins>
      <w:r>
        <w:rPr>
          <w:rFonts w:hint="default" w:ascii="Arial" w:hAnsi="Arial" w:cs="Arial"/>
          <w:color w:val="auto"/>
          <w:sz w:val="24"/>
          <w:szCs w:val="24"/>
          <w:rPrChange w:id="1379" w:author="genchanghsu" w:date="2022-07-09T07:52:08Z">
            <w:rPr>
              <w:rFonts w:hint="default" w:ascii="Arial" w:hAnsi="Arial" w:cs="Arial"/>
              <w:color w:val="FF0000"/>
              <w:sz w:val="24"/>
              <w:szCs w:val="24"/>
            </w:rPr>
          </w:rPrChange>
        </w:rPr>
        <w:t xml:space="preserve"> interaction</w:t>
      </w:r>
      <w:r>
        <w:rPr>
          <w:rFonts w:hint="default" w:ascii="Arial" w:hAnsi="Arial" w:cs="Arial" w:eastAsiaTheme="minorEastAsia"/>
          <w:color w:val="auto"/>
          <w:sz w:val="24"/>
          <w:szCs w:val="24"/>
          <w:rPrChange w:id="1380" w:author="genchanghsu" w:date="2022-07-09T07:52:08Z">
            <w:rPr>
              <w:rFonts w:hint="default" w:ascii="Arial" w:hAnsi="Arial" w:cs="Arial" w:eastAsiaTheme="minorEastAsia"/>
              <w:color w:val="FF0000"/>
              <w:sz w:val="24"/>
              <w:szCs w:val="24"/>
            </w:rPr>
          </w:rPrChange>
        </w:rPr>
        <w:t>s</w:t>
      </w:r>
      <w:r>
        <w:rPr>
          <w:rFonts w:hint="default" w:ascii="Arial" w:hAnsi="Arial" w:cs="Arial"/>
          <w:color w:val="auto"/>
          <w:sz w:val="24"/>
          <w:szCs w:val="24"/>
          <w:rPrChange w:id="1381" w:author="genchanghsu" w:date="2022-07-09T07:52:08Z">
            <w:rPr>
              <w:rFonts w:hint="default" w:ascii="Arial" w:hAnsi="Arial" w:cs="Arial"/>
              <w:color w:val="FF0000"/>
              <w:sz w:val="24"/>
              <w:szCs w:val="24"/>
            </w:rPr>
          </w:rPrChange>
        </w:rPr>
        <w:t xml:space="preserve"> with year as</w:t>
      </w:r>
      <w:r>
        <w:rPr>
          <w:rFonts w:hint="default" w:ascii="Arial" w:hAnsi="Arial" w:cs="Arial" w:eastAsiaTheme="minorEastAsia"/>
          <w:color w:val="auto"/>
          <w:sz w:val="24"/>
          <w:szCs w:val="24"/>
          <w:rPrChange w:id="1382" w:author="genchanghsu" w:date="2022-07-09T07:52:08Z">
            <w:rPr>
              <w:rFonts w:hint="default" w:ascii="Arial" w:hAnsi="Arial" w:cs="Arial" w:eastAsiaTheme="minorEastAsia"/>
              <w:color w:val="FF0000"/>
              <w:sz w:val="24"/>
              <w:szCs w:val="24"/>
            </w:rPr>
          </w:rPrChange>
        </w:rPr>
        <w:t xml:space="preserve"> fixed effects, the </w:t>
      </w:r>
      <w:ins w:id="1383" w:author="genchanghsu" w:date="2022-07-09T07:50:05Z">
        <w:r>
          <w:rPr>
            <w:rFonts w:hint="default" w:ascii="Arial" w:hAnsi="Arial" w:cs="Arial" w:eastAsiaTheme="minorEastAsia"/>
            <w:color w:val="auto"/>
            <w:sz w:val="24"/>
            <w:szCs w:val="24"/>
            <w:lang w:val="en-US"/>
            <w:rPrChange w:id="1384" w:author="genchanghsu" w:date="2022-07-09T07:52:08Z">
              <w:rPr>
                <w:rFonts w:hint="default" w:ascii="Arial" w:hAnsi="Arial" w:cs="Arial" w:eastAsiaTheme="minorEastAsia"/>
                <w:color w:val="FF0000"/>
                <w:sz w:val="24"/>
                <w:szCs w:val="24"/>
                <w:lang w:val="en-US"/>
              </w:rPr>
            </w:rPrChange>
          </w:rPr>
          <w:t>institute (</w:t>
        </w:r>
      </w:ins>
      <w:ins w:id="1386" w:author="genchanghsu" w:date="2022-07-09T07:50:05Z">
        <w:r>
          <w:rPr>
            <w:rFonts w:hint="default" w:ascii="Arial" w:hAnsi="Arial" w:cs="Arial" w:eastAsiaTheme="minorEastAsia"/>
            <w:color w:val="auto"/>
            <w:sz w:val="24"/>
            <w:szCs w:val="24"/>
            <w:rPrChange w:id="1387" w:author="genchanghsu" w:date="2022-07-09T07:52:08Z">
              <w:rPr>
                <w:rFonts w:hint="default" w:ascii="Arial" w:hAnsi="Arial" w:cs="Arial" w:eastAsiaTheme="minorEastAsia"/>
                <w:color w:val="FF0000"/>
                <w:sz w:val="24"/>
                <w:szCs w:val="24"/>
              </w:rPr>
            </w:rPrChange>
          </w:rPr>
          <w:t>department</w:t>
        </w:r>
      </w:ins>
      <w:ins w:id="1389" w:author="genchanghsu" w:date="2022-07-09T07:50:05Z">
        <w:r>
          <w:rPr>
            <w:rFonts w:hint="default" w:ascii="Arial" w:hAnsi="Arial" w:cs="Arial" w:eastAsiaTheme="minorEastAsia"/>
            <w:color w:val="auto"/>
            <w:sz w:val="24"/>
            <w:szCs w:val="24"/>
            <w:lang w:val="en-US"/>
            <w:rPrChange w:id="1390" w:author="genchanghsu" w:date="2022-07-09T07:52:08Z">
              <w:rPr>
                <w:rFonts w:hint="default" w:ascii="Arial" w:hAnsi="Arial" w:cs="Arial" w:eastAsiaTheme="minorEastAsia"/>
                <w:color w:val="FF0000"/>
                <w:sz w:val="24"/>
                <w:szCs w:val="24"/>
                <w:lang w:val="en-US"/>
              </w:rPr>
            </w:rPrChange>
          </w:rPr>
          <w:t>)</w:t>
        </w:r>
      </w:ins>
      <w:del w:id="1392" w:author="genchanghsu" w:date="2022-07-09T07:50:06Z">
        <w:r>
          <w:rPr>
            <w:rFonts w:hint="default" w:ascii="Arial" w:hAnsi="Arial" w:cs="Arial" w:eastAsiaTheme="minorEastAsia"/>
            <w:color w:val="auto"/>
            <w:sz w:val="24"/>
            <w:szCs w:val="24"/>
            <w:rPrChange w:id="1393" w:author="genchanghsu" w:date="2022-07-09T07:52:08Z">
              <w:rPr>
                <w:rFonts w:hint="default" w:ascii="Arial" w:hAnsi="Arial" w:cs="Arial" w:eastAsiaTheme="minorEastAsia"/>
                <w:color w:val="FF0000"/>
                <w:sz w:val="24"/>
                <w:szCs w:val="24"/>
              </w:rPr>
            </w:rPrChange>
          </w:rPr>
          <w:delText>d</w:delText>
        </w:r>
      </w:del>
      <w:del w:id="1395" w:author="genchanghsu" w:date="2022-07-09T07:50:07Z">
        <w:r>
          <w:rPr>
            <w:rFonts w:hint="default" w:ascii="Arial" w:hAnsi="Arial" w:cs="Arial" w:eastAsiaTheme="minorEastAsia"/>
            <w:color w:val="auto"/>
            <w:sz w:val="24"/>
            <w:szCs w:val="24"/>
            <w:rPrChange w:id="1396" w:author="genchanghsu" w:date="2022-07-09T07:52:08Z">
              <w:rPr>
                <w:rFonts w:hint="default" w:ascii="Arial" w:hAnsi="Arial" w:cs="Arial" w:eastAsiaTheme="minorEastAsia"/>
                <w:color w:val="FF0000"/>
                <w:sz w:val="24"/>
                <w:szCs w:val="24"/>
              </w:rPr>
            </w:rPrChange>
          </w:rPr>
          <w:delText xml:space="preserve">epartment </w:delText>
        </w:r>
      </w:del>
      <w:ins w:id="1398" w:author="genchanghsu" w:date="2022-07-09T07:50:08Z">
        <w:r>
          <w:rPr>
            <w:rFonts w:hint="default" w:ascii="Arial" w:hAnsi="Arial" w:cs="Arial" w:eastAsiaTheme="minorEastAsia"/>
            <w:color w:val="auto"/>
            <w:sz w:val="24"/>
            <w:szCs w:val="24"/>
            <w:lang w:val="en-US"/>
            <w:rPrChange w:id="1399" w:author="genchanghsu" w:date="2022-07-09T07:52:08Z">
              <w:rPr>
                <w:rFonts w:hint="default" w:ascii="Arial" w:hAnsi="Arial" w:cs="Arial" w:eastAsiaTheme="minorEastAsia"/>
                <w:color w:val="FF0000"/>
                <w:sz w:val="24"/>
                <w:szCs w:val="24"/>
                <w:lang w:val="en-US"/>
              </w:rPr>
            </w:rPrChange>
          </w:rPr>
          <w:t xml:space="preserve"> </w:t>
        </w:r>
      </w:ins>
      <w:r>
        <w:rPr>
          <w:rFonts w:hint="default" w:ascii="Arial" w:hAnsi="Arial" w:cs="Arial" w:eastAsiaTheme="minorEastAsia"/>
          <w:color w:val="auto"/>
          <w:sz w:val="24"/>
          <w:szCs w:val="24"/>
          <w:rPrChange w:id="1401" w:author="genchanghsu" w:date="2022-07-09T07:52:08Z">
            <w:rPr>
              <w:rFonts w:hint="default" w:ascii="Arial" w:hAnsi="Arial" w:cs="Arial" w:eastAsiaTheme="minorEastAsia"/>
              <w:color w:val="FF0000"/>
              <w:sz w:val="24"/>
              <w:szCs w:val="24"/>
            </w:rPr>
          </w:rPrChange>
        </w:rPr>
        <w:t>nested within university as random effects, and the duration for recruitment/promotion as the response.</w:t>
      </w:r>
    </w:p>
    <w:p>
      <w:pPr>
        <w:spacing w:line="480" w:lineRule="auto"/>
        <w:jc w:val="both"/>
        <w:rPr>
          <w:rFonts w:hint="default" w:ascii="Arial" w:hAnsi="Arial" w:cs="Arial" w:eastAsiaTheme="minorEastAsia"/>
          <w:color w:val="auto"/>
          <w:sz w:val="24"/>
          <w:szCs w:val="24"/>
          <w:rPrChange w:id="1402" w:author="genchanghsu" w:date="2022-07-09T07:52:08Z">
            <w:rPr>
              <w:rFonts w:hint="default" w:ascii="Arial" w:hAnsi="Arial" w:cs="Arial" w:eastAsiaTheme="minorEastAsia"/>
              <w:color w:val="FF0000"/>
              <w:sz w:val="24"/>
              <w:szCs w:val="24"/>
            </w:rPr>
          </w:rPrChange>
        </w:rPr>
      </w:pPr>
    </w:p>
    <w:p>
      <w:pPr>
        <w:spacing w:line="480" w:lineRule="auto"/>
        <w:jc w:val="both"/>
        <w:rPr>
          <w:rFonts w:hint="default" w:ascii="Arial" w:hAnsi="Arial" w:cs="Arial" w:eastAsiaTheme="minorEastAsia"/>
          <w:color w:val="auto"/>
          <w:sz w:val="24"/>
          <w:szCs w:val="24"/>
          <w:rPrChange w:id="1403" w:author="genchanghsu" w:date="2022-07-09T07:52:08Z">
            <w:rPr>
              <w:rFonts w:hint="default" w:ascii="Arial" w:hAnsi="Arial" w:cs="Arial" w:eastAsiaTheme="minorEastAsia"/>
              <w:color w:val="FF0000"/>
              <w:sz w:val="24"/>
              <w:szCs w:val="24"/>
            </w:rPr>
          </w:rPrChange>
        </w:rPr>
      </w:pPr>
      <w:r>
        <w:rPr>
          <w:rFonts w:hint="default" w:ascii="Arial" w:hAnsi="Arial" w:eastAsia="PMingLiU" w:cs="Arial"/>
          <w:i/>
          <w:iCs/>
          <w:color w:val="auto"/>
          <w:sz w:val="24"/>
          <w:szCs w:val="24"/>
          <w:rPrChange w:id="1404" w:author="genchanghsu" w:date="2022-07-09T07:52:08Z">
            <w:rPr>
              <w:rFonts w:hint="default" w:ascii="Arial" w:hAnsi="Arial" w:eastAsia="PMingLiU" w:cs="Arial"/>
              <w:i/>
              <w:iCs/>
              <w:color w:val="FF0000"/>
              <w:sz w:val="24"/>
              <w:szCs w:val="24"/>
            </w:rPr>
          </w:rPrChange>
        </w:rPr>
        <w:t>C</w:t>
      </w:r>
      <w:r>
        <w:rPr>
          <w:rFonts w:hint="default" w:ascii="Arial" w:hAnsi="Arial" w:cs="Arial"/>
          <w:i/>
          <w:iCs/>
          <w:color w:val="auto"/>
          <w:sz w:val="24"/>
          <w:szCs w:val="24"/>
          <w:rPrChange w:id="1405" w:author="genchanghsu" w:date="2022-07-09T07:52:08Z">
            <w:rPr>
              <w:rFonts w:hint="default" w:ascii="Arial" w:hAnsi="Arial" w:cs="Arial"/>
              <w:i/>
              <w:iCs/>
              <w:color w:val="FF0000"/>
              <w:sz w:val="24"/>
              <w:szCs w:val="24"/>
            </w:rPr>
          </w:rPrChange>
        </w:rPr>
        <w:t>hange</w:t>
      </w:r>
      <w:r>
        <w:rPr>
          <w:rFonts w:hint="default" w:ascii="Arial" w:hAnsi="Arial" w:cs="Arial" w:eastAsiaTheme="minorEastAsia"/>
          <w:i/>
          <w:iCs/>
          <w:color w:val="auto"/>
          <w:sz w:val="24"/>
          <w:szCs w:val="24"/>
          <w:rPrChange w:id="1406" w:author="genchanghsu" w:date="2022-07-09T07:52:08Z">
            <w:rPr>
              <w:rFonts w:hint="default" w:ascii="Arial" w:hAnsi="Arial" w:cs="Arial" w:eastAsiaTheme="minorEastAsia"/>
              <w:i/>
              <w:iCs/>
              <w:color w:val="FF0000"/>
              <w:sz w:val="24"/>
              <w:szCs w:val="24"/>
            </w:rPr>
          </w:rPrChange>
        </w:rPr>
        <w:t>s</w:t>
      </w:r>
      <w:r>
        <w:rPr>
          <w:rFonts w:hint="default" w:ascii="Arial" w:hAnsi="Arial" w:cs="Arial"/>
          <w:i/>
          <w:iCs/>
          <w:color w:val="auto"/>
          <w:sz w:val="24"/>
          <w:szCs w:val="24"/>
          <w:rPrChange w:id="1407" w:author="genchanghsu" w:date="2022-07-09T07:52:08Z">
            <w:rPr>
              <w:rFonts w:hint="default" w:ascii="Arial" w:hAnsi="Arial" w:cs="Arial"/>
              <w:i/>
              <w:iCs/>
              <w:color w:val="FF0000"/>
              <w:sz w:val="24"/>
              <w:szCs w:val="24"/>
            </w:rPr>
          </w:rPrChange>
        </w:rPr>
        <w:t xml:space="preserve"> in academic performance</w:t>
      </w:r>
      <w:r>
        <w:rPr>
          <w:rFonts w:hint="default" w:ascii="Arial" w:hAnsi="Arial" w:cs="Arial" w:eastAsiaTheme="minorEastAsia"/>
          <w:i/>
          <w:iCs/>
          <w:color w:val="auto"/>
          <w:sz w:val="24"/>
          <w:szCs w:val="24"/>
          <w:rPrChange w:id="1408" w:author="genchanghsu" w:date="2022-07-09T07:52:08Z">
            <w:rPr>
              <w:rFonts w:hint="default" w:ascii="Arial" w:hAnsi="Arial" w:cs="Arial" w:eastAsiaTheme="minorEastAsia"/>
              <w:i/>
              <w:iCs/>
              <w:color w:val="FF0000"/>
              <w:sz w:val="24"/>
              <w:szCs w:val="24"/>
            </w:rPr>
          </w:rPrChange>
        </w:rPr>
        <w:t xml:space="preserve"> before and after recruitment/promotion</w:t>
      </w:r>
      <w:r>
        <w:rPr>
          <w:rFonts w:hint="default" w:ascii="Arial" w:hAnsi="Arial" w:cs="Arial"/>
          <w:i/>
          <w:iCs/>
          <w:color w:val="auto"/>
          <w:sz w:val="24"/>
          <w:szCs w:val="24"/>
          <w:rPrChange w:id="1409" w:author="genchanghsu" w:date="2022-07-09T07:52:08Z">
            <w:rPr>
              <w:rFonts w:hint="default" w:ascii="Arial" w:hAnsi="Arial" w:cs="Arial"/>
              <w:i/>
              <w:iCs/>
              <w:color w:val="FF0000"/>
              <w:sz w:val="24"/>
              <w:szCs w:val="24"/>
            </w:rPr>
          </w:rPrChange>
        </w:rPr>
        <w:t>.</w:t>
      </w:r>
      <w:r>
        <w:rPr>
          <w:rFonts w:hint="default" w:ascii="Arial" w:hAnsi="Arial" w:cs="Arial"/>
          <w:color w:val="auto"/>
          <w:sz w:val="24"/>
          <w:szCs w:val="24"/>
          <w:rPrChange w:id="1410" w:author="genchanghsu" w:date="2022-07-09T07:52:08Z">
            <w:rPr>
              <w:rFonts w:hint="default" w:ascii="Arial" w:hAnsi="Arial" w:cs="Arial"/>
              <w:color w:val="FF0000"/>
              <w:sz w:val="24"/>
              <w:szCs w:val="24"/>
            </w:rPr>
          </w:rPrChange>
        </w:rPr>
        <w:t xml:space="preserve"> To compare </w:t>
      </w:r>
      <w:r>
        <w:rPr>
          <w:rFonts w:hint="default" w:ascii="Arial" w:hAnsi="Arial" w:cs="Arial" w:eastAsiaTheme="minorEastAsia"/>
          <w:color w:val="auto"/>
          <w:sz w:val="24"/>
          <w:szCs w:val="24"/>
          <w:rPrChange w:id="1411" w:author="genchanghsu" w:date="2022-07-09T07:52:08Z">
            <w:rPr>
              <w:rFonts w:hint="default" w:ascii="Arial" w:hAnsi="Arial" w:cs="Arial" w:eastAsiaTheme="minorEastAsia"/>
              <w:color w:val="FF0000"/>
              <w:sz w:val="24"/>
              <w:szCs w:val="24"/>
            </w:rPr>
          </w:rPrChange>
        </w:rPr>
        <w:t xml:space="preserve">the academic </w:t>
      </w:r>
      <w:r>
        <w:rPr>
          <w:rFonts w:hint="default" w:ascii="Arial" w:hAnsi="Arial" w:cs="Arial"/>
          <w:color w:val="auto"/>
          <w:sz w:val="24"/>
          <w:szCs w:val="24"/>
          <w:rPrChange w:id="1412" w:author="genchanghsu" w:date="2022-07-09T07:52:08Z">
            <w:rPr>
              <w:rFonts w:hint="default" w:ascii="Arial" w:hAnsi="Arial" w:cs="Arial"/>
              <w:color w:val="FF0000"/>
              <w:sz w:val="24"/>
              <w:szCs w:val="24"/>
            </w:rPr>
          </w:rPrChange>
        </w:rPr>
        <w:t xml:space="preserve">performance before and after </w:t>
      </w:r>
      <w:r>
        <w:rPr>
          <w:rFonts w:hint="default" w:ascii="Arial" w:hAnsi="Arial" w:cs="Arial" w:eastAsiaTheme="minorEastAsia"/>
          <w:color w:val="auto"/>
          <w:sz w:val="24"/>
          <w:szCs w:val="24"/>
          <w:rPrChange w:id="1413" w:author="genchanghsu" w:date="2022-07-09T07:52:08Z">
            <w:rPr>
              <w:rFonts w:hint="default" w:ascii="Arial" w:hAnsi="Arial" w:cs="Arial" w:eastAsiaTheme="minorEastAsia"/>
              <w:color w:val="FF0000"/>
              <w:sz w:val="24"/>
              <w:szCs w:val="24"/>
            </w:rPr>
          </w:rPrChange>
        </w:rPr>
        <w:t>recruitment and promotion</w:t>
      </w:r>
      <w:r>
        <w:rPr>
          <w:rFonts w:hint="default" w:ascii="Arial" w:hAnsi="Arial" w:cs="Arial"/>
          <w:color w:val="auto"/>
          <w:sz w:val="24"/>
          <w:szCs w:val="24"/>
          <w:rPrChange w:id="1414" w:author="genchanghsu" w:date="2022-07-09T07:52:08Z">
            <w:rPr>
              <w:rFonts w:hint="default" w:ascii="Arial" w:hAnsi="Arial" w:cs="Arial"/>
              <w:color w:val="FF0000"/>
              <w:sz w:val="24"/>
              <w:szCs w:val="24"/>
            </w:rPr>
          </w:rPrChange>
        </w:rPr>
        <w:t>, we fit GLMMs with PhD university</w:t>
      </w:r>
      <w:r>
        <w:rPr>
          <w:rFonts w:hint="default" w:ascii="Arial" w:hAnsi="Arial" w:cs="Arial" w:eastAsiaTheme="minorEastAsia"/>
          <w:color w:val="auto"/>
          <w:sz w:val="24"/>
          <w:szCs w:val="24"/>
          <w:rPrChange w:id="1415" w:author="genchanghsu" w:date="2022-07-09T07:52:08Z">
            <w:rPr>
              <w:rFonts w:hint="default" w:ascii="Arial" w:hAnsi="Arial" w:cs="Arial" w:eastAsiaTheme="minorEastAsia"/>
              <w:color w:val="FF0000"/>
              <w:sz w:val="24"/>
              <w:szCs w:val="24"/>
            </w:rPr>
          </w:rPrChange>
        </w:rPr>
        <w:t xml:space="preserve"> origin</w:t>
      </w:r>
      <w:r>
        <w:rPr>
          <w:rFonts w:hint="default" w:ascii="Arial" w:hAnsi="Arial" w:cs="Arial"/>
          <w:color w:val="auto"/>
          <w:sz w:val="24"/>
          <w:szCs w:val="24"/>
          <w:rPrChange w:id="1416" w:author="genchanghsu" w:date="2022-07-09T07:52:08Z">
            <w:rPr>
              <w:rFonts w:hint="default" w:ascii="Arial" w:hAnsi="Arial" w:cs="Arial"/>
              <w:color w:val="FF0000"/>
              <w:sz w:val="24"/>
              <w:szCs w:val="24"/>
            </w:rPr>
          </w:rPrChange>
        </w:rPr>
        <w:t xml:space="preserve">, </w:t>
      </w:r>
      <w:r>
        <w:rPr>
          <w:rFonts w:hint="default" w:ascii="Arial" w:hAnsi="Arial" w:cs="Arial" w:eastAsiaTheme="minorEastAsia"/>
          <w:color w:val="auto"/>
          <w:sz w:val="24"/>
          <w:szCs w:val="24"/>
          <w:rPrChange w:id="1417" w:author="genchanghsu" w:date="2022-07-09T07:52:08Z">
            <w:rPr>
              <w:rFonts w:hint="default" w:ascii="Arial" w:hAnsi="Arial" w:cs="Arial" w:eastAsiaTheme="minorEastAsia"/>
              <w:color w:val="FF0000"/>
              <w:sz w:val="24"/>
              <w:szCs w:val="24"/>
            </w:rPr>
          </w:rPrChange>
        </w:rPr>
        <w:t>PhD</w:t>
      </w:r>
      <w:r>
        <w:rPr>
          <w:rFonts w:hint="default" w:ascii="Arial" w:hAnsi="Arial" w:cs="Arial"/>
          <w:color w:val="auto"/>
          <w:sz w:val="24"/>
          <w:szCs w:val="24"/>
          <w:rPrChange w:id="1418" w:author="genchanghsu" w:date="2022-07-09T07:52:08Z">
            <w:rPr>
              <w:rFonts w:hint="default" w:ascii="Arial" w:hAnsi="Arial" w:cs="Arial"/>
              <w:color w:val="FF0000"/>
              <w:sz w:val="24"/>
              <w:szCs w:val="24"/>
            </w:rPr>
          </w:rPrChange>
        </w:rPr>
        <w:t xml:space="preserve"> university ranking,</w:t>
      </w:r>
      <w:r>
        <w:rPr>
          <w:rFonts w:hint="default" w:ascii="Arial" w:hAnsi="Arial" w:cs="Arial" w:eastAsiaTheme="minorEastAsia"/>
          <w:color w:val="auto"/>
          <w:sz w:val="24"/>
          <w:szCs w:val="24"/>
          <w:rPrChange w:id="1419" w:author="genchanghsu" w:date="2022-07-09T07:52:08Z">
            <w:rPr>
              <w:rFonts w:hint="default" w:ascii="Arial" w:hAnsi="Arial" w:cs="Arial" w:eastAsiaTheme="minorEastAsia"/>
              <w:color w:val="FF0000"/>
              <w:sz w:val="24"/>
              <w:szCs w:val="24"/>
            </w:rPr>
          </w:rPrChange>
        </w:rPr>
        <w:t xml:space="preserve"> year of recruitment/promotion,</w:t>
      </w:r>
      <w:r>
        <w:rPr>
          <w:rFonts w:hint="default" w:ascii="Arial" w:hAnsi="Arial" w:cs="Arial"/>
          <w:color w:val="auto"/>
          <w:sz w:val="24"/>
          <w:szCs w:val="24"/>
          <w:rPrChange w:id="1420" w:author="genchanghsu" w:date="2022-07-09T07:52:08Z">
            <w:rPr>
              <w:rFonts w:hint="default" w:ascii="Arial" w:hAnsi="Arial" w:cs="Arial"/>
              <w:color w:val="FF0000"/>
              <w:sz w:val="24"/>
              <w:szCs w:val="24"/>
            </w:rPr>
          </w:rPrChange>
        </w:rPr>
        <w:t xml:space="preserve"> gender, and</w:t>
      </w:r>
      <w:ins w:id="1421" w:author="genchanghsu" w:date="2022-07-09T07:50:46Z">
        <w:r>
          <w:rPr>
            <w:rFonts w:hint="default" w:ascii="Arial" w:hAnsi="Arial" w:cs="Arial"/>
            <w:color w:val="auto"/>
            <w:sz w:val="24"/>
            <w:szCs w:val="24"/>
            <w:lang w:val="en-US"/>
            <w:rPrChange w:id="1422" w:author="genchanghsu" w:date="2022-07-09T07:52:08Z">
              <w:rPr>
                <w:rFonts w:hint="default" w:ascii="Arial" w:hAnsi="Arial" w:cs="Arial"/>
                <w:color w:val="FF0000"/>
                <w:sz w:val="24"/>
                <w:szCs w:val="24"/>
                <w:lang w:val="en-US"/>
              </w:rPr>
            </w:rPrChange>
          </w:rPr>
          <w:t xml:space="preserve"> </w:t>
        </w:r>
      </w:ins>
      <w:ins w:id="1424" w:author="genchanghsu" w:date="2022-07-09T07:50:47Z">
        <w:r>
          <w:rPr>
            <w:rFonts w:hint="default" w:ascii="Arial" w:hAnsi="Arial" w:cs="Arial"/>
            <w:color w:val="auto"/>
            <w:sz w:val="24"/>
            <w:szCs w:val="24"/>
            <w:lang w:val="en-US"/>
            <w:rPrChange w:id="1425" w:author="genchanghsu" w:date="2022-07-09T07:52:08Z">
              <w:rPr>
                <w:rFonts w:hint="default" w:ascii="Arial" w:hAnsi="Arial" w:cs="Arial"/>
                <w:color w:val="FF0000"/>
                <w:sz w:val="24"/>
                <w:szCs w:val="24"/>
                <w:lang w:val="en-US"/>
              </w:rPr>
            </w:rPrChange>
          </w:rPr>
          <w:t>all single-factor</w:t>
        </w:r>
      </w:ins>
      <w:r>
        <w:rPr>
          <w:rFonts w:hint="default" w:ascii="Arial" w:hAnsi="Arial" w:cs="Arial" w:eastAsiaTheme="minorEastAsia"/>
          <w:color w:val="auto"/>
          <w:sz w:val="24"/>
          <w:szCs w:val="24"/>
          <w:rPrChange w:id="1427" w:author="genchanghsu" w:date="2022-07-09T07:52:08Z">
            <w:rPr>
              <w:rFonts w:hint="default" w:ascii="Arial" w:hAnsi="Arial" w:cs="Arial" w:eastAsiaTheme="minorEastAsia"/>
              <w:color w:val="FF0000"/>
              <w:sz w:val="24"/>
              <w:szCs w:val="24"/>
            </w:rPr>
          </w:rPrChange>
        </w:rPr>
        <w:t xml:space="preserve"> </w:t>
      </w:r>
      <w:r>
        <w:rPr>
          <w:rFonts w:hint="default" w:ascii="Arial" w:hAnsi="Arial" w:cs="Arial"/>
          <w:color w:val="auto"/>
          <w:sz w:val="24"/>
          <w:szCs w:val="24"/>
          <w:rPrChange w:id="1428" w:author="genchanghsu" w:date="2022-07-09T07:52:08Z">
            <w:rPr>
              <w:rFonts w:hint="default" w:ascii="Arial" w:hAnsi="Arial" w:cs="Arial"/>
              <w:color w:val="FF0000"/>
              <w:sz w:val="24"/>
              <w:szCs w:val="24"/>
            </w:rPr>
          </w:rPrChange>
        </w:rPr>
        <w:t xml:space="preserve">interactions with year as fixed effects, the </w:t>
      </w:r>
      <w:ins w:id="1429" w:author="genchanghsu" w:date="2022-07-09T07:49:56Z">
        <w:r>
          <w:rPr>
            <w:rFonts w:hint="default" w:ascii="Arial" w:hAnsi="Arial" w:cs="Arial" w:eastAsiaTheme="minorEastAsia"/>
            <w:color w:val="auto"/>
            <w:sz w:val="24"/>
            <w:szCs w:val="24"/>
            <w:lang w:val="en-US"/>
            <w:rPrChange w:id="1430" w:author="genchanghsu" w:date="2022-07-09T07:52:08Z">
              <w:rPr>
                <w:rFonts w:hint="default" w:ascii="Arial" w:hAnsi="Arial" w:cs="Arial" w:eastAsiaTheme="minorEastAsia"/>
                <w:color w:val="FF0000"/>
                <w:sz w:val="24"/>
                <w:szCs w:val="24"/>
                <w:lang w:val="en-US"/>
              </w:rPr>
            </w:rPrChange>
          </w:rPr>
          <w:t>institute (</w:t>
        </w:r>
      </w:ins>
      <w:ins w:id="1432" w:author="genchanghsu" w:date="2022-07-09T07:49:56Z">
        <w:r>
          <w:rPr>
            <w:rFonts w:hint="default" w:ascii="Arial" w:hAnsi="Arial" w:cs="Arial" w:eastAsiaTheme="minorEastAsia"/>
            <w:color w:val="auto"/>
            <w:sz w:val="24"/>
            <w:szCs w:val="24"/>
            <w:rPrChange w:id="1433" w:author="genchanghsu" w:date="2022-07-09T07:52:08Z">
              <w:rPr>
                <w:rFonts w:hint="default" w:ascii="Arial" w:hAnsi="Arial" w:cs="Arial" w:eastAsiaTheme="minorEastAsia"/>
                <w:color w:val="FF0000"/>
                <w:sz w:val="24"/>
                <w:szCs w:val="24"/>
              </w:rPr>
            </w:rPrChange>
          </w:rPr>
          <w:t>department</w:t>
        </w:r>
      </w:ins>
      <w:ins w:id="1435" w:author="genchanghsu" w:date="2022-07-09T07:49:56Z">
        <w:r>
          <w:rPr>
            <w:rFonts w:hint="default" w:ascii="Arial" w:hAnsi="Arial" w:cs="Arial" w:eastAsiaTheme="minorEastAsia"/>
            <w:color w:val="auto"/>
            <w:sz w:val="24"/>
            <w:szCs w:val="24"/>
            <w:lang w:val="en-US"/>
            <w:rPrChange w:id="1436" w:author="genchanghsu" w:date="2022-07-09T07:52:08Z">
              <w:rPr>
                <w:rFonts w:hint="default" w:ascii="Arial" w:hAnsi="Arial" w:cs="Arial" w:eastAsiaTheme="minorEastAsia"/>
                <w:color w:val="FF0000"/>
                <w:sz w:val="24"/>
                <w:szCs w:val="24"/>
                <w:lang w:val="en-US"/>
              </w:rPr>
            </w:rPrChange>
          </w:rPr>
          <w:t>)</w:t>
        </w:r>
      </w:ins>
      <w:del w:id="1438" w:author="genchanghsu" w:date="2022-07-09T07:49:56Z">
        <w:r>
          <w:rPr>
            <w:rFonts w:hint="default" w:ascii="Arial" w:hAnsi="Arial" w:cs="Arial"/>
            <w:color w:val="auto"/>
            <w:sz w:val="24"/>
            <w:szCs w:val="24"/>
            <w:rPrChange w:id="1439" w:author="genchanghsu" w:date="2022-07-09T07:52:08Z">
              <w:rPr>
                <w:rFonts w:hint="default" w:ascii="Arial" w:hAnsi="Arial" w:cs="Arial"/>
                <w:color w:val="FF0000"/>
                <w:sz w:val="24"/>
                <w:szCs w:val="24"/>
              </w:rPr>
            </w:rPrChange>
          </w:rPr>
          <w:delText>department</w:delText>
        </w:r>
      </w:del>
      <w:r>
        <w:rPr>
          <w:rFonts w:hint="default" w:ascii="Arial" w:hAnsi="Arial" w:cs="Arial"/>
          <w:color w:val="auto"/>
          <w:sz w:val="24"/>
          <w:szCs w:val="24"/>
          <w:rPrChange w:id="1441" w:author="genchanghsu" w:date="2022-07-09T07:52:08Z">
            <w:rPr>
              <w:rFonts w:hint="default" w:ascii="Arial" w:hAnsi="Arial" w:cs="Arial"/>
              <w:color w:val="FF0000"/>
              <w:sz w:val="24"/>
              <w:szCs w:val="24"/>
            </w:rPr>
          </w:rPrChange>
        </w:rPr>
        <w:t xml:space="preserve"> nested within university as random effects, and the difference</w:t>
      </w:r>
      <w:del w:id="1442" w:author="genchanghsu" w:date="2022-07-09T07:51:27Z">
        <w:r>
          <w:rPr>
            <w:rFonts w:hint="default" w:ascii="Arial" w:hAnsi="Arial" w:cs="Arial"/>
            <w:color w:val="auto"/>
            <w:sz w:val="24"/>
            <w:szCs w:val="24"/>
            <w:rPrChange w:id="1443" w:author="genchanghsu" w:date="2022-07-09T07:52:08Z">
              <w:rPr>
                <w:rFonts w:hint="default" w:ascii="Arial" w:hAnsi="Arial" w:cs="Arial"/>
                <w:color w:val="FF0000"/>
                <w:sz w:val="24"/>
                <w:szCs w:val="24"/>
              </w:rPr>
            </w:rPrChange>
          </w:rPr>
          <w:delText xml:space="preserve"> </w:delText>
        </w:r>
      </w:del>
      <w:del w:id="1445" w:author="genchanghsu" w:date="2022-07-09T07:51:25Z">
        <w:r>
          <w:rPr>
            <w:rFonts w:hint="default" w:ascii="Arial" w:hAnsi="Arial" w:cs="Arial"/>
            <w:color w:val="auto"/>
            <w:sz w:val="24"/>
            <w:szCs w:val="24"/>
            <w:rPrChange w:id="1446" w:author="genchanghsu" w:date="2022-07-09T07:52:08Z">
              <w:rPr>
                <w:rFonts w:hint="default" w:ascii="Arial" w:hAnsi="Arial" w:cs="Arial"/>
                <w:color w:val="FF0000"/>
                <w:sz w:val="24"/>
                <w:szCs w:val="24"/>
              </w:rPr>
            </w:rPrChange>
          </w:rPr>
          <w:delText>in</w:delText>
        </w:r>
      </w:del>
      <w:ins w:id="1448" w:author="genchanghsu" w:date="2022-07-09T07:51:25Z">
        <w:r>
          <w:rPr>
            <w:rFonts w:hint="default" w:ascii="Arial" w:hAnsi="Arial" w:cs="Arial"/>
            <w:color w:val="auto"/>
            <w:sz w:val="24"/>
            <w:szCs w:val="24"/>
            <w:rPrChange w:id="1449" w:author="genchanghsu" w:date="2022-07-09T07:52:08Z">
              <w:rPr>
                <w:rFonts w:hint="default" w:ascii="Arial" w:hAnsi="Arial" w:cs="Arial"/>
                <w:color w:val="FF0000"/>
                <w:sz w:val="24"/>
                <w:szCs w:val="24"/>
              </w:rPr>
            </w:rPrChange>
          </w:rPr>
          <w:t xml:space="preserve"> </w:t>
        </w:r>
      </w:ins>
      <w:ins w:id="1451" w:author="genchanghsu" w:date="2022-07-09T07:51:37Z">
        <w:r>
          <w:rPr>
            <w:rFonts w:hint="default" w:ascii="Arial" w:hAnsi="Arial" w:cs="Arial"/>
            <w:color w:val="auto"/>
            <w:sz w:val="24"/>
            <w:szCs w:val="24"/>
            <w:lang w:val="en-US"/>
            <w:rPrChange w:id="1452" w:author="genchanghsu" w:date="2022-07-09T07:52:08Z">
              <w:rPr>
                <w:rFonts w:hint="default" w:ascii="Arial" w:hAnsi="Arial" w:cs="Arial"/>
                <w:color w:val="FF0000"/>
                <w:sz w:val="24"/>
                <w:szCs w:val="24"/>
                <w:lang w:val="en-US"/>
              </w:rPr>
            </w:rPrChange>
          </w:rPr>
          <w:t>bet</w:t>
        </w:r>
      </w:ins>
      <w:ins w:id="1454" w:author="genchanghsu" w:date="2022-07-09T07:51:38Z">
        <w:r>
          <w:rPr>
            <w:rFonts w:hint="default" w:ascii="Arial" w:hAnsi="Arial" w:cs="Arial"/>
            <w:color w:val="auto"/>
            <w:sz w:val="24"/>
            <w:szCs w:val="24"/>
            <w:lang w:val="en-US"/>
            <w:rPrChange w:id="1455" w:author="genchanghsu" w:date="2022-07-09T07:52:08Z">
              <w:rPr>
                <w:rFonts w:hint="default" w:ascii="Arial" w:hAnsi="Arial" w:cs="Arial"/>
                <w:color w:val="FF0000"/>
                <w:sz w:val="24"/>
                <w:szCs w:val="24"/>
                <w:lang w:val="en-US"/>
              </w:rPr>
            </w:rPrChange>
          </w:rPr>
          <w:t xml:space="preserve">ween </w:t>
        </w:r>
      </w:ins>
      <w:ins w:id="1457" w:author="genchanghsu" w:date="2022-07-09T07:51:44Z">
        <w:r>
          <w:rPr>
            <w:rFonts w:hint="default" w:ascii="Arial" w:hAnsi="Arial" w:cs="Arial"/>
            <w:color w:val="auto"/>
            <w:sz w:val="24"/>
            <w:szCs w:val="24"/>
            <w:lang w:val="en-US"/>
            <w:rPrChange w:id="1458" w:author="genchanghsu" w:date="2022-07-09T07:52:08Z">
              <w:rPr>
                <w:rFonts w:hint="default" w:ascii="Arial" w:hAnsi="Arial" w:cs="Arial"/>
                <w:color w:val="FF0000"/>
                <w:sz w:val="24"/>
                <w:szCs w:val="24"/>
                <w:lang w:val="en-US"/>
              </w:rPr>
            </w:rPrChange>
          </w:rPr>
          <w:t>“</w:t>
        </w:r>
      </w:ins>
      <w:ins w:id="1460" w:author="genchanghsu" w:date="2022-07-09T07:51:40Z">
        <w:r>
          <w:rPr>
            <w:rFonts w:hint="default" w:ascii="Arial" w:hAnsi="Arial" w:cs="Arial"/>
            <w:color w:val="auto"/>
            <w:sz w:val="24"/>
            <w:szCs w:val="24"/>
            <w:lang w:val="en-US"/>
            <w:rPrChange w:id="1461" w:author="genchanghsu" w:date="2022-07-09T07:52:08Z">
              <w:rPr>
                <w:rFonts w:hint="default" w:ascii="Arial" w:hAnsi="Arial" w:cs="Arial"/>
                <w:color w:val="FF0000"/>
                <w:sz w:val="24"/>
                <w:szCs w:val="24"/>
                <w:lang w:val="en-US"/>
              </w:rPr>
            </w:rPrChange>
          </w:rPr>
          <w:t>af</w:t>
        </w:r>
      </w:ins>
      <w:ins w:id="1463" w:author="genchanghsu" w:date="2022-07-09T07:51:41Z">
        <w:r>
          <w:rPr>
            <w:rFonts w:hint="default" w:ascii="Arial" w:hAnsi="Arial" w:cs="Arial"/>
            <w:color w:val="auto"/>
            <w:sz w:val="24"/>
            <w:szCs w:val="24"/>
            <w:lang w:val="en-US"/>
            <w:rPrChange w:id="1464" w:author="genchanghsu" w:date="2022-07-09T07:52:08Z">
              <w:rPr>
                <w:rFonts w:hint="default" w:ascii="Arial" w:hAnsi="Arial" w:cs="Arial"/>
                <w:color w:val="FF0000"/>
                <w:sz w:val="24"/>
                <w:szCs w:val="24"/>
                <w:lang w:val="en-US"/>
              </w:rPr>
            </w:rPrChange>
          </w:rPr>
          <w:t>ter</w:t>
        </w:r>
      </w:ins>
      <w:ins w:id="1466" w:author="genchanghsu" w:date="2022-07-09T07:51:46Z">
        <w:r>
          <w:rPr>
            <w:rFonts w:hint="default" w:ascii="Arial" w:hAnsi="Arial" w:cs="Arial"/>
            <w:color w:val="auto"/>
            <w:sz w:val="24"/>
            <w:szCs w:val="24"/>
            <w:lang w:val="en-US"/>
            <w:rPrChange w:id="1467" w:author="genchanghsu" w:date="2022-07-09T07:52:08Z">
              <w:rPr>
                <w:rFonts w:hint="default" w:ascii="Arial" w:hAnsi="Arial" w:cs="Arial"/>
                <w:color w:val="FF0000"/>
                <w:sz w:val="24"/>
                <w:szCs w:val="24"/>
                <w:lang w:val="en-US"/>
              </w:rPr>
            </w:rPrChange>
          </w:rPr>
          <w:t>”</w:t>
        </w:r>
      </w:ins>
      <w:ins w:id="1469" w:author="genchanghsu" w:date="2022-07-09T07:51:41Z">
        <w:r>
          <w:rPr>
            <w:rFonts w:hint="default" w:ascii="Arial" w:hAnsi="Arial" w:cs="Arial"/>
            <w:color w:val="auto"/>
            <w:sz w:val="24"/>
            <w:szCs w:val="24"/>
            <w:lang w:val="en-US"/>
            <w:rPrChange w:id="1470" w:author="genchanghsu" w:date="2022-07-09T07:52:08Z">
              <w:rPr>
                <w:rFonts w:hint="default" w:ascii="Arial" w:hAnsi="Arial" w:cs="Arial"/>
                <w:color w:val="FF0000"/>
                <w:sz w:val="24"/>
                <w:szCs w:val="24"/>
                <w:lang w:val="en-US"/>
              </w:rPr>
            </w:rPrChange>
          </w:rPr>
          <w:t xml:space="preserve"> </w:t>
        </w:r>
      </w:ins>
      <w:ins w:id="1472" w:author="genchanghsu" w:date="2022-07-09T07:51:42Z">
        <w:r>
          <w:rPr>
            <w:rFonts w:hint="default" w:ascii="Arial" w:hAnsi="Arial" w:cs="Arial"/>
            <w:color w:val="auto"/>
            <w:sz w:val="24"/>
            <w:szCs w:val="24"/>
            <w:lang w:val="en-US"/>
            <w:rPrChange w:id="1473" w:author="genchanghsu" w:date="2022-07-09T07:52:08Z">
              <w:rPr>
                <w:rFonts w:hint="default" w:ascii="Arial" w:hAnsi="Arial" w:cs="Arial"/>
                <w:color w:val="FF0000"/>
                <w:sz w:val="24"/>
                <w:szCs w:val="24"/>
                <w:lang w:val="en-US"/>
              </w:rPr>
            </w:rPrChange>
          </w:rPr>
          <w:t xml:space="preserve">and </w:t>
        </w:r>
      </w:ins>
      <w:ins w:id="1475" w:author="genchanghsu" w:date="2022-07-09T07:51:31Z">
        <w:r>
          <w:rPr>
            <w:rFonts w:hint="default" w:ascii="Arial" w:hAnsi="Arial" w:cs="Arial"/>
            <w:color w:val="auto"/>
            <w:sz w:val="24"/>
            <w:szCs w:val="24"/>
            <w:lang w:val="en-US"/>
            <w:rPrChange w:id="1476" w:author="genchanghsu" w:date="2022-07-09T07:52:08Z">
              <w:rPr>
                <w:rFonts w:hint="default" w:ascii="Arial" w:hAnsi="Arial" w:cs="Arial"/>
                <w:color w:val="FF0000"/>
                <w:sz w:val="24"/>
                <w:szCs w:val="24"/>
                <w:lang w:val="en-US"/>
              </w:rPr>
            </w:rPrChange>
          </w:rPr>
          <w:t>“</w:t>
        </w:r>
      </w:ins>
      <w:ins w:id="1478" w:author="genchanghsu" w:date="2022-07-09T07:51:25Z">
        <w:r>
          <w:rPr>
            <w:rFonts w:hint="default" w:ascii="Arial" w:hAnsi="Arial" w:cs="Arial"/>
            <w:color w:val="auto"/>
            <w:sz w:val="24"/>
            <w:szCs w:val="24"/>
            <w:rPrChange w:id="1479" w:author="genchanghsu" w:date="2022-07-09T07:52:08Z">
              <w:rPr>
                <w:rFonts w:hint="default" w:ascii="Arial" w:hAnsi="Arial" w:cs="Arial"/>
                <w:color w:val="FF0000"/>
                <w:sz w:val="24"/>
                <w:szCs w:val="24"/>
              </w:rPr>
            </w:rPrChange>
          </w:rPr>
          <w:t>before</w:t>
        </w:r>
      </w:ins>
      <w:ins w:id="1481" w:author="genchanghsu" w:date="2022-07-09T07:51:32Z">
        <w:r>
          <w:rPr>
            <w:rFonts w:hint="default" w:ascii="Arial" w:hAnsi="Arial" w:cs="Arial"/>
            <w:color w:val="auto"/>
            <w:sz w:val="24"/>
            <w:szCs w:val="24"/>
            <w:lang w:val="en-US"/>
            <w:rPrChange w:id="1482" w:author="genchanghsu" w:date="2022-07-09T07:52:08Z">
              <w:rPr>
                <w:rFonts w:hint="default" w:ascii="Arial" w:hAnsi="Arial" w:cs="Arial"/>
                <w:color w:val="FF0000"/>
                <w:sz w:val="24"/>
                <w:szCs w:val="24"/>
                <w:lang w:val="en-US"/>
              </w:rPr>
            </w:rPrChange>
          </w:rPr>
          <w:t>”</w:t>
        </w:r>
      </w:ins>
      <w:r>
        <w:rPr>
          <w:rFonts w:hint="default" w:ascii="Arial" w:hAnsi="Arial" w:cs="Arial"/>
          <w:color w:val="auto"/>
          <w:sz w:val="24"/>
          <w:szCs w:val="24"/>
          <w:rPrChange w:id="1484" w:author="genchanghsu" w:date="2022-07-09T07:52:08Z">
            <w:rPr>
              <w:rFonts w:hint="default" w:ascii="Arial" w:hAnsi="Arial" w:cs="Arial"/>
              <w:color w:val="FF0000"/>
              <w:sz w:val="24"/>
              <w:szCs w:val="24"/>
            </w:rPr>
          </w:rPrChange>
        </w:rPr>
        <w:t xml:space="preserve"> h-index</w:t>
      </w:r>
      <w:ins w:id="1485" w:author="genchanghsu" w:date="2022-07-09T07:51:53Z">
        <w:r>
          <w:rPr>
            <w:rFonts w:hint="default" w:ascii="Arial" w:hAnsi="Arial" w:cs="Arial"/>
            <w:color w:val="auto"/>
            <w:sz w:val="24"/>
            <w:szCs w:val="24"/>
            <w:lang w:val="en-US"/>
            <w:rPrChange w:id="1486" w:author="genchanghsu" w:date="2022-07-09T07:52:08Z">
              <w:rPr>
                <w:rFonts w:hint="default" w:ascii="Arial" w:hAnsi="Arial" w:cs="Arial"/>
                <w:color w:val="FF0000"/>
                <w:sz w:val="24"/>
                <w:szCs w:val="24"/>
                <w:lang w:val="en-US"/>
              </w:rPr>
            </w:rPrChange>
          </w:rPr>
          <w:t xml:space="preserve"> for</w:t>
        </w:r>
      </w:ins>
      <w:del w:id="1488" w:author="genchanghsu" w:date="2022-07-09T07:51:23Z">
        <w:r>
          <w:rPr>
            <w:rFonts w:hint="default" w:ascii="Arial" w:hAnsi="Arial" w:cs="Arial"/>
            <w:color w:val="auto"/>
            <w:sz w:val="24"/>
            <w:szCs w:val="24"/>
            <w:rPrChange w:id="1489" w:author="genchanghsu" w:date="2022-07-09T07:52:08Z">
              <w:rPr>
                <w:rFonts w:hint="default" w:ascii="Arial" w:hAnsi="Arial" w:cs="Arial"/>
                <w:color w:val="FF0000"/>
                <w:sz w:val="24"/>
                <w:szCs w:val="24"/>
              </w:rPr>
            </w:rPrChange>
          </w:rPr>
          <w:delText xml:space="preserve"> before and after</w:delText>
        </w:r>
      </w:del>
      <w:r>
        <w:rPr>
          <w:rFonts w:hint="default" w:ascii="Arial" w:hAnsi="Arial" w:cs="Arial"/>
          <w:color w:val="auto"/>
          <w:sz w:val="24"/>
          <w:szCs w:val="24"/>
          <w:rPrChange w:id="1491" w:author="genchanghsu" w:date="2022-07-09T07:52:08Z">
            <w:rPr>
              <w:rFonts w:hint="default" w:ascii="Arial" w:hAnsi="Arial" w:cs="Arial"/>
              <w:color w:val="FF0000"/>
              <w:sz w:val="24"/>
              <w:szCs w:val="24"/>
            </w:rPr>
          </w:rPrChange>
        </w:rPr>
        <w:t xml:space="preserve"> </w:t>
      </w:r>
      <w:r>
        <w:rPr>
          <w:rFonts w:hint="default" w:ascii="Arial" w:hAnsi="Arial" w:cs="Arial" w:eastAsiaTheme="minorEastAsia"/>
          <w:color w:val="auto"/>
          <w:sz w:val="24"/>
          <w:szCs w:val="24"/>
          <w:rPrChange w:id="1492" w:author="genchanghsu" w:date="2022-07-09T07:52:08Z">
            <w:rPr>
              <w:rFonts w:hint="default" w:ascii="Arial" w:hAnsi="Arial" w:cs="Arial" w:eastAsiaTheme="minorEastAsia"/>
              <w:color w:val="FF0000"/>
              <w:sz w:val="24"/>
              <w:szCs w:val="24"/>
            </w:rPr>
          </w:rPrChange>
        </w:rPr>
        <w:t xml:space="preserve">recruitment/promotion </w:t>
      </w:r>
      <w:r>
        <w:rPr>
          <w:rFonts w:hint="default" w:ascii="Arial" w:hAnsi="Arial" w:cs="Arial"/>
          <w:color w:val="auto"/>
          <w:sz w:val="24"/>
          <w:szCs w:val="24"/>
          <w:rPrChange w:id="1493" w:author="genchanghsu" w:date="2022-07-09T07:52:08Z">
            <w:rPr>
              <w:rFonts w:hint="default" w:ascii="Arial" w:hAnsi="Arial" w:cs="Arial"/>
              <w:color w:val="FF0000"/>
              <w:sz w:val="24"/>
              <w:szCs w:val="24"/>
            </w:rPr>
          </w:rPrChange>
        </w:rPr>
        <w:t>(i.e., “after”</w:t>
      </w:r>
      <w:r>
        <w:rPr>
          <w:rFonts w:hint="default" w:ascii="Arial" w:hAnsi="Arial" w:cs="Arial" w:eastAsiaTheme="minorEastAsia"/>
          <w:color w:val="auto"/>
          <w:sz w:val="24"/>
          <w:szCs w:val="24"/>
          <w:rPrChange w:id="1494" w:author="genchanghsu" w:date="2022-07-09T07:52:08Z">
            <w:rPr>
              <w:rFonts w:hint="default" w:ascii="Arial" w:hAnsi="Arial" w:cs="Arial" w:eastAsiaTheme="minorEastAsia"/>
              <w:color w:val="FF0000"/>
              <w:sz w:val="24"/>
              <w:szCs w:val="24"/>
            </w:rPr>
          </w:rPrChange>
        </w:rPr>
        <w:t xml:space="preserve"> h-index </w:t>
      </w:r>
      <w:r>
        <w:rPr>
          <w:rFonts w:hint="default" w:ascii="Arial" w:hAnsi="Arial" w:cs="Arial"/>
          <w:color w:val="auto"/>
          <w:sz w:val="24"/>
          <w:szCs w:val="24"/>
          <w:rPrChange w:id="1495" w:author="genchanghsu" w:date="2022-07-09T07:52:08Z">
            <w:rPr>
              <w:rFonts w:hint="default" w:ascii="Arial" w:hAnsi="Arial" w:cs="Arial"/>
              <w:color w:val="FF0000"/>
              <w:sz w:val="24"/>
              <w:szCs w:val="24"/>
            </w:rPr>
          </w:rPrChange>
        </w:rPr>
        <w:t>–</w:t>
      </w:r>
      <w:r>
        <w:rPr>
          <w:rFonts w:hint="default" w:ascii="Arial" w:hAnsi="Arial" w:cs="Arial" w:eastAsiaTheme="minorEastAsia"/>
          <w:color w:val="auto"/>
          <w:sz w:val="24"/>
          <w:szCs w:val="24"/>
          <w:rPrChange w:id="1496" w:author="genchanghsu" w:date="2022-07-09T07:52:08Z">
            <w:rPr>
              <w:rFonts w:hint="default" w:ascii="Arial" w:hAnsi="Arial" w:cs="Arial" w:eastAsiaTheme="minorEastAsia"/>
              <w:color w:val="FF0000"/>
              <w:sz w:val="24"/>
              <w:szCs w:val="24"/>
            </w:rPr>
          </w:rPrChange>
        </w:rPr>
        <w:t xml:space="preserve"> “</w:t>
      </w:r>
      <w:r>
        <w:rPr>
          <w:rFonts w:hint="default" w:ascii="Arial" w:hAnsi="Arial" w:cs="Arial"/>
          <w:color w:val="auto"/>
          <w:sz w:val="24"/>
          <w:szCs w:val="24"/>
          <w:rPrChange w:id="1497" w:author="genchanghsu" w:date="2022-07-09T07:52:08Z">
            <w:rPr>
              <w:rFonts w:hint="default" w:ascii="Arial" w:hAnsi="Arial" w:cs="Arial"/>
              <w:color w:val="FF0000"/>
              <w:sz w:val="24"/>
              <w:szCs w:val="24"/>
            </w:rPr>
          </w:rPrChange>
        </w:rPr>
        <w:t>before”</w:t>
      </w:r>
      <w:r>
        <w:rPr>
          <w:rFonts w:hint="default" w:ascii="Arial" w:hAnsi="Arial" w:cs="Arial" w:eastAsiaTheme="minorEastAsia"/>
          <w:color w:val="auto"/>
          <w:sz w:val="24"/>
          <w:szCs w:val="24"/>
          <w:rPrChange w:id="1498" w:author="genchanghsu" w:date="2022-07-09T07:52:08Z">
            <w:rPr>
              <w:rFonts w:hint="default" w:ascii="Arial" w:hAnsi="Arial" w:cs="Arial" w:eastAsiaTheme="minorEastAsia"/>
              <w:color w:val="FF0000"/>
              <w:sz w:val="24"/>
              <w:szCs w:val="24"/>
            </w:rPr>
          </w:rPrChange>
        </w:rPr>
        <w:t xml:space="preserve"> h-index</w:t>
      </w:r>
      <w:r>
        <w:rPr>
          <w:rFonts w:hint="default" w:ascii="Arial" w:hAnsi="Arial" w:cs="Arial"/>
          <w:color w:val="auto"/>
          <w:sz w:val="24"/>
          <w:szCs w:val="24"/>
          <w:rPrChange w:id="1499" w:author="genchanghsu" w:date="2022-07-09T07:52:08Z">
            <w:rPr>
              <w:rFonts w:hint="default" w:ascii="Arial" w:hAnsi="Arial" w:cs="Arial"/>
              <w:color w:val="FF0000"/>
              <w:sz w:val="24"/>
              <w:szCs w:val="24"/>
            </w:rPr>
          </w:rPrChange>
        </w:rPr>
        <w:t>) as the response.</w:t>
      </w:r>
    </w:p>
    <w:p>
      <w:pPr>
        <w:spacing w:line="480" w:lineRule="auto"/>
        <w:jc w:val="both"/>
        <w:rPr>
          <w:rFonts w:hint="default" w:ascii="Arial" w:hAnsi="Arial" w:cs="Arial" w:eastAsiaTheme="minorEastAsia"/>
          <w:color w:val="auto"/>
          <w:sz w:val="24"/>
          <w:szCs w:val="24"/>
          <w:rPrChange w:id="1500" w:author="genchanghsu" w:date="2022-07-09T07:53:59Z">
            <w:rPr>
              <w:rFonts w:hint="default" w:ascii="Arial" w:hAnsi="Arial" w:cs="Arial" w:eastAsiaTheme="minorEastAsia"/>
              <w:color w:val="FF0000"/>
              <w:sz w:val="24"/>
              <w:szCs w:val="24"/>
            </w:rPr>
          </w:rPrChange>
        </w:rPr>
      </w:pPr>
    </w:p>
    <w:p>
      <w:pPr>
        <w:spacing w:line="480" w:lineRule="auto"/>
        <w:jc w:val="both"/>
        <w:rPr>
          <w:rFonts w:hint="default" w:ascii="Arial" w:hAnsi="Arial" w:cs="Arial" w:eastAsiaTheme="minorEastAsia"/>
          <w:color w:val="auto"/>
          <w:sz w:val="24"/>
          <w:szCs w:val="24"/>
          <w:rPrChange w:id="1501" w:author="genchanghsu" w:date="2022-07-09T07:53:59Z">
            <w:rPr>
              <w:rFonts w:hint="default" w:ascii="Arial" w:hAnsi="Arial" w:cs="Arial" w:eastAsiaTheme="minorEastAsia"/>
              <w:color w:val="FF0000"/>
              <w:sz w:val="24"/>
              <w:szCs w:val="24"/>
            </w:rPr>
          </w:rPrChange>
        </w:rPr>
      </w:pPr>
      <w:r>
        <w:rPr>
          <w:rFonts w:hint="default" w:ascii="Arial" w:hAnsi="Arial" w:cs="Arial"/>
          <w:color w:val="auto"/>
          <w:sz w:val="24"/>
          <w:szCs w:val="24"/>
          <w:rPrChange w:id="1502" w:author="genchanghsu" w:date="2022-07-09T07:53:59Z">
            <w:rPr>
              <w:rFonts w:hint="default" w:ascii="Arial" w:hAnsi="Arial" w:cs="Arial"/>
              <w:color w:val="FF0000"/>
              <w:sz w:val="24"/>
              <w:szCs w:val="24"/>
            </w:rPr>
          </w:rPrChange>
        </w:rPr>
        <w:t xml:space="preserve">GLMMs were performed </w:t>
      </w:r>
      <w:r>
        <w:rPr>
          <w:rFonts w:hint="default" w:ascii="Arial" w:hAnsi="Arial" w:cs="Arial" w:eastAsiaTheme="minorEastAsia"/>
          <w:color w:val="auto"/>
          <w:sz w:val="24"/>
          <w:szCs w:val="24"/>
          <w:rPrChange w:id="1503" w:author="genchanghsu" w:date="2022-07-09T07:53:59Z">
            <w:rPr>
              <w:rFonts w:hint="default" w:ascii="Arial" w:hAnsi="Arial" w:cs="Arial" w:eastAsiaTheme="minorEastAsia"/>
              <w:color w:val="FF0000"/>
              <w:sz w:val="24"/>
              <w:szCs w:val="24"/>
            </w:rPr>
          </w:rPrChange>
        </w:rPr>
        <w:t>using</w:t>
      </w:r>
      <w:r>
        <w:rPr>
          <w:rFonts w:hint="default" w:ascii="Arial" w:hAnsi="Arial" w:cs="Arial"/>
          <w:color w:val="auto"/>
          <w:sz w:val="24"/>
          <w:szCs w:val="24"/>
          <w:rPrChange w:id="1504" w:author="genchanghsu" w:date="2022-07-09T07:53:59Z">
            <w:rPr>
              <w:rFonts w:hint="default" w:ascii="Arial" w:hAnsi="Arial" w:cs="Arial"/>
              <w:color w:val="FF0000"/>
              <w:sz w:val="24"/>
              <w:szCs w:val="24"/>
            </w:rPr>
          </w:rPrChange>
        </w:rPr>
        <w:t xml:space="preserve"> the package </w:t>
      </w:r>
      <w:r>
        <w:rPr>
          <w:rFonts w:hint="default" w:ascii="Arial" w:hAnsi="Arial" w:cs="Arial" w:eastAsiaTheme="minorEastAsia"/>
          <w:color w:val="auto"/>
          <w:sz w:val="24"/>
          <w:szCs w:val="24"/>
          <w:rPrChange w:id="1505" w:author="genchanghsu" w:date="2022-07-09T07:53:59Z">
            <w:rPr>
              <w:rFonts w:hint="default" w:ascii="Arial" w:hAnsi="Arial" w:cs="Arial" w:eastAsiaTheme="minorEastAsia"/>
              <w:color w:val="FF0000"/>
              <w:sz w:val="24"/>
              <w:szCs w:val="24"/>
            </w:rPr>
          </w:rPrChange>
        </w:rPr>
        <w:t>“</w:t>
      </w:r>
      <w:r>
        <w:rPr>
          <w:rFonts w:hint="default" w:ascii="Arial" w:hAnsi="Arial" w:cs="Arial"/>
          <w:color w:val="auto"/>
          <w:sz w:val="24"/>
          <w:szCs w:val="24"/>
          <w:rPrChange w:id="1506" w:author="genchanghsu" w:date="2022-07-09T07:53:59Z">
            <w:rPr>
              <w:rFonts w:hint="default" w:ascii="Arial" w:hAnsi="Arial" w:cs="Arial"/>
              <w:color w:val="FF0000"/>
              <w:sz w:val="24"/>
              <w:szCs w:val="24"/>
            </w:rPr>
          </w:rPrChange>
        </w:rPr>
        <w:t>lme4</w:t>
      </w:r>
      <w:r>
        <w:rPr>
          <w:rFonts w:hint="default" w:ascii="Arial" w:hAnsi="Arial" w:cs="Arial" w:eastAsiaTheme="minorEastAsia"/>
          <w:color w:val="auto"/>
          <w:sz w:val="24"/>
          <w:szCs w:val="24"/>
          <w:rPrChange w:id="1507" w:author="genchanghsu" w:date="2022-07-09T07:53:59Z">
            <w:rPr>
              <w:rFonts w:hint="default" w:ascii="Arial" w:hAnsi="Arial" w:cs="Arial" w:eastAsiaTheme="minorEastAsia"/>
              <w:color w:val="FF0000"/>
              <w:sz w:val="24"/>
              <w:szCs w:val="24"/>
            </w:rPr>
          </w:rPrChange>
        </w:rPr>
        <w:t>”</w:t>
      </w:r>
      <w:r>
        <w:rPr>
          <w:rFonts w:hint="default" w:ascii="Arial" w:hAnsi="Arial" w:cs="Arial"/>
          <w:color w:val="auto"/>
          <w:sz w:val="24"/>
          <w:szCs w:val="24"/>
          <w:rPrChange w:id="1508" w:author="genchanghsu" w:date="2022-07-09T07:53:59Z">
            <w:rPr>
              <w:rFonts w:hint="default" w:ascii="Arial" w:hAnsi="Arial" w:cs="Arial"/>
              <w:color w:val="FF0000"/>
              <w:sz w:val="24"/>
              <w:szCs w:val="24"/>
            </w:rPr>
          </w:rPrChange>
        </w:rPr>
        <w:t xml:space="preserve"> </w:t>
      </w:r>
      <w:sdt>
        <w:sdtPr>
          <w:rPr>
            <w:rFonts w:hint="default" w:ascii="Arial" w:hAnsi="Arial" w:cs="Arial"/>
            <w:color w:val="auto"/>
            <w:sz w:val="24"/>
            <w:szCs w:val="24"/>
            <w:rPrChange w:id="1510" w:author="genchanghsu" w:date="2022-07-09T07:53:59Z">
              <w:rPr>
                <w:rFonts w:hint="default" w:ascii="Arial" w:hAnsi="Arial" w:cs="Arial"/>
                <w:color w:val="FF0000"/>
                <w:sz w:val="24"/>
                <w:szCs w:val="24"/>
              </w:rPr>
            </w:rPrChange>
          </w:rPr>
          <w:tag w:val="MENDELEY_CITATION_v3_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"/>
          <w:id w:val="2008637356"/>
          <w:placeholder>
            <w:docPart w:val="A3478ECC1017F44895F653FF3EEA4A97"/>
          </w:placeholder>
        </w:sdtPr>
        <w:sdtEndPr>
          <w:rPr>
            <w:rFonts w:hint="default" w:ascii="Arial" w:hAnsi="Arial" w:cs="Arial"/>
            <w:color w:val="auto"/>
            <w:sz w:val="24"/>
            <w:szCs w:val="24"/>
            <w:rPrChange w:id="1511" w:author="genchanghsu" w:date="2022-07-09T07:53:59Z">
              <w:rPr>
                <w:rFonts w:hint="default" w:ascii="Arial" w:hAnsi="Arial" w:cs="Arial"/>
                <w:color w:val="FF0000"/>
                <w:sz w:val="24"/>
                <w:szCs w:val="24"/>
              </w:rPr>
            </w:rPrChange>
          </w:rPr>
        </w:sdtEndPr>
        <w:sdtContent>
          <w:r>
            <w:rPr>
              <w:rFonts w:hint="default" w:ascii="Arial" w:hAnsi="Arial" w:cs="Arial"/>
              <w:color w:val="auto"/>
              <w:sz w:val="24"/>
              <w:szCs w:val="24"/>
              <w:rPrChange w:id="1512" w:author="genchanghsu" w:date="2022-07-09T07:53:59Z">
                <w:rPr>
                  <w:rFonts w:hint="default" w:ascii="Arial" w:hAnsi="Arial" w:cs="Arial"/>
                  <w:color w:val="FF0000"/>
                  <w:sz w:val="24"/>
                  <w:szCs w:val="24"/>
                </w:rPr>
              </w:rPrChange>
            </w:rPr>
            <w:t xml:space="preserve">(Bates </w:t>
          </w:r>
          <w:r>
            <w:rPr>
              <w:rFonts w:hint="default" w:ascii="Arial" w:hAnsi="Arial" w:cs="Arial"/>
              <w:i/>
              <w:iCs/>
              <w:color w:val="auto"/>
              <w:sz w:val="24"/>
              <w:szCs w:val="24"/>
              <w:rPrChange w:id="1513" w:author="genchanghsu" w:date="2022-07-09T07:53:59Z">
                <w:rPr>
                  <w:rFonts w:hint="default" w:ascii="Arial" w:hAnsi="Arial" w:cs="Arial"/>
                  <w:i/>
                  <w:iCs/>
                  <w:color w:val="FF0000"/>
                  <w:sz w:val="24"/>
                  <w:szCs w:val="24"/>
                </w:rPr>
              </w:rPrChange>
            </w:rPr>
            <w:t>et al.</w:t>
          </w:r>
          <w:r>
            <w:rPr>
              <w:rFonts w:hint="default" w:ascii="Arial" w:hAnsi="Arial" w:cs="Arial"/>
              <w:color w:val="auto"/>
              <w:sz w:val="24"/>
              <w:szCs w:val="24"/>
              <w:rPrChange w:id="1514" w:author="genchanghsu" w:date="2022-07-09T07:53:59Z">
                <w:rPr>
                  <w:rFonts w:hint="default" w:ascii="Arial" w:hAnsi="Arial" w:cs="Arial"/>
                  <w:color w:val="FF0000"/>
                  <w:sz w:val="24"/>
                  <w:szCs w:val="24"/>
                </w:rPr>
              </w:rPrChange>
            </w:rPr>
            <w:t xml:space="preserve"> 2015)</w:t>
          </w:r>
        </w:sdtContent>
      </w:sdt>
      <w:r>
        <w:rPr>
          <w:rFonts w:hint="default" w:ascii="Arial" w:hAnsi="Arial" w:eastAsia="PMingLiU" w:cs="Arial"/>
          <w:color w:val="auto"/>
          <w:sz w:val="24"/>
          <w:szCs w:val="24"/>
          <w:rPrChange w:id="1517" w:author="genchanghsu" w:date="2022-07-09T07:53:59Z">
            <w:rPr>
              <w:rFonts w:hint="default" w:ascii="Arial" w:hAnsi="Arial" w:eastAsia="PMingLiU" w:cs="Arial"/>
              <w:color w:val="FF0000"/>
              <w:sz w:val="24"/>
              <w:szCs w:val="24"/>
            </w:rPr>
          </w:rPrChange>
        </w:rPr>
        <w:t xml:space="preserve">; </w:t>
      </w:r>
      <w:r>
        <w:rPr>
          <w:rFonts w:hint="default" w:ascii="Arial" w:hAnsi="Arial" w:cs="Arial" w:eastAsiaTheme="minorEastAsia"/>
          <w:color w:val="auto"/>
          <w:sz w:val="24"/>
          <w:szCs w:val="24"/>
          <w:rPrChange w:id="1518" w:author="genchanghsu" w:date="2022-07-09T07:53:59Z">
            <w:rPr>
              <w:rFonts w:hint="default" w:ascii="Arial" w:hAnsi="Arial" w:cs="Arial" w:eastAsiaTheme="minorEastAsia"/>
              <w:color w:val="FF0000"/>
              <w:sz w:val="24"/>
              <w:szCs w:val="24"/>
            </w:rPr>
          </w:rPrChange>
        </w:rPr>
        <w:t>p</w:t>
      </w:r>
      <w:r>
        <w:rPr>
          <w:rFonts w:hint="default" w:ascii="Arial" w:hAnsi="Arial" w:cs="Arial"/>
          <w:color w:val="auto"/>
          <w:sz w:val="24"/>
          <w:szCs w:val="24"/>
          <w:rPrChange w:id="1519" w:author="genchanghsu" w:date="2022-07-09T07:53:59Z">
            <w:rPr>
              <w:rFonts w:hint="default" w:ascii="Arial" w:hAnsi="Arial" w:cs="Arial"/>
              <w:color w:val="FF0000"/>
              <w:sz w:val="24"/>
              <w:szCs w:val="24"/>
            </w:rPr>
          </w:rPrChange>
        </w:rPr>
        <w:t xml:space="preserve">ost-hoc pairwise comparisons were performed </w:t>
      </w:r>
      <w:r>
        <w:rPr>
          <w:rFonts w:hint="default" w:ascii="Arial" w:hAnsi="Arial" w:cs="Arial" w:eastAsiaTheme="minorEastAsia"/>
          <w:color w:val="auto"/>
          <w:sz w:val="24"/>
          <w:szCs w:val="24"/>
          <w:rPrChange w:id="1520" w:author="genchanghsu" w:date="2022-07-09T07:53:59Z">
            <w:rPr>
              <w:rFonts w:hint="default" w:ascii="Arial" w:hAnsi="Arial" w:cs="Arial" w:eastAsiaTheme="minorEastAsia"/>
              <w:color w:val="FF0000"/>
              <w:sz w:val="24"/>
              <w:szCs w:val="24"/>
            </w:rPr>
          </w:rPrChange>
        </w:rPr>
        <w:t>using</w:t>
      </w:r>
      <w:r>
        <w:rPr>
          <w:rFonts w:hint="default" w:ascii="Arial" w:hAnsi="Arial" w:cs="Arial"/>
          <w:color w:val="auto"/>
          <w:sz w:val="24"/>
          <w:szCs w:val="24"/>
          <w:rPrChange w:id="1521" w:author="genchanghsu" w:date="2022-07-09T07:53:59Z">
            <w:rPr>
              <w:rFonts w:hint="default" w:ascii="Arial" w:hAnsi="Arial" w:cs="Arial"/>
              <w:color w:val="FF0000"/>
              <w:sz w:val="24"/>
              <w:szCs w:val="24"/>
            </w:rPr>
          </w:rPrChange>
        </w:rPr>
        <w:t xml:space="preserve"> the package </w:t>
      </w:r>
      <w:r>
        <w:rPr>
          <w:rFonts w:hint="default" w:ascii="Arial" w:hAnsi="Arial" w:cs="Arial" w:eastAsiaTheme="minorEastAsia"/>
          <w:color w:val="auto"/>
          <w:sz w:val="24"/>
          <w:szCs w:val="24"/>
          <w:rPrChange w:id="1522" w:author="genchanghsu" w:date="2022-07-09T07:53:59Z">
            <w:rPr>
              <w:rFonts w:hint="default" w:ascii="Arial" w:hAnsi="Arial" w:cs="Arial" w:eastAsiaTheme="minorEastAsia"/>
              <w:color w:val="FF0000"/>
              <w:sz w:val="24"/>
              <w:szCs w:val="24"/>
            </w:rPr>
          </w:rPrChange>
        </w:rPr>
        <w:t>“</w:t>
      </w:r>
      <w:r>
        <w:rPr>
          <w:rFonts w:hint="default" w:ascii="Arial" w:hAnsi="Arial" w:cs="Arial"/>
          <w:color w:val="auto"/>
          <w:sz w:val="24"/>
          <w:szCs w:val="24"/>
          <w:rPrChange w:id="1523" w:author="genchanghsu" w:date="2022-07-09T07:53:59Z">
            <w:rPr>
              <w:rFonts w:hint="default" w:ascii="Arial" w:hAnsi="Arial" w:cs="Arial"/>
              <w:color w:val="FF0000"/>
              <w:sz w:val="24"/>
              <w:szCs w:val="24"/>
            </w:rPr>
          </w:rPrChange>
        </w:rPr>
        <w:t>emmeans</w:t>
      </w:r>
      <w:r>
        <w:rPr>
          <w:rFonts w:hint="default" w:ascii="Arial" w:hAnsi="Arial" w:cs="Arial" w:eastAsiaTheme="minorEastAsia"/>
          <w:color w:val="auto"/>
          <w:sz w:val="24"/>
          <w:szCs w:val="24"/>
          <w:rPrChange w:id="1524" w:author="genchanghsu" w:date="2022-07-09T07:53:59Z">
            <w:rPr>
              <w:rFonts w:hint="default" w:ascii="Arial" w:hAnsi="Arial" w:cs="Arial" w:eastAsiaTheme="minorEastAsia"/>
              <w:color w:val="FF0000"/>
              <w:sz w:val="24"/>
              <w:szCs w:val="24"/>
            </w:rPr>
          </w:rPrChange>
        </w:rPr>
        <w:t>”</w:t>
      </w:r>
      <w:r>
        <w:rPr>
          <w:rFonts w:hint="default" w:ascii="Arial" w:hAnsi="Arial" w:cs="Arial"/>
          <w:color w:val="auto"/>
          <w:sz w:val="24"/>
          <w:szCs w:val="24"/>
          <w:rPrChange w:id="1525" w:author="genchanghsu" w:date="2022-07-09T07:53:59Z">
            <w:rPr>
              <w:rFonts w:hint="default" w:ascii="Arial" w:hAnsi="Arial" w:cs="Arial"/>
              <w:color w:val="FF0000"/>
              <w:sz w:val="24"/>
              <w:szCs w:val="24"/>
            </w:rPr>
          </w:rPrChange>
        </w:rPr>
        <w:t xml:space="preserve"> </w:t>
      </w:r>
      <w:sdt>
        <w:sdtPr>
          <w:rPr>
            <w:rFonts w:hint="default" w:ascii="Arial" w:hAnsi="Arial" w:cs="Arial"/>
            <w:color w:val="auto"/>
            <w:sz w:val="24"/>
            <w:szCs w:val="24"/>
            <w:rPrChange w:id="1527" w:author="genchanghsu" w:date="2022-07-09T07:53:59Z">
              <w:rPr>
                <w:rFonts w:hint="default" w:ascii="Arial" w:hAnsi="Arial" w:cs="Arial"/>
                <w:color w:val="FF0000"/>
                <w:sz w:val="24"/>
                <w:szCs w:val="24"/>
              </w:rPr>
            </w:rPrChange>
          </w:rPr>
          <w:tag w:val="MENDELEY_CITATION_v3_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"/>
          <w:id w:val="403652514"/>
          <w:placeholder>
            <w:docPart w:val="DefaultPlaceholder_-1854013440"/>
          </w:placeholder>
        </w:sdtPr>
        <w:sdtEndPr>
          <w:rPr>
            <w:rFonts w:hint="default" w:ascii="Arial" w:hAnsi="Arial" w:cs="Arial"/>
            <w:color w:val="auto"/>
            <w:sz w:val="24"/>
            <w:szCs w:val="24"/>
            <w:rPrChange w:id="1528" w:author="genchanghsu" w:date="2022-07-09T07:53:59Z">
              <w:rPr>
                <w:rFonts w:hint="default" w:ascii="Arial" w:hAnsi="Arial" w:cs="Arial"/>
                <w:color w:val="FF0000"/>
                <w:sz w:val="24"/>
                <w:szCs w:val="24"/>
              </w:rPr>
            </w:rPrChange>
          </w:rPr>
        </w:sdtEndPr>
        <w:sdtContent>
          <w:r>
            <w:rPr>
              <w:rFonts w:hint="default" w:ascii="Arial" w:hAnsi="Arial" w:cs="Arial"/>
              <w:color w:val="auto"/>
              <w:sz w:val="24"/>
              <w:szCs w:val="24"/>
              <w:rPrChange w:id="1529" w:author="genchanghsu" w:date="2022-07-09T07:53:59Z">
                <w:rPr>
                  <w:rFonts w:hint="default" w:ascii="Arial" w:hAnsi="Arial" w:cs="Arial"/>
                  <w:color w:val="FF0000"/>
                  <w:sz w:val="24"/>
                  <w:szCs w:val="24"/>
                </w:rPr>
              </w:rPrChange>
            </w:rPr>
            <w:t>(Lenth 2021)</w:t>
          </w:r>
        </w:sdtContent>
      </w:sdt>
      <w:r>
        <w:rPr>
          <w:rFonts w:hint="default" w:ascii="Arial" w:hAnsi="Arial" w:cs="Arial"/>
          <w:color w:val="auto"/>
          <w:sz w:val="24"/>
          <w:szCs w:val="24"/>
          <w:rPrChange w:id="1532" w:author="genchanghsu" w:date="2022-07-09T07:53:59Z">
            <w:rPr>
              <w:rFonts w:hint="default" w:ascii="Arial" w:hAnsi="Arial" w:cs="Arial"/>
              <w:color w:val="FF0000"/>
              <w:sz w:val="24"/>
              <w:szCs w:val="24"/>
            </w:rPr>
          </w:rPrChange>
        </w:rPr>
        <w:t>. Response variables</w:t>
      </w:r>
      <w:r>
        <w:rPr>
          <w:rFonts w:hint="default" w:ascii="Arial" w:hAnsi="Arial" w:eastAsia="PMingLiU" w:cs="Arial"/>
          <w:color w:val="auto"/>
          <w:sz w:val="24"/>
          <w:szCs w:val="24"/>
          <w:rPrChange w:id="1533" w:author="genchanghsu" w:date="2022-07-09T07:53:59Z">
            <w:rPr>
              <w:rFonts w:hint="default" w:ascii="Arial" w:hAnsi="Arial" w:eastAsia="PMingLiU" w:cs="Arial"/>
              <w:color w:val="FF0000"/>
              <w:sz w:val="24"/>
              <w:szCs w:val="24"/>
            </w:rPr>
          </w:rPrChange>
        </w:rPr>
        <w:t xml:space="preserve"> (</w:t>
      </w:r>
      <w:r>
        <w:rPr>
          <w:rFonts w:hint="default" w:ascii="Arial" w:hAnsi="Arial" w:cs="Arial"/>
          <w:color w:val="auto"/>
          <w:sz w:val="24"/>
          <w:szCs w:val="24"/>
          <w:rPrChange w:id="1534" w:author="genchanghsu" w:date="2022-07-09T07:53:59Z">
            <w:rPr>
              <w:rFonts w:hint="default" w:ascii="Arial" w:hAnsi="Arial" w:cs="Arial"/>
              <w:color w:val="FF0000"/>
              <w:sz w:val="24"/>
              <w:szCs w:val="24"/>
            </w:rPr>
          </w:rPrChange>
        </w:rPr>
        <w:t xml:space="preserve">h-index and duration for </w:t>
      </w:r>
      <w:r>
        <w:rPr>
          <w:rFonts w:hint="default" w:ascii="Arial" w:hAnsi="Arial" w:eastAsia="PMingLiU" w:cs="Arial"/>
          <w:color w:val="auto"/>
          <w:sz w:val="24"/>
          <w:szCs w:val="24"/>
          <w:rPrChange w:id="1535" w:author="genchanghsu" w:date="2022-07-09T07:53:59Z">
            <w:rPr>
              <w:rFonts w:hint="default" w:ascii="Arial" w:hAnsi="Arial" w:eastAsia="PMingLiU" w:cs="Arial"/>
              <w:color w:val="FF0000"/>
              <w:sz w:val="24"/>
              <w:szCs w:val="24"/>
            </w:rPr>
          </w:rPrChange>
        </w:rPr>
        <w:t>recruitment</w:t>
      </w:r>
      <w:r>
        <w:rPr>
          <w:rFonts w:hint="default" w:ascii="Arial" w:hAnsi="Arial" w:cs="Arial" w:eastAsiaTheme="minorEastAsia"/>
          <w:color w:val="auto"/>
          <w:sz w:val="24"/>
          <w:szCs w:val="24"/>
          <w:rPrChange w:id="1536" w:author="genchanghsu" w:date="2022-07-09T07:53:59Z">
            <w:rPr>
              <w:rFonts w:hint="default" w:ascii="Arial" w:hAnsi="Arial" w:cs="Arial" w:eastAsiaTheme="minorEastAsia"/>
              <w:color w:val="FF0000"/>
              <w:sz w:val="24"/>
              <w:szCs w:val="24"/>
            </w:rPr>
          </w:rPrChange>
        </w:rPr>
        <w:t>/</w:t>
      </w:r>
      <w:r>
        <w:rPr>
          <w:rFonts w:hint="default" w:ascii="Arial" w:hAnsi="Arial" w:cs="Arial"/>
          <w:color w:val="auto"/>
          <w:sz w:val="24"/>
          <w:szCs w:val="24"/>
          <w:rPrChange w:id="1537" w:author="genchanghsu" w:date="2022-07-09T07:53:59Z">
            <w:rPr>
              <w:rFonts w:hint="default" w:ascii="Arial" w:hAnsi="Arial" w:cs="Arial"/>
              <w:color w:val="FF0000"/>
              <w:sz w:val="24"/>
              <w:szCs w:val="24"/>
            </w:rPr>
          </w:rPrChange>
        </w:rPr>
        <w:t>promotion</w:t>
      </w:r>
      <w:r>
        <w:rPr>
          <w:rFonts w:hint="default" w:ascii="Arial" w:hAnsi="Arial" w:eastAsia="PMingLiU" w:cs="Arial"/>
          <w:color w:val="auto"/>
          <w:sz w:val="24"/>
          <w:szCs w:val="24"/>
          <w:rPrChange w:id="1538" w:author="genchanghsu" w:date="2022-07-09T07:53:59Z">
            <w:rPr>
              <w:rFonts w:hint="default" w:ascii="Arial" w:hAnsi="Arial" w:eastAsia="PMingLiU" w:cs="Arial"/>
              <w:color w:val="FF0000"/>
              <w:sz w:val="24"/>
              <w:szCs w:val="24"/>
            </w:rPr>
          </w:rPrChange>
        </w:rPr>
        <w:t>)</w:t>
      </w:r>
      <w:r>
        <w:rPr>
          <w:rFonts w:hint="default" w:ascii="Arial" w:hAnsi="Arial" w:cs="Arial"/>
          <w:color w:val="auto"/>
          <w:sz w:val="24"/>
          <w:szCs w:val="24"/>
          <w:rPrChange w:id="1539" w:author="genchanghsu" w:date="2022-07-09T07:53:59Z">
            <w:rPr>
              <w:rFonts w:hint="default" w:ascii="Arial" w:hAnsi="Arial" w:cs="Arial"/>
              <w:color w:val="FF0000"/>
              <w:sz w:val="24"/>
              <w:szCs w:val="24"/>
            </w:rPr>
          </w:rPrChange>
        </w:rPr>
        <w:t xml:space="preserve"> were log-transformed prior to analyses to meet the assumption of normality</w:t>
      </w:r>
      <w:r>
        <w:rPr>
          <w:rFonts w:hint="default" w:ascii="Arial" w:hAnsi="Arial" w:cs="Arial" w:eastAsiaTheme="minorEastAsia"/>
          <w:color w:val="auto"/>
          <w:sz w:val="24"/>
          <w:szCs w:val="24"/>
          <w:rPrChange w:id="1540" w:author="genchanghsu" w:date="2022-07-09T07:53:59Z">
            <w:rPr>
              <w:rFonts w:hint="default" w:ascii="Arial" w:hAnsi="Arial" w:cs="Arial" w:eastAsiaTheme="minorEastAsia"/>
              <w:color w:val="FF0000"/>
              <w:sz w:val="24"/>
              <w:szCs w:val="24"/>
            </w:rPr>
          </w:rPrChange>
        </w:rPr>
        <w:t xml:space="preserve">. </w:t>
      </w:r>
      <w:r>
        <w:rPr>
          <w:rFonts w:hint="default" w:ascii="Arial" w:hAnsi="Arial" w:cs="Arial"/>
          <w:color w:val="auto"/>
          <w:sz w:val="24"/>
          <w:szCs w:val="24"/>
          <w:rPrChange w:id="1541" w:author="genchanghsu" w:date="2022-07-09T07:53:59Z">
            <w:rPr>
              <w:rFonts w:hint="default" w:ascii="Arial" w:hAnsi="Arial" w:cs="Arial"/>
              <w:color w:val="FF0000"/>
              <w:sz w:val="24"/>
              <w:szCs w:val="24"/>
            </w:rPr>
          </w:rPrChange>
        </w:rPr>
        <w:t>The assumption of independence and equal variance were both</w:t>
      </w:r>
      <w:r>
        <w:rPr>
          <w:rFonts w:hint="default" w:ascii="Arial" w:hAnsi="Arial" w:cs="Arial" w:eastAsiaTheme="minorEastAsia"/>
          <w:color w:val="auto"/>
          <w:sz w:val="24"/>
          <w:szCs w:val="24"/>
          <w:rPrChange w:id="1542" w:author="genchanghsu" w:date="2022-07-09T07:53:59Z">
            <w:rPr>
              <w:rFonts w:hint="default" w:ascii="Arial" w:hAnsi="Arial" w:cs="Arial" w:eastAsiaTheme="minorEastAsia"/>
              <w:color w:val="FF0000"/>
              <w:sz w:val="24"/>
              <w:szCs w:val="24"/>
            </w:rPr>
          </w:rPrChange>
        </w:rPr>
        <w:t xml:space="preserve"> assessed using the residual plots</w:t>
      </w:r>
      <w:r>
        <w:rPr>
          <w:rFonts w:hint="default" w:ascii="Arial" w:hAnsi="Arial" w:cs="Arial"/>
          <w:color w:val="auto"/>
          <w:sz w:val="24"/>
          <w:szCs w:val="24"/>
          <w:rPrChange w:id="1543" w:author="genchanghsu" w:date="2022-07-09T07:53:59Z">
            <w:rPr>
              <w:rFonts w:hint="default" w:ascii="Arial" w:hAnsi="Arial" w:cs="Arial"/>
              <w:color w:val="FF0000"/>
              <w:sz w:val="24"/>
              <w:szCs w:val="24"/>
            </w:rPr>
          </w:rPrChange>
        </w:rPr>
        <w:t>. Non-significant</w:t>
      </w:r>
      <w:r>
        <w:rPr>
          <w:rFonts w:hint="default" w:ascii="Arial" w:hAnsi="Arial" w:cs="Arial" w:eastAsiaTheme="minorEastAsia"/>
          <w:color w:val="auto"/>
          <w:sz w:val="24"/>
          <w:szCs w:val="24"/>
          <w:rPrChange w:id="1544" w:author="genchanghsu" w:date="2022-07-09T07:53:59Z">
            <w:rPr>
              <w:rFonts w:hint="default" w:ascii="Arial" w:hAnsi="Arial" w:cs="Arial" w:eastAsiaTheme="minorEastAsia"/>
              <w:color w:val="FF0000"/>
              <w:sz w:val="24"/>
              <w:szCs w:val="24"/>
            </w:rPr>
          </w:rPrChange>
        </w:rPr>
        <w:t xml:space="preserve"> interactions</w:t>
      </w:r>
      <w:r>
        <w:rPr>
          <w:rFonts w:hint="default" w:ascii="Arial" w:hAnsi="Arial" w:cs="Arial"/>
          <w:color w:val="auto"/>
          <w:sz w:val="24"/>
          <w:szCs w:val="24"/>
          <w:rPrChange w:id="1545" w:author="genchanghsu" w:date="2022-07-09T07:53:59Z">
            <w:rPr>
              <w:rFonts w:hint="default" w:ascii="Arial" w:hAnsi="Arial" w:cs="Arial"/>
              <w:color w:val="FF0000"/>
              <w:sz w:val="24"/>
              <w:szCs w:val="24"/>
            </w:rPr>
          </w:rPrChange>
        </w:rPr>
        <w:t xml:space="preserve"> (</w:t>
      </w:r>
      <w:r>
        <w:rPr>
          <w:rFonts w:hint="default" w:ascii="Arial" w:hAnsi="Arial" w:cs="Arial"/>
          <w:i/>
          <w:iCs/>
          <w:color w:val="auto"/>
          <w:sz w:val="24"/>
          <w:szCs w:val="24"/>
          <w:rPrChange w:id="1546" w:author="genchanghsu" w:date="2022-07-09T07:53:59Z">
            <w:rPr>
              <w:rFonts w:hint="default" w:ascii="Arial" w:hAnsi="Arial" w:cs="Arial"/>
              <w:i/>
              <w:iCs/>
              <w:color w:val="FF0000"/>
              <w:sz w:val="24"/>
              <w:szCs w:val="24"/>
            </w:rPr>
          </w:rPrChange>
        </w:rPr>
        <w:t xml:space="preserve">p </w:t>
      </w:r>
      <w:r>
        <w:rPr>
          <w:rFonts w:hint="default" w:ascii="Arial" w:hAnsi="Arial" w:cs="Arial"/>
          <w:color w:val="auto"/>
          <w:sz w:val="24"/>
          <w:szCs w:val="24"/>
          <w:rPrChange w:id="1547" w:author="genchanghsu" w:date="2022-07-09T07:53:59Z">
            <w:rPr>
              <w:rFonts w:hint="default" w:ascii="Arial" w:hAnsi="Arial" w:cs="Arial"/>
              <w:color w:val="FF0000"/>
              <w:sz w:val="24"/>
              <w:szCs w:val="24"/>
            </w:rPr>
          </w:rPrChange>
        </w:rPr>
        <w:t xml:space="preserve">&gt; </w:t>
      </w:r>
      <w:ins w:id="1548" w:author="genchanghsu" w:date="2022-07-09T07:53:07Z">
        <w:r>
          <w:rPr>
            <w:rFonts w:hint="default" w:ascii="Arial" w:hAnsi="Arial" w:cs="Arial"/>
            <w:color w:val="auto"/>
            <w:sz w:val="24"/>
            <w:szCs w:val="24"/>
            <w:lang w:val="en-US"/>
            <w:rPrChange w:id="1549" w:author="genchanghsu" w:date="2022-07-09T07:53:59Z">
              <w:rPr>
                <w:rFonts w:hint="default" w:ascii="Arial" w:hAnsi="Arial" w:cs="Arial"/>
                <w:color w:val="FF0000"/>
                <w:sz w:val="24"/>
                <w:szCs w:val="24"/>
                <w:lang w:val="en-US"/>
              </w:rPr>
            </w:rPrChange>
          </w:rPr>
          <w:t>0</w:t>
        </w:r>
      </w:ins>
      <w:r>
        <w:rPr>
          <w:rFonts w:hint="default" w:ascii="Arial" w:hAnsi="Arial" w:cs="Arial"/>
          <w:color w:val="auto"/>
          <w:sz w:val="24"/>
          <w:szCs w:val="24"/>
          <w:rPrChange w:id="1551" w:author="genchanghsu" w:date="2022-07-09T07:53:59Z">
            <w:rPr>
              <w:rFonts w:hint="default" w:ascii="Arial" w:hAnsi="Arial" w:cs="Arial"/>
              <w:color w:val="FF0000"/>
              <w:sz w:val="24"/>
              <w:szCs w:val="24"/>
            </w:rPr>
          </w:rPrChange>
        </w:rPr>
        <w:t xml:space="preserve">.05) were dropped </w:t>
      </w:r>
      <w:r>
        <w:rPr>
          <w:rFonts w:hint="default" w:ascii="Arial" w:hAnsi="Arial" w:cs="Arial" w:eastAsiaTheme="minorEastAsia"/>
          <w:color w:val="auto"/>
          <w:sz w:val="24"/>
          <w:szCs w:val="24"/>
          <w:rPrChange w:id="1552" w:author="genchanghsu" w:date="2022-07-09T07:53:59Z">
            <w:rPr>
              <w:rFonts w:hint="default" w:ascii="Arial" w:hAnsi="Arial" w:cs="Arial" w:eastAsiaTheme="minorEastAsia"/>
              <w:color w:val="FF0000"/>
              <w:sz w:val="24"/>
              <w:szCs w:val="24"/>
            </w:rPr>
          </w:rPrChange>
        </w:rPr>
        <w:t xml:space="preserve">from our final model results. All analyses were performed in R version 4.1.2 </w:t>
      </w:r>
      <w:sdt>
        <w:sdtPr>
          <w:rPr>
            <w:rFonts w:hint="default" w:ascii="Arial" w:hAnsi="Arial" w:cs="Arial" w:eastAsiaTheme="minorEastAsia"/>
            <w:color w:val="auto"/>
            <w:sz w:val="24"/>
            <w:szCs w:val="24"/>
            <w:rPrChange w:id="1554" w:author="genchanghsu" w:date="2022-07-09T07:53:59Z">
              <w:rPr>
                <w:rFonts w:hint="default" w:ascii="Arial" w:hAnsi="Arial" w:cs="Arial" w:eastAsiaTheme="minorEastAsia"/>
                <w:color w:val="FF0000"/>
                <w:sz w:val="24"/>
                <w:szCs w:val="24"/>
              </w:rPr>
            </w:rPrChange>
          </w:rPr>
          <w:tag w:val="MENDELEY_CITATION_v3_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"/>
          <w:id w:val="9522652"/>
          <w:placeholder>
            <w:docPart w:val="D55F8C68F89C4514A3D4FC898230744F"/>
          </w:placeholder>
        </w:sdtPr>
        <w:sdtEndPr>
          <w:rPr>
            <w:rFonts w:hint="default" w:ascii="Arial" w:hAnsi="Arial" w:cs="Arial" w:eastAsiaTheme="minorEastAsia"/>
            <w:color w:val="auto"/>
            <w:sz w:val="24"/>
            <w:szCs w:val="24"/>
            <w:rPrChange w:id="1555" w:author="genchanghsu" w:date="2022-07-09T07:53:59Z">
              <w:rPr>
                <w:rFonts w:hint="default" w:ascii="Arial" w:hAnsi="Arial" w:cs="Arial" w:eastAsiaTheme="minorEastAsia"/>
                <w:color w:val="FF0000"/>
                <w:sz w:val="24"/>
                <w:szCs w:val="24"/>
              </w:rPr>
            </w:rPrChange>
          </w:rPr>
        </w:sdtEndPr>
        <w:sdtContent>
          <w:r>
            <w:rPr>
              <w:rFonts w:hint="default" w:ascii="Arial" w:hAnsi="Arial" w:cs="Arial" w:eastAsiaTheme="minorEastAsia"/>
              <w:color w:val="auto"/>
              <w:sz w:val="24"/>
              <w:szCs w:val="24"/>
              <w:rPrChange w:id="1556" w:author="genchanghsu" w:date="2022-07-09T07:53:59Z">
                <w:rPr>
                  <w:rFonts w:hint="default" w:ascii="Arial" w:hAnsi="Arial" w:cs="Arial" w:eastAsiaTheme="minorEastAsia"/>
                  <w:color w:val="FF0000"/>
                  <w:sz w:val="24"/>
                  <w:szCs w:val="24"/>
                </w:rPr>
              </w:rPrChange>
            </w:rPr>
            <w:t>(R Development Core Team 2014)</w:t>
          </w:r>
        </w:sdtContent>
      </w:sdt>
      <w:r>
        <w:rPr>
          <w:rFonts w:hint="default" w:ascii="Arial" w:hAnsi="Arial" w:cs="Arial" w:eastAsiaTheme="minorEastAsia"/>
          <w:color w:val="auto"/>
          <w:sz w:val="24"/>
          <w:szCs w:val="24"/>
          <w:rPrChange w:id="1559" w:author="genchanghsu" w:date="2022-07-09T07:53:59Z">
            <w:rPr>
              <w:rFonts w:hint="default" w:ascii="Arial" w:hAnsi="Arial" w:cs="Arial" w:eastAsiaTheme="minorEastAsia"/>
              <w:color w:val="FF0000"/>
              <w:sz w:val="24"/>
              <w:szCs w:val="24"/>
            </w:rPr>
          </w:rPrChange>
        </w:rPr>
        <w:t>.</w:t>
      </w:r>
    </w:p>
    <w:p>
      <w:pPr>
        <w:spacing w:line="480" w:lineRule="auto"/>
        <w:jc w:val="both"/>
        <w:rPr>
          <w:rFonts w:hint="default" w:ascii="Arial" w:hAnsi="Arial" w:cs="Arial"/>
          <w:color w:val="FF0000"/>
          <w:sz w:val="24"/>
          <w:szCs w:val="24"/>
        </w:rPr>
      </w:pPr>
    </w:p>
    <w:p>
      <w:pPr>
        <w:spacing w:line="240" w:lineRule="auto"/>
        <w:jc w:val="left"/>
        <w:rPr>
          <w:ins w:id="1561" w:author="genchanghsu" w:date="2022-07-09T07:54:10Z"/>
          <w:rFonts w:hint="default" w:ascii="Arial" w:hAnsi="Arial" w:cs="Arial"/>
          <w:b/>
          <w:bCs/>
          <w:color w:val="FF0000"/>
          <w:sz w:val="24"/>
          <w:szCs w:val="24"/>
        </w:rPr>
        <w:pPrChange w:id="1560" w:author="genchanghsu" w:date="2022-07-09T07:54:10Z">
          <w:pPr>
            <w:spacing w:line="480" w:lineRule="auto"/>
            <w:jc w:val="both"/>
          </w:pPr>
        </w:pPrChange>
      </w:pPr>
      <w:ins w:id="1562" w:author="genchanghsu" w:date="2022-07-09T07:54:10Z">
        <w:r>
          <w:rPr>
            <w:rFonts w:hint="default" w:ascii="Arial" w:hAnsi="Arial" w:cs="Arial"/>
            <w:b/>
            <w:bCs/>
            <w:color w:val="FF0000"/>
            <w:sz w:val="24"/>
            <w:szCs w:val="24"/>
          </w:rPr>
          <w:br w:type="page"/>
        </w:r>
      </w:ins>
    </w:p>
    <w:p>
      <w:pPr>
        <w:spacing w:line="480" w:lineRule="auto"/>
        <w:jc w:val="both"/>
        <w:rPr>
          <w:rFonts w:hint="default" w:ascii="Arial" w:hAnsi="Arial" w:cs="Arial"/>
          <w:color w:val="FF0000"/>
          <w:sz w:val="24"/>
          <w:szCs w:val="24"/>
        </w:rPr>
      </w:pPr>
      <w:r>
        <w:rPr>
          <w:rFonts w:hint="default" w:ascii="Arial" w:hAnsi="Arial" w:cs="Arial"/>
          <w:b/>
          <w:bCs/>
          <w:color w:val="FF0000"/>
          <w:sz w:val="24"/>
          <w:szCs w:val="24"/>
        </w:rPr>
        <w:t>Results</w:t>
      </w:r>
      <w:del w:id="1563" w:author="genchanghsu" w:date="2022-07-09T07:54:14Z">
        <w:r>
          <w:rPr>
            <w:rFonts w:hint="default" w:ascii="Arial" w:hAnsi="Arial" w:cs="Arial"/>
            <w:b/>
            <w:bCs/>
            <w:color w:val="FF0000"/>
            <w:sz w:val="24"/>
            <w:szCs w:val="24"/>
          </w:rPr>
          <w:delText>:</w:delText>
        </w:r>
      </w:del>
    </w:p>
    <w:p>
      <w:pPr>
        <w:spacing w:line="480" w:lineRule="auto"/>
        <w:jc w:val="both"/>
        <w:rPr>
          <w:rFonts w:hint="default" w:ascii="Arial" w:hAnsi="Arial" w:cs="Arial"/>
          <w:color w:val="FF0000"/>
          <w:sz w:val="24"/>
          <w:szCs w:val="24"/>
        </w:rPr>
      </w:pPr>
      <w:r>
        <w:rPr>
          <w:rFonts w:hint="default" w:ascii="Arial" w:hAnsi="Arial" w:cs="Arial"/>
          <w:color w:val="FF0000"/>
          <w:sz w:val="24"/>
          <w:szCs w:val="24"/>
        </w:rPr>
        <w:t xml:space="preserve">In total, we collected data </w:t>
      </w:r>
      <w:r>
        <w:rPr>
          <w:rFonts w:hint="default" w:ascii="Arial" w:hAnsi="Arial" w:cs="Arial" w:eastAsiaTheme="minorEastAsia"/>
          <w:color w:val="FF0000"/>
          <w:sz w:val="24"/>
          <w:szCs w:val="24"/>
        </w:rPr>
        <w:t>on</w:t>
      </w:r>
      <w:r>
        <w:rPr>
          <w:rFonts w:hint="default" w:ascii="Arial" w:hAnsi="Arial" w:cs="Arial"/>
          <w:color w:val="FF0000"/>
          <w:sz w:val="24"/>
          <w:szCs w:val="24"/>
        </w:rPr>
        <w:t>145 tenure-track faculty</w:t>
      </w:r>
      <w:r>
        <w:rPr>
          <w:rFonts w:hint="default" w:ascii="Arial" w:hAnsi="Arial" w:cs="Arial" w:eastAsiaTheme="minorEastAsia"/>
          <w:color w:val="FF0000"/>
          <w:sz w:val="24"/>
          <w:szCs w:val="24"/>
        </w:rPr>
        <w:t xml:space="preserve"> members</w:t>
      </w:r>
      <w:r>
        <w:rPr>
          <w:rFonts w:hint="default" w:ascii="Arial" w:hAnsi="Arial" w:cs="Arial"/>
          <w:color w:val="FF0000"/>
          <w:sz w:val="24"/>
          <w:szCs w:val="24"/>
        </w:rPr>
        <w:t>, of which 44.8% were full professors, 24.8% were associate professors, and 30.3% were assistant professors. The gender difference was substantial, with males (112) around four times as prevalent as females (33). The universities from which the PI</w:t>
      </w:r>
      <w:r>
        <w:rPr>
          <w:rFonts w:hint="default" w:ascii="Arial" w:hAnsi="Arial" w:eastAsia="PMingLiU" w:cs="Arial"/>
          <w:color w:val="FF0000"/>
          <w:sz w:val="24"/>
          <w:szCs w:val="24"/>
        </w:rPr>
        <w:t>s</w:t>
      </w:r>
      <w:r>
        <w:rPr>
          <w:rFonts w:hint="default" w:ascii="Arial" w:hAnsi="Arial" w:cs="Arial"/>
          <w:color w:val="FF0000"/>
          <w:sz w:val="24"/>
          <w:szCs w:val="24"/>
        </w:rPr>
        <w:t xml:space="preserve"> obtained their PhD degree</w:t>
      </w:r>
      <w:r>
        <w:rPr>
          <w:rFonts w:hint="default" w:ascii="Arial" w:hAnsi="Arial" w:cs="Arial" w:eastAsiaTheme="minorEastAsia"/>
          <w:color w:val="FF0000"/>
          <w:sz w:val="24"/>
          <w:szCs w:val="24"/>
        </w:rPr>
        <w:t>s</w:t>
      </w:r>
      <w:r>
        <w:rPr>
          <w:rFonts w:hint="default" w:ascii="Arial" w:hAnsi="Arial" w:cs="Arial"/>
          <w:color w:val="FF0000"/>
          <w:sz w:val="24"/>
          <w:szCs w:val="24"/>
        </w:rPr>
        <w:t xml:space="preserve"> varied widely in the ranking of prestige among 73 universities from 16 countries (figure 1, figure 2). Nearly half of the PIs obtained their</w:t>
      </w:r>
      <w:r>
        <w:rPr>
          <w:rFonts w:hint="default" w:ascii="Arial" w:hAnsi="Arial" w:eastAsia="PMingLiU" w:cs="Arial"/>
          <w:color w:val="FF0000"/>
          <w:sz w:val="24"/>
          <w:szCs w:val="24"/>
        </w:rPr>
        <w:t xml:space="preserve"> degrees</w:t>
      </w:r>
      <w:r>
        <w:rPr>
          <w:rFonts w:hint="default" w:ascii="Arial" w:hAnsi="Arial" w:cs="Arial"/>
          <w:color w:val="FF0000"/>
          <w:sz w:val="24"/>
          <w:szCs w:val="24"/>
        </w:rPr>
        <w:t xml:space="preserve"> from </w:t>
      </w:r>
      <w:r>
        <w:rPr>
          <w:rFonts w:hint="default" w:ascii="Arial" w:hAnsi="Arial" w:eastAsia="PMingLiU" w:cs="Arial"/>
          <w:color w:val="FF0000"/>
          <w:sz w:val="24"/>
          <w:szCs w:val="24"/>
        </w:rPr>
        <w:t xml:space="preserve">the </w:t>
      </w:r>
      <w:r>
        <w:rPr>
          <w:rFonts w:hint="default" w:ascii="Arial" w:hAnsi="Arial" w:cs="Arial"/>
          <w:color w:val="FF0000"/>
          <w:sz w:val="24"/>
          <w:szCs w:val="24"/>
        </w:rPr>
        <w:t>USA (45.5%), followed by Taiwan (33.1%), and relatively few from</w:t>
      </w:r>
      <w:r>
        <w:rPr>
          <w:rFonts w:hint="default" w:ascii="Arial" w:hAnsi="Arial" w:eastAsia="PMingLiU" w:cs="Arial"/>
          <w:color w:val="FF0000"/>
          <w:sz w:val="24"/>
          <w:szCs w:val="24"/>
        </w:rPr>
        <w:t xml:space="preserve"> the</w:t>
      </w:r>
      <w:r>
        <w:rPr>
          <w:rFonts w:hint="default" w:ascii="Arial" w:hAnsi="Arial" w:cs="Arial"/>
          <w:color w:val="FF0000"/>
          <w:sz w:val="24"/>
          <w:szCs w:val="24"/>
        </w:rPr>
        <w:t xml:space="preserve"> UK (4.8%) and other countries.</w:t>
      </w:r>
    </w:p>
    <w:p>
      <w:pPr>
        <w:spacing w:line="480" w:lineRule="auto"/>
        <w:jc w:val="both"/>
        <w:rPr>
          <w:rFonts w:hint="default" w:ascii="Arial" w:hAnsi="Arial" w:cs="Arial"/>
          <w:color w:val="FF0000"/>
          <w:sz w:val="24"/>
          <w:szCs w:val="24"/>
        </w:rPr>
      </w:pPr>
    </w:p>
    <w:p>
      <w:pPr>
        <w:spacing w:line="480" w:lineRule="auto"/>
        <w:jc w:val="both"/>
        <w:rPr>
          <w:rFonts w:hint="default" w:ascii="Arial" w:hAnsi="Arial" w:cs="Arial"/>
          <w:color w:val="FF0000"/>
          <w:sz w:val="24"/>
          <w:szCs w:val="24"/>
        </w:rPr>
      </w:pPr>
      <w:r>
        <w:rPr>
          <w:rFonts w:hint="default" w:ascii="Arial" w:hAnsi="Arial" w:cs="Arial" w:eastAsiaTheme="minorEastAsia"/>
          <w:color w:val="FF0000"/>
          <w:sz w:val="24"/>
          <w:szCs w:val="24"/>
        </w:rPr>
        <w:t>F</w:t>
      </w:r>
      <w:r>
        <w:rPr>
          <w:rFonts w:hint="default" w:ascii="Arial" w:hAnsi="Arial" w:cs="Arial"/>
          <w:color w:val="FF0000"/>
          <w:sz w:val="24"/>
          <w:szCs w:val="24"/>
        </w:rPr>
        <w:t>aculty</w:t>
      </w:r>
      <w:r>
        <w:rPr>
          <w:rFonts w:hint="default" w:ascii="Arial" w:hAnsi="Arial" w:cs="Arial" w:eastAsiaTheme="minorEastAsia"/>
          <w:color w:val="FF0000"/>
          <w:sz w:val="24"/>
          <w:szCs w:val="24"/>
        </w:rPr>
        <w:t xml:space="preserve"> members</w:t>
      </w:r>
      <w:r>
        <w:rPr>
          <w:rFonts w:hint="default" w:ascii="Arial" w:hAnsi="Arial" w:cs="Arial"/>
          <w:color w:val="FF0000"/>
          <w:sz w:val="24"/>
          <w:szCs w:val="24"/>
        </w:rPr>
        <w:t xml:space="preserve"> who </w:t>
      </w:r>
      <w:r>
        <w:rPr>
          <w:rFonts w:hint="default" w:ascii="Arial" w:hAnsi="Arial" w:cs="Arial" w:eastAsiaTheme="minorEastAsia"/>
          <w:color w:val="FF0000"/>
          <w:sz w:val="24"/>
          <w:szCs w:val="24"/>
        </w:rPr>
        <w:t>landed</w:t>
      </w:r>
      <w:r>
        <w:rPr>
          <w:rFonts w:hint="default" w:ascii="Arial" w:hAnsi="Arial" w:cs="Arial"/>
          <w:color w:val="FF0000"/>
          <w:sz w:val="24"/>
          <w:szCs w:val="24"/>
        </w:rPr>
        <w:t xml:space="preserve"> tenure-track positions more recently had higher academic performance (h-index) </w:t>
      </w:r>
      <w:r>
        <w:rPr>
          <w:rFonts w:hint="default" w:ascii="Arial" w:hAnsi="Arial" w:cs="Arial" w:eastAsiaTheme="minorEastAsia"/>
          <w:color w:val="FF0000"/>
          <w:sz w:val="24"/>
          <w:szCs w:val="24"/>
        </w:rPr>
        <w:t>before</w:t>
      </w:r>
      <w:r>
        <w:rPr>
          <w:rFonts w:hint="default" w:ascii="Arial" w:hAnsi="Arial" w:cs="Arial"/>
          <w:color w:val="FF0000"/>
          <w:sz w:val="24"/>
          <w:szCs w:val="24"/>
        </w:rPr>
        <w:t xml:space="preserve"> </w:t>
      </w:r>
      <w:r>
        <w:rPr>
          <w:rFonts w:hint="default" w:ascii="Arial" w:hAnsi="Arial" w:eastAsia="PMingLiU" w:cs="Arial"/>
          <w:color w:val="FF0000"/>
          <w:sz w:val="24"/>
          <w:szCs w:val="24"/>
        </w:rPr>
        <w:t>recruitment</w:t>
      </w:r>
      <w:r>
        <w:rPr>
          <w:rFonts w:hint="default" w:ascii="Arial" w:hAnsi="Arial" w:cs="Arial"/>
          <w:color w:val="FF0000"/>
          <w:sz w:val="24"/>
          <w:szCs w:val="24"/>
        </w:rPr>
        <w:t xml:space="preserve">, whereas PIs performed equally well </w:t>
      </w:r>
      <w:r>
        <w:rPr>
          <w:rFonts w:hint="default" w:ascii="Arial" w:hAnsi="Arial" w:eastAsia="PMingLiU" w:cs="Arial"/>
          <w:color w:val="FF0000"/>
          <w:sz w:val="24"/>
          <w:szCs w:val="24"/>
        </w:rPr>
        <w:t>before</w:t>
      </w:r>
      <w:r>
        <w:rPr>
          <w:rFonts w:hint="default" w:ascii="Arial" w:hAnsi="Arial" w:cs="Arial" w:eastAsiaTheme="minorEastAsia"/>
          <w:color w:val="FF0000"/>
          <w:sz w:val="24"/>
          <w:szCs w:val="24"/>
        </w:rPr>
        <w:t xml:space="preserve"> </w:t>
      </w:r>
      <w:r>
        <w:rPr>
          <w:rFonts w:hint="default" w:ascii="Arial" w:hAnsi="Arial" w:cs="Arial"/>
          <w:color w:val="FF0000"/>
          <w:sz w:val="24"/>
          <w:szCs w:val="24"/>
        </w:rPr>
        <w:t>promot</w:t>
      </w:r>
      <w:r>
        <w:rPr>
          <w:rFonts w:hint="default" w:ascii="Arial" w:hAnsi="Arial" w:eastAsia="PMingLiU" w:cs="Arial"/>
          <w:color w:val="FF0000"/>
          <w:sz w:val="24"/>
          <w:szCs w:val="24"/>
        </w:rPr>
        <w:t>ion</w:t>
      </w:r>
      <w:r>
        <w:rPr>
          <w:rFonts w:hint="default" w:ascii="Arial" w:hAnsi="Arial" w:cs="Arial" w:eastAsiaTheme="minorEastAsia"/>
          <w:color w:val="FF0000"/>
          <w:sz w:val="24"/>
          <w:szCs w:val="24"/>
        </w:rPr>
        <w:t xml:space="preserve"> </w:t>
      </w:r>
      <w:r>
        <w:rPr>
          <w:rFonts w:hint="default" w:ascii="Arial" w:hAnsi="Arial" w:cs="Arial"/>
          <w:color w:val="FF0000"/>
          <w:sz w:val="24"/>
          <w:szCs w:val="24"/>
        </w:rPr>
        <w:t>to full professor irrespective of time (</w:t>
      </w:r>
      <w:r>
        <w:rPr>
          <w:rFonts w:hint="default" w:ascii="Arial" w:hAnsi="Arial" w:cs="Arial"/>
          <w:iCs/>
          <w:color w:val="FF0000"/>
          <w:sz w:val="24"/>
          <w:szCs w:val="24"/>
          <w:shd w:val="clear" w:color="auto" w:fill="FFFFFF"/>
        </w:rPr>
        <w:t>table</w:t>
      </w:r>
      <w:r>
        <w:rPr>
          <w:rFonts w:hint="default" w:ascii="Arial" w:hAnsi="Arial" w:cs="Arial"/>
          <w:iCs/>
          <w:color w:val="FF0000"/>
          <w:sz w:val="24"/>
          <w:szCs w:val="24"/>
          <w:shd w:val="clear" w:color="auto" w:fill="FFFFFF"/>
          <w:lang w:val="en-GB"/>
        </w:rPr>
        <w:t xml:space="preserve"> 1</w:t>
      </w:r>
      <w:r>
        <w:rPr>
          <w:rFonts w:hint="default" w:ascii="Arial" w:hAnsi="Arial" w:cs="Arial"/>
          <w:iCs/>
          <w:color w:val="FF0000"/>
          <w:sz w:val="24"/>
          <w:szCs w:val="24"/>
          <w:shd w:val="clear" w:color="auto" w:fill="FFFFFF"/>
        </w:rPr>
        <w:t>,</w:t>
      </w:r>
      <w:r>
        <w:rPr>
          <w:rFonts w:hint="default" w:ascii="Arial" w:hAnsi="Arial" w:cs="Arial"/>
          <w:color w:val="FF0000"/>
          <w:sz w:val="24"/>
          <w:szCs w:val="24"/>
          <w:shd w:val="clear" w:color="auto" w:fill="FFFFFF"/>
          <w:lang w:val="en-GB"/>
        </w:rPr>
        <w:t xml:space="preserve"> </w:t>
      </w:r>
      <w:r>
        <w:rPr>
          <w:rFonts w:hint="default" w:ascii="Arial" w:hAnsi="Arial" w:cs="Arial"/>
          <w:color w:val="FF0000"/>
          <w:sz w:val="24"/>
          <w:szCs w:val="24"/>
          <w:shd w:val="clear" w:color="auto" w:fill="FFFFFF"/>
        </w:rPr>
        <w:t>figure</w:t>
      </w:r>
      <w:r>
        <w:rPr>
          <w:rFonts w:hint="default" w:ascii="Arial" w:hAnsi="Arial" w:cs="Arial"/>
          <w:color w:val="FF0000"/>
          <w:sz w:val="24"/>
          <w:szCs w:val="24"/>
          <w:shd w:val="clear" w:color="auto" w:fill="FFFFFF"/>
          <w:lang w:val="en-GB"/>
        </w:rPr>
        <w:t xml:space="preserve"> 3</w:t>
      </w:r>
      <w:r>
        <w:rPr>
          <w:rFonts w:hint="default" w:ascii="Arial" w:hAnsi="Arial" w:cs="Arial"/>
          <w:i/>
          <w:iCs/>
          <w:color w:val="FF0000"/>
          <w:sz w:val="24"/>
          <w:szCs w:val="24"/>
          <w:shd w:val="clear" w:color="auto" w:fill="FFFFFF"/>
        </w:rPr>
        <w:t>a</w:t>
      </w:r>
      <w:r>
        <w:rPr>
          <w:rFonts w:hint="default" w:ascii="Arial" w:hAnsi="Arial" w:cs="Arial"/>
          <w:color w:val="FF0000"/>
          <w:sz w:val="24"/>
          <w:szCs w:val="24"/>
          <w:shd w:val="clear" w:color="auto" w:fill="FFFFFF"/>
        </w:rPr>
        <w:t>–1</w:t>
      </w:r>
      <w:r>
        <w:rPr>
          <w:rFonts w:hint="default" w:ascii="Arial" w:hAnsi="Arial" w:cs="Arial" w:eastAsiaTheme="minorEastAsia"/>
          <w:i/>
          <w:iCs/>
          <w:color w:val="FF0000"/>
          <w:sz w:val="24"/>
          <w:szCs w:val="24"/>
          <w:shd w:val="clear" w:color="auto" w:fill="FFFFFF"/>
          <w:lang w:val="en-GB"/>
        </w:rPr>
        <w:t>b</w:t>
      </w:r>
      <w:r>
        <w:rPr>
          <w:rFonts w:hint="default" w:ascii="Arial" w:hAnsi="Arial" w:cs="Arial"/>
          <w:color w:val="FF0000"/>
          <w:sz w:val="24"/>
          <w:szCs w:val="24"/>
          <w:shd w:val="clear" w:color="auto" w:fill="FFFFFF"/>
          <w:lang w:val="en-GB"/>
        </w:rPr>
        <w:t>)</w:t>
      </w:r>
      <w:r>
        <w:rPr>
          <w:rFonts w:hint="default" w:ascii="Arial" w:hAnsi="Arial" w:cs="Arial"/>
          <w:color w:val="FF0000"/>
          <w:sz w:val="24"/>
          <w:szCs w:val="24"/>
        </w:rPr>
        <w:t xml:space="preserve">. Although males had on average higher performance than females </w:t>
      </w:r>
      <w:r>
        <w:rPr>
          <w:rFonts w:hint="default" w:ascii="Arial" w:hAnsi="Arial" w:cs="Arial" w:eastAsiaTheme="minorEastAsia"/>
          <w:color w:val="FF0000"/>
          <w:sz w:val="24"/>
          <w:szCs w:val="24"/>
        </w:rPr>
        <w:t xml:space="preserve">before </w:t>
      </w:r>
      <w:r>
        <w:rPr>
          <w:rFonts w:hint="default" w:ascii="Arial" w:hAnsi="Arial" w:eastAsia="PMingLiU" w:cs="Arial"/>
          <w:color w:val="FF0000"/>
          <w:sz w:val="24"/>
          <w:szCs w:val="24"/>
        </w:rPr>
        <w:t>recruitment</w:t>
      </w:r>
      <w:r>
        <w:rPr>
          <w:rFonts w:hint="default" w:ascii="Arial" w:hAnsi="Arial" w:cs="Arial"/>
          <w:color w:val="FF0000"/>
          <w:sz w:val="24"/>
          <w:szCs w:val="24"/>
        </w:rPr>
        <w:t xml:space="preserve">, no such gender difference was found </w:t>
      </w:r>
      <w:r>
        <w:rPr>
          <w:rFonts w:hint="default" w:ascii="Arial" w:hAnsi="Arial" w:cs="Arial" w:eastAsiaTheme="minorEastAsia"/>
          <w:color w:val="FF0000"/>
          <w:sz w:val="24"/>
          <w:szCs w:val="24"/>
        </w:rPr>
        <w:t>before</w:t>
      </w:r>
      <w:r>
        <w:rPr>
          <w:rFonts w:hint="default" w:ascii="Arial" w:hAnsi="Arial" w:cs="Arial"/>
          <w:color w:val="FF0000"/>
          <w:sz w:val="24"/>
          <w:szCs w:val="24"/>
        </w:rPr>
        <w:t xml:space="preserve"> promot</w:t>
      </w:r>
      <w:r>
        <w:rPr>
          <w:rFonts w:hint="default" w:ascii="Arial" w:hAnsi="Arial" w:eastAsia="PMingLiU" w:cs="Arial"/>
          <w:color w:val="FF0000"/>
          <w:sz w:val="24"/>
          <w:szCs w:val="24"/>
        </w:rPr>
        <w:t>ion</w:t>
      </w:r>
      <w:r>
        <w:rPr>
          <w:rFonts w:hint="default" w:ascii="Arial" w:hAnsi="Arial" w:cs="Arial"/>
          <w:color w:val="FF0000"/>
          <w:sz w:val="24"/>
          <w:szCs w:val="24"/>
        </w:rPr>
        <w:t xml:space="preserve">. PhD </w:t>
      </w:r>
      <w:r>
        <w:rPr>
          <w:rFonts w:hint="default" w:ascii="Arial" w:hAnsi="Arial" w:cs="Arial" w:eastAsiaTheme="minorEastAsia"/>
          <w:color w:val="FF0000"/>
          <w:sz w:val="24"/>
          <w:szCs w:val="24"/>
        </w:rPr>
        <w:t>university origin</w:t>
      </w:r>
      <w:r>
        <w:rPr>
          <w:rFonts w:hint="default" w:ascii="Arial" w:hAnsi="Arial" w:cs="Arial"/>
          <w:color w:val="FF0000"/>
          <w:sz w:val="24"/>
          <w:szCs w:val="24"/>
        </w:rPr>
        <w:t xml:space="preserve"> </w:t>
      </w:r>
      <w:r>
        <w:rPr>
          <w:rFonts w:hint="default" w:ascii="Arial" w:hAnsi="Arial" w:cs="Arial" w:eastAsiaTheme="minorEastAsia"/>
          <w:color w:val="FF0000"/>
          <w:sz w:val="24"/>
          <w:szCs w:val="24"/>
        </w:rPr>
        <w:t>and</w:t>
      </w:r>
      <w:r>
        <w:rPr>
          <w:rFonts w:hint="default" w:ascii="Arial" w:hAnsi="Arial" w:cs="Arial"/>
          <w:color w:val="FF0000"/>
          <w:sz w:val="24"/>
          <w:szCs w:val="24"/>
        </w:rPr>
        <w:t xml:space="preserve"> ranking had no effect on the performance either</w:t>
      </w:r>
      <w:r>
        <w:rPr>
          <w:rFonts w:hint="default" w:ascii="Arial" w:hAnsi="Arial" w:eastAsia="PMingLiU" w:cs="Arial"/>
          <w:color w:val="FF0000"/>
          <w:sz w:val="24"/>
          <w:szCs w:val="24"/>
        </w:rPr>
        <w:t xml:space="preserve"> before</w:t>
      </w:r>
      <w:r>
        <w:rPr>
          <w:rFonts w:hint="default" w:ascii="Arial" w:hAnsi="Arial" w:cs="Arial"/>
          <w:color w:val="FF0000"/>
          <w:sz w:val="24"/>
          <w:szCs w:val="24"/>
        </w:rPr>
        <w:t xml:space="preserve"> </w:t>
      </w:r>
      <w:r>
        <w:rPr>
          <w:rFonts w:hint="default" w:ascii="Arial" w:hAnsi="Arial" w:eastAsia="PMingLiU" w:cs="Arial"/>
          <w:color w:val="FF0000"/>
          <w:sz w:val="24"/>
          <w:szCs w:val="24"/>
        </w:rPr>
        <w:t xml:space="preserve">recruitment </w:t>
      </w:r>
      <w:r>
        <w:rPr>
          <w:rFonts w:hint="default" w:ascii="Arial" w:hAnsi="Arial" w:cs="Arial" w:eastAsiaTheme="minorEastAsia"/>
          <w:color w:val="FF0000"/>
          <w:sz w:val="24"/>
          <w:szCs w:val="24"/>
        </w:rPr>
        <w:t>or</w:t>
      </w:r>
      <w:r>
        <w:rPr>
          <w:rFonts w:hint="default" w:ascii="Arial" w:hAnsi="Arial" w:eastAsia="PMingLiU" w:cs="Arial"/>
          <w:color w:val="FF0000"/>
          <w:sz w:val="24"/>
          <w:szCs w:val="24"/>
        </w:rPr>
        <w:t xml:space="preserve"> before </w:t>
      </w:r>
      <w:r>
        <w:rPr>
          <w:rFonts w:hint="default" w:ascii="Arial" w:hAnsi="Arial" w:cs="Arial"/>
          <w:color w:val="FF0000"/>
          <w:sz w:val="24"/>
          <w:szCs w:val="24"/>
        </w:rPr>
        <w:t>promot</w:t>
      </w:r>
      <w:r>
        <w:rPr>
          <w:rFonts w:hint="default" w:ascii="Arial" w:hAnsi="Arial" w:eastAsia="PMingLiU" w:cs="Arial"/>
          <w:color w:val="FF0000"/>
          <w:sz w:val="24"/>
          <w:szCs w:val="24"/>
        </w:rPr>
        <w:t>ion</w:t>
      </w:r>
      <w:r>
        <w:rPr>
          <w:rFonts w:hint="default" w:ascii="Arial" w:hAnsi="Arial" w:cs="Arial"/>
          <w:color w:val="FF0000"/>
          <w:sz w:val="24"/>
          <w:szCs w:val="24"/>
        </w:rPr>
        <w:t xml:space="preserve"> (table 1).</w:t>
      </w:r>
    </w:p>
    <w:p>
      <w:pPr>
        <w:spacing w:line="480" w:lineRule="auto"/>
        <w:jc w:val="both"/>
        <w:rPr>
          <w:rFonts w:hint="default" w:ascii="Arial" w:hAnsi="Arial" w:cs="Arial"/>
          <w:color w:val="FF0000"/>
          <w:sz w:val="24"/>
          <w:szCs w:val="24"/>
        </w:rPr>
      </w:pPr>
    </w:p>
    <w:p>
      <w:pPr>
        <w:spacing w:line="480" w:lineRule="auto"/>
        <w:jc w:val="both"/>
        <w:rPr>
          <w:rFonts w:hint="default" w:ascii="Arial" w:hAnsi="Arial" w:cs="Arial"/>
          <w:color w:val="FF0000"/>
          <w:sz w:val="24"/>
          <w:szCs w:val="24"/>
          <w:lang w:val="en-GB"/>
        </w:rPr>
      </w:pPr>
      <w:r>
        <w:rPr>
          <w:rFonts w:hint="default" w:ascii="Arial" w:hAnsi="Arial" w:cs="Arial" w:eastAsiaTheme="minorEastAsia"/>
          <w:color w:val="FF0000"/>
          <w:sz w:val="24"/>
          <w:szCs w:val="24"/>
        </w:rPr>
        <w:t>F</w:t>
      </w:r>
      <w:r>
        <w:rPr>
          <w:rFonts w:hint="default" w:ascii="Arial" w:hAnsi="Arial" w:cs="Arial"/>
          <w:color w:val="FF0000"/>
          <w:sz w:val="24"/>
          <w:szCs w:val="24"/>
        </w:rPr>
        <w:t>aculty</w:t>
      </w:r>
      <w:r>
        <w:rPr>
          <w:rFonts w:hint="default" w:ascii="Arial" w:hAnsi="Arial" w:cs="Arial" w:eastAsiaTheme="minorEastAsia"/>
          <w:color w:val="FF0000"/>
          <w:sz w:val="24"/>
          <w:szCs w:val="24"/>
        </w:rPr>
        <w:t xml:space="preserve"> members</w:t>
      </w:r>
      <w:r>
        <w:rPr>
          <w:rFonts w:hint="default" w:ascii="Arial" w:hAnsi="Arial" w:cs="Arial"/>
          <w:color w:val="FF0000"/>
          <w:sz w:val="24"/>
          <w:szCs w:val="24"/>
        </w:rPr>
        <w:t xml:space="preserve"> who </w:t>
      </w:r>
      <w:r>
        <w:rPr>
          <w:rFonts w:hint="default" w:ascii="Arial" w:hAnsi="Arial" w:cs="Arial" w:eastAsiaTheme="minorEastAsia"/>
          <w:color w:val="FF0000"/>
          <w:sz w:val="24"/>
          <w:szCs w:val="24"/>
        </w:rPr>
        <w:t>landed</w:t>
      </w:r>
      <w:r>
        <w:rPr>
          <w:rFonts w:hint="default" w:ascii="Arial" w:hAnsi="Arial" w:cs="Arial"/>
          <w:color w:val="FF0000"/>
          <w:sz w:val="24"/>
          <w:szCs w:val="24"/>
        </w:rPr>
        <w:t xml:space="preserve"> positions more recently spent more time post</w:t>
      </w:r>
      <w:r>
        <w:rPr>
          <w:rFonts w:hint="default" w:ascii="Arial" w:hAnsi="Arial" w:cs="Arial" w:eastAsiaTheme="minorEastAsia"/>
          <w:color w:val="FF0000"/>
          <w:sz w:val="24"/>
          <w:szCs w:val="24"/>
        </w:rPr>
        <w:t>-</w:t>
      </w:r>
      <w:r>
        <w:rPr>
          <w:rFonts w:hint="default" w:ascii="Arial" w:hAnsi="Arial" w:cs="Arial"/>
          <w:color w:val="FF0000"/>
          <w:sz w:val="24"/>
          <w:szCs w:val="24"/>
        </w:rPr>
        <w:t xml:space="preserve">PhD before </w:t>
      </w:r>
      <w:r>
        <w:rPr>
          <w:rFonts w:hint="default" w:ascii="Arial" w:hAnsi="Arial" w:eastAsia="PMingLiU" w:cs="Arial"/>
          <w:color w:val="FF0000"/>
          <w:sz w:val="24"/>
          <w:szCs w:val="24"/>
        </w:rPr>
        <w:t>recruitment</w:t>
      </w:r>
      <w:r>
        <w:rPr>
          <w:rFonts w:hint="default" w:ascii="Arial" w:hAnsi="Arial" w:cs="Arial"/>
          <w:color w:val="FF0000"/>
          <w:sz w:val="24"/>
          <w:szCs w:val="24"/>
        </w:rPr>
        <w:t>, but higher academic performance reduced this duration</w:t>
      </w:r>
      <w:r>
        <w:rPr>
          <w:rFonts w:hint="default" w:ascii="Arial" w:hAnsi="Arial" w:cs="Arial" w:eastAsiaTheme="minorEastAsia"/>
          <w:color w:val="FF0000"/>
          <w:sz w:val="24"/>
          <w:szCs w:val="24"/>
        </w:rPr>
        <w:t xml:space="preserve"> </w:t>
      </w:r>
      <w:r>
        <w:rPr>
          <w:rFonts w:hint="default" w:ascii="Arial" w:hAnsi="Arial" w:cs="Arial"/>
          <w:color w:val="FF0000"/>
          <w:sz w:val="24"/>
          <w:szCs w:val="24"/>
          <w:shd w:val="clear" w:color="auto" w:fill="FFFFFF"/>
        </w:rPr>
        <w:t>(table 1,</w:t>
      </w:r>
      <w:r>
        <w:rPr>
          <w:rFonts w:hint="default" w:ascii="Arial" w:hAnsi="Arial" w:cs="Arial"/>
          <w:color w:val="FF0000"/>
          <w:sz w:val="24"/>
          <w:szCs w:val="24"/>
          <w:shd w:val="clear" w:color="auto" w:fill="FFFFFF"/>
          <w:lang w:val="en-GB"/>
        </w:rPr>
        <w:t xml:space="preserve"> </w:t>
      </w:r>
      <w:r>
        <w:rPr>
          <w:rFonts w:hint="default" w:ascii="Arial" w:hAnsi="Arial" w:cs="Arial"/>
          <w:color w:val="FF0000"/>
          <w:sz w:val="24"/>
          <w:szCs w:val="24"/>
          <w:shd w:val="clear" w:color="auto" w:fill="FFFFFF"/>
        </w:rPr>
        <w:t>figure</w:t>
      </w:r>
      <w:r>
        <w:rPr>
          <w:rFonts w:hint="default" w:ascii="Arial" w:hAnsi="Arial" w:cs="Arial"/>
          <w:color w:val="FF0000"/>
          <w:sz w:val="24"/>
          <w:szCs w:val="24"/>
          <w:shd w:val="clear" w:color="auto" w:fill="FFFFFF"/>
          <w:lang w:val="en-GB"/>
        </w:rPr>
        <w:t xml:space="preserve"> 3</w:t>
      </w:r>
      <w:r>
        <w:rPr>
          <w:rFonts w:hint="default" w:ascii="Arial" w:hAnsi="Arial" w:cs="Arial"/>
          <w:i/>
          <w:iCs/>
          <w:color w:val="FF0000"/>
          <w:sz w:val="24"/>
          <w:szCs w:val="24"/>
          <w:shd w:val="clear" w:color="auto" w:fill="FFFFFF"/>
          <w:lang w:val="en-GB"/>
        </w:rPr>
        <w:t>c</w:t>
      </w:r>
      <w:r>
        <w:rPr>
          <w:rFonts w:hint="default" w:ascii="Arial" w:hAnsi="Arial" w:cs="Arial"/>
          <w:color w:val="FF0000"/>
          <w:sz w:val="24"/>
          <w:szCs w:val="24"/>
          <w:shd w:val="clear" w:color="auto" w:fill="FFFFFF"/>
          <w:lang w:val="en-GB"/>
        </w:rPr>
        <w:t xml:space="preserve">). </w:t>
      </w:r>
      <w:r>
        <w:rPr>
          <w:rFonts w:hint="default" w:ascii="Arial" w:hAnsi="Arial" w:cs="Arial" w:eastAsiaTheme="minorEastAsia"/>
          <w:color w:val="FF0000"/>
          <w:sz w:val="24"/>
          <w:szCs w:val="24"/>
          <w:shd w:val="clear" w:color="auto" w:fill="FFFFFF"/>
          <w:lang w:val="en-GB"/>
        </w:rPr>
        <w:t xml:space="preserve">On the other hand, </w:t>
      </w:r>
      <w:r>
        <w:rPr>
          <w:rFonts w:hint="default" w:ascii="Arial" w:hAnsi="Arial" w:cs="Arial"/>
          <w:color w:val="FF0000"/>
          <w:sz w:val="24"/>
          <w:szCs w:val="24"/>
          <w:shd w:val="clear" w:color="auto" w:fill="FFFFFF"/>
          <w:lang w:val="en-GB"/>
        </w:rPr>
        <w:t xml:space="preserve">PIs </w:t>
      </w:r>
      <w:r>
        <w:rPr>
          <w:rFonts w:hint="default" w:ascii="Arial" w:hAnsi="Arial" w:eastAsia="PMingLiU" w:cs="Arial"/>
          <w:color w:val="FF0000"/>
          <w:sz w:val="24"/>
          <w:szCs w:val="24"/>
          <w:shd w:val="clear" w:color="auto" w:fill="FFFFFF"/>
        </w:rPr>
        <w:t xml:space="preserve">also </w:t>
      </w:r>
      <w:r>
        <w:rPr>
          <w:rFonts w:hint="default" w:ascii="Arial" w:hAnsi="Arial" w:cs="Arial"/>
          <w:color w:val="FF0000"/>
          <w:sz w:val="24"/>
          <w:szCs w:val="24"/>
          <w:shd w:val="clear" w:color="auto" w:fill="FFFFFF"/>
          <w:lang w:val="en-GB"/>
        </w:rPr>
        <w:t xml:space="preserve">spent more time </w:t>
      </w:r>
      <w:r>
        <w:rPr>
          <w:rFonts w:hint="default" w:ascii="Arial" w:hAnsi="Arial" w:eastAsia="PMingLiU" w:cs="Arial"/>
          <w:color w:val="FF0000"/>
          <w:sz w:val="24"/>
          <w:szCs w:val="24"/>
          <w:shd w:val="clear" w:color="auto" w:fill="FFFFFF"/>
        </w:rPr>
        <w:t>before</w:t>
      </w:r>
      <w:r>
        <w:rPr>
          <w:rFonts w:hint="default" w:ascii="Arial" w:hAnsi="Arial" w:cs="Arial"/>
          <w:color w:val="FF0000"/>
          <w:sz w:val="24"/>
          <w:szCs w:val="24"/>
          <w:shd w:val="clear" w:color="auto" w:fill="FFFFFF"/>
          <w:lang w:val="en-GB"/>
        </w:rPr>
        <w:t xml:space="preserve"> promotion to full professor </w:t>
      </w:r>
      <w:r>
        <w:rPr>
          <w:rFonts w:hint="default" w:ascii="Arial" w:hAnsi="Arial" w:eastAsia="PMingLiU" w:cs="Arial"/>
          <w:color w:val="FF0000"/>
          <w:sz w:val="24"/>
          <w:szCs w:val="24"/>
          <w:shd w:val="clear" w:color="auto" w:fill="FFFFFF"/>
        </w:rPr>
        <w:t>in recent years</w:t>
      </w:r>
      <w:r>
        <w:rPr>
          <w:rFonts w:hint="default" w:ascii="Arial" w:hAnsi="Arial" w:cs="Arial"/>
          <w:color w:val="FF0000"/>
          <w:sz w:val="24"/>
          <w:szCs w:val="24"/>
          <w:shd w:val="clear" w:color="auto" w:fill="FFFFFF"/>
          <w:lang w:val="en-GB"/>
        </w:rPr>
        <w:t xml:space="preserve">, </w:t>
      </w:r>
      <w:r>
        <w:rPr>
          <w:rFonts w:hint="default" w:ascii="Arial" w:hAnsi="Arial" w:cs="Arial" w:eastAsiaTheme="minorEastAsia"/>
          <w:color w:val="FF0000"/>
          <w:sz w:val="24"/>
          <w:szCs w:val="24"/>
          <w:shd w:val="clear" w:color="auto" w:fill="FFFFFF"/>
          <w:lang w:val="en-GB"/>
        </w:rPr>
        <w:t>yet the duration</w:t>
      </w:r>
      <w:r>
        <w:rPr>
          <w:rFonts w:hint="default" w:ascii="Arial" w:hAnsi="Arial" w:cs="Arial"/>
          <w:color w:val="FF0000"/>
          <w:sz w:val="24"/>
          <w:szCs w:val="24"/>
          <w:shd w:val="clear" w:color="auto" w:fill="FFFFFF"/>
          <w:lang w:val="en-GB"/>
        </w:rPr>
        <w:t xml:space="preserve"> was not affected by the academic performance</w:t>
      </w:r>
      <w:r>
        <w:rPr>
          <w:rFonts w:hint="default" w:ascii="Arial" w:hAnsi="Arial" w:cs="Arial" w:eastAsiaTheme="minorEastAsia"/>
          <w:color w:val="FF0000"/>
          <w:sz w:val="24"/>
          <w:szCs w:val="24"/>
          <w:shd w:val="clear" w:color="auto" w:fill="FFFFFF"/>
          <w:lang w:val="en-GB"/>
        </w:rPr>
        <w:t xml:space="preserve"> (</w:t>
      </w:r>
      <w:r>
        <w:rPr>
          <w:rFonts w:hint="default" w:ascii="Arial" w:hAnsi="Arial" w:cs="Arial" w:eastAsiaTheme="minorEastAsia"/>
          <w:color w:val="FF0000"/>
          <w:sz w:val="24"/>
          <w:szCs w:val="24"/>
          <w:shd w:val="clear" w:color="auto" w:fill="FFFFFF"/>
        </w:rPr>
        <w:t>table 1,</w:t>
      </w:r>
      <w:r>
        <w:rPr>
          <w:rFonts w:hint="default" w:ascii="Arial" w:hAnsi="Arial" w:cs="Arial" w:eastAsiaTheme="minorEastAsia"/>
          <w:color w:val="FF0000"/>
          <w:sz w:val="24"/>
          <w:szCs w:val="24"/>
          <w:shd w:val="clear" w:color="auto" w:fill="FFFFFF"/>
          <w:lang w:val="en-GB"/>
        </w:rPr>
        <w:t xml:space="preserve"> </w:t>
      </w:r>
      <w:r>
        <w:rPr>
          <w:rFonts w:hint="default" w:ascii="Arial" w:hAnsi="Arial" w:cs="Arial" w:eastAsiaTheme="minorEastAsia"/>
          <w:color w:val="FF0000"/>
          <w:sz w:val="24"/>
          <w:szCs w:val="24"/>
          <w:shd w:val="clear" w:color="auto" w:fill="FFFFFF"/>
        </w:rPr>
        <w:t>figure</w:t>
      </w:r>
      <w:r>
        <w:rPr>
          <w:rFonts w:hint="default" w:ascii="Arial" w:hAnsi="Arial" w:cs="Arial" w:eastAsiaTheme="minorEastAsia"/>
          <w:color w:val="FF0000"/>
          <w:sz w:val="24"/>
          <w:szCs w:val="24"/>
          <w:shd w:val="clear" w:color="auto" w:fill="FFFFFF"/>
          <w:lang w:val="en-GB"/>
        </w:rPr>
        <w:t xml:space="preserve"> 3</w:t>
      </w:r>
      <w:r>
        <w:rPr>
          <w:rFonts w:hint="default" w:ascii="Arial" w:hAnsi="Arial" w:cs="Arial" w:eastAsiaTheme="minorEastAsia"/>
          <w:i/>
          <w:iCs/>
          <w:color w:val="FF0000"/>
          <w:sz w:val="24"/>
          <w:szCs w:val="24"/>
          <w:shd w:val="clear" w:color="auto" w:fill="FFFFFF"/>
          <w:lang w:val="en-GB"/>
        </w:rPr>
        <w:t>d</w:t>
      </w:r>
      <w:r>
        <w:rPr>
          <w:rFonts w:hint="default" w:ascii="Arial" w:hAnsi="Arial" w:cs="Arial" w:eastAsiaTheme="minorEastAsia"/>
          <w:color w:val="FF0000"/>
          <w:sz w:val="24"/>
          <w:szCs w:val="24"/>
          <w:shd w:val="clear" w:color="auto" w:fill="FFFFFF"/>
          <w:lang w:val="en-GB"/>
        </w:rPr>
        <w:t>)</w:t>
      </w:r>
      <w:r>
        <w:rPr>
          <w:rFonts w:hint="default" w:ascii="Arial" w:hAnsi="Arial" w:cs="Arial"/>
          <w:color w:val="FF0000"/>
          <w:sz w:val="24"/>
          <w:szCs w:val="24"/>
          <w:shd w:val="clear" w:color="auto" w:fill="FFFFFF"/>
          <w:lang w:val="en-GB"/>
        </w:rPr>
        <w:t xml:space="preserve">. </w:t>
      </w:r>
      <w:r>
        <w:rPr>
          <w:rFonts w:hint="default" w:ascii="Arial" w:hAnsi="Arial" w:cs="Arial" w:eastAsiaTheme="minorEastAsia"/>
          <w:color w:val="FF0000"/>
          <w:sz w:val="24"/>
          <w:szCs w:val="24"/>
          <w:shd w:val="clear" w:color="auto" w:fill="FFFFFF"/>
          <w:lang w:val="en-GB"/>
        </w:rPr>
        <w:t xml:space="preserve">PhD university origin, ranking, and gender had no effect on the duration for either </w:t>
      </w:r>
      <w:r>
        <w:rPr>
          <w:rFonts w:hint="default" w:ascii="Arial" w:hAnsi="Arial" w:eastAsia="PMingLiU" w:cs="Arial"/>
          <w:color w:val="FF0000"/>
          <w:sz w:val="24"/>
          <w:szCs w:val="24"/>
        </w:rPr>
        <w:t xml:space="preserve">recruitment or </w:t>
      </w:r>
      <w:r>
        <w:rPr>
          <w:rFonts w:hint="default" w:ascii="Arial" w:hAnsi="Arial" w:cs="Arial"/>
          <w:color w:val="FF0000"/>
          <w:sz w:val="24"/>
          <w:szCs w:val="24"/>
        </w:rPr>
        <w:t>promot</w:t>
      </w:r>
      <w:r>
        <w:rPr>
          <w:rFonts w:hint="default" w:ascii="Arial" w:hAnsi="Arial" w:eastAsia="PMingLiU" w:cs="Arial"/>
          <w:color w:val="FF0000"/>
          <w:sz w:val="24"/>
          <w:szCs w:val="24"/>
        </w:rPr>
        <w:t xml:space="preserve">ion </w:t>
      </w:r>
      <w:r>
        <w:rPr>
          <w:rFonts w:hint="default" w:ascii="Arial" w:hAnsi="Arial" w:cs="Arial" w:eastAsiaTheme="minorEastAsia"/>
          <w:color w:val="FF0000"/>
          <w:sz w:val="24"/>
          <w:szCs w:val="24"/>
          <w:shd w:val="clear" w:color="auto" w:fill="FFFFFF"/>
          <w:lang w:val="en-GB"/>
        </w:rPr>
        <w:t>(</w:t>
      </w:r>
      <w:r>
        <w:rPr>
          <w:rFonts w:hint="default" w:ascii="Arial" w:hAnsi="Arial" w:cs="Arial" w:eastAsiaTheme="minorEastAsia"/>
          <w:color w:val="FF0000"/>
          <w:sz w:val="24"/>
          <w:szCs w:val="24"/>
          <w:shd w:val="clear" w:color="auto" w:fill="FFFFFF"/>
        </w:rPr>
        <w:t>table 1</w:t>
      </w:r>
      <w:r>
        <w:rPr>
          <w:rFonts w:hint="default" w:ascii="Arial" w:hAnsi="Arial" w:cs="Arial" w:eastAsiaTheme="minorEastAsia"/>
          <w:color w:val="FF0000"/>
          <w:sz w:val="24"/>
          <w:szCs w:val="24"/>
          <w:shd w:val="clear" w:color="auto" w:fill="FFFFFF"/>
          <w:lang w:val="en-GB"/>
        </w:rPr>
        <w:t>).</w:t>
      </w:r>
    </w:p>
    <w:p>
      <w:pPr>
        <w:spacing w:line="480" w:lineRule="auto"/>
        <w:jc w:val="both"/>
        <w:rPr>
          <w:rFonts w:hint="default" w:ascii="Arial" w:hAnsi="Arial" w:cs="Arial"/>
          <w:color w:val="FF0000"/>
          <w:sz w:val="24"/>
          <w:szCs w:val="24"/>
          <w:shd w:val="clear" w:color="auto" w:fill="FFFFFF"/>
        </w:rPr>
      </w:pPr>
    </w:p>
    <w:p>
      <w:pPr>
        <w:spacing w:line="480" w:lineRule="auto"/>
        <w:jc w:val="both"/>
        <w:rPr>
          <w:rFonts w:hint="default" w:ascii="Arial" w:hAnsi="Arial" w:cs="Arial" w:eastAsiaTheme="minorEastAsia"/>
          <w:color w:val="FF0000"/>
          <w:sz w:val="24"/>
          <w:szCs w:val="24"/>
          <w:shd w:val="clear" w:color="auto" w:fill="FFFFFF"/>
        </w:rPr>
      </w:pPr>
      <w:r>
        <w:rPr>
          <w:rFonts w:hint="default" w:ascii="Arial" w:hAnsi="Arial" w:cs="Arial"/>
          <w:color w:val="FF0000"/>
          <w:sz w:val="24"/>
          <w:szCs w:val="24"/>
          <w:shd w:val="clear" w:color="auto" w:fill="FFFFFF"/>
        </w:rPr>
        <w:t xml:space="preserve">The difference in academic performance before and after </w:t>
      </w:r>
      <w:r>
        <w:rPr>
          <w:rFonts w:hint="default" w:ascii="Arial" w:hAnsi="Arial" w:eastAsia="PMingLiU" w:cs="Arial"/>
          <w:color w:val="FF0000"/>
          <w:sz w:val="24"/>
          <w:szCs w:val="24"/>
          <w:shd w:val="clear" w:color="auto" w:fill="FFFFFF"/>
        </w:rPr>
        <w:t>recruitment</w:t>
      </w:r>
      <w:r>
        <w:rPr>
          <w:rFonts w:hint="default" w:ascii="Arial" w:hAnsi="Arial" w:cs="Arial"/>
          <w:color w:val="FF0000"/>
          <w:sz w:val="24"/>
          <w:szCs w:val="24"/>
          <w:shd w:val="clear" w:color="auto" w:fill="FFFFFF"/>
        </w:rPr>
        <w:t xml:space="preserve"> (“after”</w:t>
      </w:r>
      <w:r>
        <w:rPr>
          <w:rFonts w:hint="default" w:ascii="Arial" w:hAnsi="Arial" w:cs="Arial" w:eastAsiaTheme="minorEastAsia"/>
          <w:color w:val="FF0000"/>
          <w:sz w:val="24"/>
          <w:szCs w:val="24"/>
          <w:shd w:val="clear" w:color="auto" w:fill="FFFFFF"/>
        </w:rPr>
        <w:t xml:space="preserve"> h-index</w:t>
      </w:r>
      <w:r>
        <w:rPr>
          <w:rFonts w:hint="default" w:ascii="Arial" w:hAnsi="Arial" w:cs="Arial"/>
          <w:color w:val="FF0000"/>
          <w:sz w:val="24"/>
          <w:szCs w:val="24"/>
          <w:shd w:val="clear" w:color="auto" w:fill="FFFFFF"/>
        </w:rPr>
        <w:t xml:space="preserve"> – “before” h-index) decreased for PIs who landed positions </w:t>
      </w:r>
      <w:r>
        <w:rPr>
          <w:rFonts w:hint="default" w:ascii="Arial" w:hAnsi="Arial" w:cs="Arial" w:eastAsiaTheme="minorEastAsia"/>
          <w:color w:val="FF0000"/>
          <w:sz w:val="24"/>
          <w:szCs w:val="24"/>
          <w:shd w:val="clear" w:color="auto" w:fill="FFFFFF"/>
        </w:rPr>
        <w:t xml:space="preserve">more </w:t>
      </w:r>
      <w:r>
        <w:rPr>
          <w:rFonts w:hint="default" w:ascii="Arial" w:hAnsi="Arial" w:cs="Arial"/>
          <w:color w:val="FF0000"/>
          <w:sz w:val="24"/>
          <w:szCs w:val="24"/>
          <w:shd w:val="clear" w:color="auto" w:fill="FFFFFF"/>
        </w:rPr>
        <w:t>recent</w:t>
      </w:r>
      <w:r>
        <w:rPr>
          <w:rFonts w:hint="default" w:ascii="Arial" w:hAnsi="Arial" w:cs="Arial" w:eastAsiaTheme="minorEastAsia"/>
          <w:color w:val="FF0000"/>
          <w:sz w:val="24"/>
          <w:szCs w:val="24"/>
          <w:shd w:val="clear" w:color="auto" w:fill="FFFFFF"/>
        </w:rPr>
        <w:t>ly</w:t>
      </w:r>
      <w:r>
        <w:rPr>
          <w:rFonts w:hint="default" w:ascii="Arial" w:hAnsi="Arial" w:cs="Arial"/>
          <w:color w:val="FF0000"/>
          <w:sz w:val="24"/>
          <w:szCs w:val="24"/>
          <w:shd w:val="clear" w:color="auto" w:fill="FFFFFF"/>
        </w:rPr>
        <w:t xml:space="preserve">, while PhD university origin, ranking, </w:t>
      </w:r>
      <w:r>
        <w:rPr>
          <w:rFonts w:hint="default" w:ascii="Arial" w:hAnsi="Arial" w:cs="Arial" w:eastAsiaTheme="minorEastAsia"/>
          <w:color w:val="FF0000"/>
          <w:sz w:val="24"/>
          <w:szCs w:val="24"/>
          <w:shd w:val="clear" w:color="auto" w:fill="FFFFFF"/>
          <w:lang w:val="en-GB"/>
        </w:rPr>
        <w:t>and gender had no effect on</w:t>
      </w:r>
      <w:r>
        <w:rPr>
          <w:rFonts w:hint="default" w:ascii="Arial" w:hAnsi="Arial" w:cs="Arial" w:eastAsiaTheme="minorEastAsia"/>
          <w:color w:val="FF0000"/>
          <w:sz w:val="24"/>
          <w:szCs w:val="24"/>
          <w:shd w:val="clear" w:color="auto" w:fill="FFFFFF"/>
        </w:rPr>
        <w:t xml:space="preserve"> the performance difference (table 1, figure 4</w:t>
      </w:r>
      <w:r>
        <w:rPr>
          <w:rFonts w:hint="default" w:ascii="Arial" w:hAnsi="Arial" w:cs="Arial" w:eastAsiaTheme="minorEastAsia"/>
          <w:i/>
          <w:iCs/>
          <w:color w:val="FF0000"/>
          <w:sz w:val="24"/>
          <w:szCs w:val="24"/>
          <w:shd w:val="clear" w:color="auto" w:fill="FFFFFF"/>
        </w:rPr>
        <w:t>a</w:t>
      </w:r>
      <w:r>
        <w:rPr>
          <w:rFonts w:hint="default" w:ascii="Arial" w:hAnsi="Arial" w:cs="Arial"/>
          <w:color w:val="FF0000"/>
          <w:sz w:val="24"/>
          <w:szCs w:val="24"/>
          <w:shd w:val="clear" w:color="auto" w:fill="FFFFFF"/>
        </w:rPr>
        <w:t>–2</w:t>
      </w:r>
      <w:r>
        <w:rPr>
          <w:rFonts w:hint="default" w:ascii="Arial" w:hAnsi="Arial" w:cs="Arial" w:eastAsiaTheme="minorEastAsia"/>
          <w:i/>
          <w:iCs/>
          <w:color w:val="FF0000"/>
          <w:sz w:val="24"/>
          <w:szCs w:val="24"/>
          <w:shd w:val="clear" w:color="auto" w:fill="FFFFFF"/>
        </w:rPr>
        <w:t>b</w:t>
      </w:r>
      <w:r>
        <w:rPr>
          <w:rFonts w:hint="default" w:ascii="Arial" w:hAnsi="Arial" w:cs="Arial" w:eastAsiaTheme="minorEastAsia"/>
          <w:color w:val="FF0000"/>
          <w:sz w:val="24"/>
          <w:szCs w:val="24"/>
          <w:shd w:val="clear" w:color="auto" w:fill="FFFFFF"/>
        </w:rPr>
        <w:t>). In contrast, the performance difference</w:t>
      </w:r>
      <w:r>
        <w:rPr>
          <w:rFonts w:hint="default" w:ascii="Arial" w:hAnsi="Arial" w:cs="Arial"/>
          <w:color w:val="FF0000"/>
          <w:sz w:val="24"/>
          <w:szCs w:val="24"/>
          <w:shd w:val="clear" w:color="auto" w:fill="FFFFFF"/>
        </w:rPr>
        <w:t xml:space="preserve"> before and after promotion to full professor was not </w:t>
      </w:r>
      <w:r>
        <w:rPr>
          <w:rFonts w:hint="default" w:ascii="Arial" w:hAnsi="Arial" w:cs="Arial" w:eastAsiaTheme="minorEastAsia"/>
          <w:color w:val="FF0000"/>
          <w:sz w:val="24"/>
          <w:szCs w:val="24"/>
          <w:shd w:val="clear" w:color="auto" w:fill="FFFFFF"/>
        </w:rPr>
        <w:t>affected by</w:t>
      </w:r>
      <w:r>
        <w:rPr>
          <w:rFonts w:hint="default" w:ascii="Arial" w:hAnsi="Arial" w:cs="Arial"/>
          <w:color w:val="FF0000"/>
          <w:sz w:val="24"/>
          <w:szCs w:val="24"/>
          <w:shd w:val="clear" w:color="auto" w:fill="FFFFFF"/>
        </w:rPr>
        <w:t xml:space="preserve"> the year </w:t>
      </w:r>
      <w:r>
        <w:rPr>
          <w:rFonts w:hint="default" w:ascii="Arial" w:hAnsi="Arial" w:eastAsia="PMingLiU" w:cs="Arial"/>
          <w:color w:val="FF0000"/>
          <w:sz w:val="24"/>
          <w:szCs w:val="24"/>
          <w:shd w:val="clear" w:color="auto" w:fill="FFFFFF"/>
        </w:rPr>
        <w:t xml:space="preserve">of promotion, </w:t>
      </w:r>
      <w:r>
        <w:rPr>
          <w:rFonts w:hint="default" w:ascii="Arial" w:hAnsi="Arial" w:cs="Arial"/>
          <w:color w:val="FF0000"/>
          <w:sz w:val="24"/>
          <w:szCs w:val="24"/>
          <w:shd w:val="clear" w:color="auto" w:fill="FFFFFF"/>
        </w:rPr>
        <w:t xml:space="preserve">PhD university ranking, </w:t>
      </w:r>
      <w:r>
        <w:rPr>
          <w:rFonts w:hint="default" w:ascii="Arial" w:hAnsi="Arial" w:eastAsia="PMingLiU" w:cs="Arial"/>
          <w:color w:val="FF0000"/>
          <w:sz w:val="24"/>
          <w:szCs w:val="24"/>
          <w:shd w:val="clear" w:color="auto" w:fill="FFFFFF"/>
        </w:rPr>
        <w:t>or</w:t>
      </w:r>
      <w:r>
        <w:rPr>
          <w:rFonts w:hint="default" w:ascii="Arial" w:hAnsi="Arial" w:cs="Arial" w:eastAsiaTheme="minorEastAsia"/>
          <w:color w:val="FF0000"/>
          <w:sz w:val="24"/>
          <w:szCs w:val="24"/>
          <w:shd w:val="clear" w:color="auto" w:fill="FFFFFF"/>
          <w:lang w:val="en-GB"/>
        </w:rPr>
        <w:t xml:space="preserve"> gender</w:t>
      </w:r>
      <w:r>
        <w:rPr>
          <w:rFonts w:hint="default" w:ascii="Arial" w:hAnsi="Arial" w:cs="Arial" w:eastAsiaTheme="minorEastAsia"/>
          <w:color w:val="FF0000"/>
          <w:sz w:val="24"/>
          <w:szCs w:val="24"/>
          <w:shd w:val="clear" w:color="auto" w:fill="FFFFFF"/>
        </w:rPr>
        <w:t>, yet the difference tended to be higher for PIs with foreign degrees compared to those with Taiwanese degrees (table 1, figure 4</w:t>
      </w:r>
      <w:r>
        <w:rPr>
          <w:rFonts w:hint="default" w:ascii="Arial" w:hAnsi="Arial" w:cs="Arial" w:eastAsiaTheme="minorEastAsia"/>
          <w:i/>
          <w:iCs/>
          <w:color w:val="FF0000"/>
          <w:sz w:val="24"/>
          <w:szCs w:val="24"/>
          <w:shd w:val="clear" w:color="auto" w:fill="FFFFFF"/>
        </w:rPr>
        <w:t>c</w:t>
      </w:r>
      <w:r>
        <w:rPr>
          <w:rFonts w:hint="default" w:ascii="Arial" w:hAnsi="Arial" w:cs="Arial"/>
          <w:color w:val="FF0000"/>
          <w:sz w:val="24"/>
          <w:szCs w:val="24"/>
          <w:shd w:val="clear" w:color="auto" w:fill="FFFFFF"/>
        </w:rPr>
        <w:t>–2</w:t>
      </w:r>
      <w:r>
        <w:rPr>
          <w:rFonts w:hint="default" w:ascii="Arial" w:hAnsi="Arial" w:cs="Arial" w:eastAsiaTheme="minorEastAsia"/>
          <w:i/>
          <w:iCs/>
          <w:color w:val="FF0000"/>
          <w:sz w:val="24"/>
          <w:szCs w:val="24"/>
          <w:shd w:val="clear" w:color="auto" w:fill="FFFFFF"/>
        </w:rPr>
        <w:t>d</w:t>
      </w:r>
      <w:r>
        <w:rPr>
          <w:rFonts w:hint="default" w:ascii="Arial" w:hAnsi="Arial" w:cs="Arial" w:eastAsiaTheme="minorEastAsia"/>
          <w:color w:val="FF0000"/>
          <w:sz w:val="24"/>
          <w:szCs w:val="24"/>
          <w:shd w:val="clear" w:color="auto" w:fill="FFFFFF"/>
        </w:rPr>
        <w:t>).</w:t>
      </w:r>
    </w:p>
    <w:p>
      <w:pPr>
        <w:spacing w:line="480" w:lineRule="auto"/>
        <w:jc w:val="both"/>
        <w:rPr>
          <w:rFonts w:hint="default" w:ascii="Arial" w:hAnsi="Arial" w:cs="Arial"/>
          <w:color w:val="FF0000"/>
          <w:sz w:val="24"/>
          <w:szCs w:val="24"/>
        </w:rPr>
      </w:pPr>
    </w:p>
    <w:p>
      <w:pPr>
        <w:spacing w:line="480" w:lineRule="auto"/>
        <w:jc w:val="both"/>
        <w:rPr>
          <w:rFonts w:hint="default" w:ascii="Arial" w:hAnsi="Arial" w:cs="Arial"/>
          <w:b/>
          <w:bCs/>
          <w:color w:val="FF0000"/>
          <w:sz w:val="24"/>
          <w:szCs w:val="24"/>
        </w:rPr>
      </w:pPr>
      <w:r>
        <w:rPr>
          <w:rFonts w:hint="default" w:ascii="Arial" w:hAnsi="Arial" w:cs="Arial"/>
          <w:b/>
          <w:bCs/>
          <w:color w:val="FF0000"/>
          <w:sz w:val="24"/>
          <w:szCs w:val="24"/>
        </w:rPr>
        <w:t>Discussion:</w:t>
      </w:r>
    </w:p>
    <w:p>
      <w:pPr>
        <w:spacing w:line="480" w:lineRule="auto"/>
        <w:jc w:val="both"/>
        <w:rPr>
          <w:rFonts w:hint="default" w:ascii="Arial" w:hAnsi="Arial" w:cs="Arial"/>
          <w:color w:val="FF0000"/>
          <w:sz w:val="24"/>
          <w:szCs w:val="24"/>
        </w:rPr>
      </w:pPr>
      <w:r>
        <w:rPr>
          <w:rFonts w:hint="default" w:ascii="Arial" w:hAnsi="Arial" w:cs="Arial"/>
          <w:color w:val="FF0000"/>
          <w:sz w:val="24"/>
          <w:szCs w:val="24"/>
        </w:rPr>
        <w:t>Overall, we showed that the academic performance of PI</w:t>
      </w:r>
      <w:r>
        <w:rPr>
          <w:rFonts w:hint="default" w:ascii="Arial" w:hAnsi="Arial" w:eastAsia="PMingLiU" w:cs="Arial"/>
          <w:color w:val="FF0000"/>
          <w:sz w:val="24"/>
          <w:szCs w:val="24"/>
        </w:rPr>
        <w:t>s before landing faculty positions</w:t>
      </w:r>
      <w:r>
        <w:rPr>
          <w:rFonts w:hint="default" w:ascii="Arial" w:hAnsi="Arial" w:cs="Arial"/>
          <w:color w:val="FF0000"/>
          <w:sz w:val="24"/>
          <w:szCs w:val="24"/>
        </w:rPr>
        <w:t xml:space="preserve"> increased over years, whereas </w:t>
      </w:r>
      <w:r>
        <w:rPr>
          <w:rFonts w:hint="default" w:ascii="Arial" w:hAnsi="Arial" w:eastAsia="PMingLiU" w:cs="Arial"/>
          <w:color w:val="FF0000"/>
          <w:sz w:val="24"/>
          <w:szCs w:val="24"/>
        </w:rPr>
        <w:t>the performance</w:t>
      </w:r>
      <w:r>
        <w:rPr>
          <w:rFonts w:hint="default" w:ascii="Arial" w:hAnsi="Arial" w:cs="Arial"/>
          <w:color w:val="FF0000"/>
          <w:sz w:val="24"/>
          <w:szCs w:val="24"/>
        </w:rPr>
        <w:t xml:space="preserve"> </w:t>
      </w:r>
      <w:r>
        <w:rPr>
          <w:rFonts w:hint="default" w:ascii="Arial" w:hAnsi="Arial" w:cs="Arial" w:eastAsiaTheme="minorEastAsia"/>
          <w:color w:val="FF0000"/>
          <w:sz w:val="24"/>
          <w:szCs w:val="24"/>
        </w:rPr>
        <w:t>before</w:t>
      </w:r>
      <w:r>
        <w:rPr>
          <w:rFonts w:hint="default" w:ascii="Arial" w:hAnsi="Arial" w:cs="Arial"/>
          <w:color w:val="FF0000"/>
          <w:sz w:val="24"/>
          <w:szCs w:val="24"/>
        </w:rPr>
        <w:t xml:space="preserve"> promotion to full professor remained relatively </w:t>
      </w:r>
      <w:r>
        <w:rPr>
          <w:rFonts w:hint="default" w:ascii="Arial" w:hAnsi="Arial" w:eastAsia="PMingLiU" w:cs="Arial"/>
          <w:color w:val="FF0000"/>
          <w:sz w:val="24"/>
          <w:szCs w:val="24"/>
        </w:rPr>
        <w:t>unchanged</w:t>
      </w:r>
      <w:r>
        <w:rPr>
          <w:rFonts w:hint="default" w:ascii="Arial" w:hAnsi="Arial" w:cs="Arial"/>
          <w:color w:val="FF0000"/>
          <w:sz w:val="24"/>
          <w:szCs w:val="24"/>
        </w:rPr>
        <w:t>. We also found that</w:t>
      </w:r>
      <w:r>
        <w:rPr>
          <w:rFonts w:hint="default" w:ascii="Arial" w:hAnsi="Arial" w:eastAsia="PMingLiU" w:cs="Arial"/>
          <w:color w:val="FF0000"/>
          <w:sz w:val="24"/>
          <w:szCs w:val="24"/>
        </w:rPr>
        <w:t xml:space="preserve"> </w:t>
      </w:r>
      <w:r>
        <w:rPr>
          <w:rFonts w:hint="default" w:ascii="Arial" w:hAnsi="Arial" w:cs="Arial"/>
          <w:color w:val="FF0000"/>
          <w:sz w:val="24"/>
          <w:szCs w:val="24"/>
        </w:rPr>
        <w:t>the duration for</w:t>
      </w:r>
      <w:r>
        <w:rPr>
          <w:rFonts w:hint="default" w:ascii="Arial" w:hAnsi="Arial" w:eastAsia="PMingLiU" w:cs="Arial"/>
          <w:color w:val="FF0000"/>
          <w:sz w:val="24"/>
          <w:szCs w:val="24"/>
        </w:rPr>
        <w:t xml:space="preserve"> both</w:t>
      </w:r>
      <w:r>
        <w:rPr>
          <w:rFonts w:hint="default" w:ascii="Arial" w:hAnsi="Arial" w:cs="Arial"/>
          <w:color w:val="FF0000"/>
          <w:sz w:val="24"/>
          <w:szCs w:val="24"/>
        </w:rPr>
        <w:t xml:space="preserve"> </w:t>
      </w:r>
      <w:r>
        <w:rPr>
          <w:rFonts w:hint="default" w:ascii="Arial" w:hAnsi="Arial" w:eastAsia="PMingLiU" w:cs="Arial"/>
          <w:color w:val="FF0000"/>
          <w:sz w:val="24"/>
          <w:szCs w:val="24"/>
        </w:rPr>
        <w:t xml:space="preserve">recruitment </w:t>
      </w:r>
      <w:r>
        <w:rPr>
          <w:rFonts w:hint="default" w:ascii="Arial" w:hAnsi="Arial" w:cs="Arial"/>
          <w:color w:val="FF0000"/>
          <w:sz w:val="24"/>
          <w:szCs w:val="24"/>
        </w:rPr>
        <w:t xml:space="preserve">and promotion increased </w:t>
      </w:r>
      <w:r>
        <w:rPr>
          <w:rFonts w:hint="default" w:ascii="Arial" w:hAnsi="Arial" w:eastAsia="PMingLiU" w:cs="Arial"/>
          <w:color w:val="FF0000"/>
          <w:sz w:val="24"/>
          <w:szCs w:val="24"/>
        </w:rPr>
        <w:t>in recent years</w:t>
      </w:r>
      <w:r>
        <w:rPr>
          <w:rFonts w:hint="default" w:ascii="Arial" w:hAnsi="Arial" w:cs="Arial"/>
          <w:color w:val="FF0000"/>
          <w:sz w:val="24"/>
          <w:szCs w:val="24"/>
        </w:rPr>
        <w:t>. These results provide empirical evidence support</w:t>
      </w:r>
      <w:r>
        <w:rPr>
          <w:rFonts w:hint="default" w:ascii="Arial" w:hAnsi="Arial" w:eastAsia="PMingLiU" w:cs="Arial"/>
          <w:color w:val="FF0000"/>
          <w:sz w:val="24"/>
          <w:szCs w:val="24"/>
        </w:rPr>
        <w:t>ing</w:t>
      </w:r>
      <w:r>
        <w:rPr>
          <w:rFonts w:hint="default" w:ascii="Arial" w:hAnsi="Arial" w:cs="Arial"/>
          <w:color w:val="FF0000"/>
          <w:sz w:val="24"/>
          <w:szCs w:val="24"/>
        </w:rPr>
        <w:t xml:space="preserve"> the suspicion that publication requirement</w:t>
      </w:r>
      <w:r>
        <w:rPr>
          <w:rFonts w:hint="default" w:ascii="Arial" w:hAnsi="Arial" w:eastAsia="PMingLiU" w:cs="Arial"/>
          <w:color w:val="FF0000"/>
          <w:sz w:val="24"/>
          <w:szCs w:val="24"/>
        </w:rPr>
        <w:t>s</w:t>
      </w:r>
      <w:r>
        <w:rPr>
          <w:rFonts w:hint="default" w:ascii="Arial" w:hAnsi="Arial" w:cs="Arial"/>
          <w:color w:val="FF0000"/>
          <w:sz w:val="24"/>
          <w:szCs w:val="24"/>
        </w:rPr>
        <w:t xml:space="preserve"> and expectations have risen over time in ecology and evolution in Taiwan, in line with many academic job markets worldwide </w:t>
      </w:r>
      <w:sdt>
        <w:sdtPr>
          <w:rPr>
            <w:rFonts w:hint="default" w:ascii="Arial" w:hAnsi="Arial" w:cs="Arial"/>
            <w:color w:val="FF0000"/>
            <w:sz w:val="24"/>
            <w:szCs w:val="24"/>
          </w:rPr>
          <w:tag w:val="MENDELEY_CITATION_v3_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"/>
          <w:id w:val="1886364191"/>
          <w:placeholder>
            <w:docPart w:val="DefaultPlaceholder_-1854013440"/>
          </w:placeholder>
        </w:sdtPr>
        <w:sdtEndPr>
          <w:rPr>
            <w:rFonts w:hint="default" w:ascii="Arial" w:hAnsi="Arial" w:cs="Arial"/>
            <w:color w:val="FF0000"/>
            <w:sz w:val="24"/>
            <w:szCs w:val="24"/>
          </w:rPr>
        </w:sdtEndPr>
        <w:sdtContent>
          <w:r>
            <w:rPr>
              <w:rFonts w:hint="default" w:ascii="Arial" w:hAnsi="Arial" w:cs="Arial"/>
              <w:color w:val="FF0000"/>
              <w:sz w:val="24"/>
              <w:szCs w:val="24"/>
            </w:rPr>
            <w:t>(Rawat &amp; Meena 2014; Warren 2019)</w:t>
          </w:r>
        </w:sdtContent>
      </w:sdt>
      <w:r>
        <w:rPr>
          <w:rFonts w:hint="default" w:ascii="Arial" w:hAnsi="Arial" w:cs="Arial"/>
          <w:color w:val="FF0000"/>
          <w:sz w:val="24"/>
          <w:szCs w:val="24"/>
        </w:rPr>
        <w:t>.</w:t>
      </w:r>
    </w:p>
    <w:p>
      <w:pPr>
        <w:spacing w:line="480" w:lineRule="auto"/>
        <w:jc w:val="both"/>
        <w:rPr>
          <w:rFonts w:hint="default" w:ascii="Arial" w:hAnsi="Arial" w:cs="Arial"/>
          <w:color w:val="FF0000"/>
          <w:sz w:val="24"/>
          <w:szCs w:val="24"/>
        </w:rPr>
      </w:pPr>
    </w:p>
    <w:p>
      <w:pPr>
        <w:spacing w:line="480" w:lineRule="auto"/>
        <w:jc w:val="both"/>
        <w:rPr>
          <w:rFonts w:hint="default" w:ascii="Arial" w:hAnsi="Arial" w:cs="Arial"/>
          <w:color w:val="FF0000"/>
          <w:sz w:val="24"/>
          <w:szCs w:val="24"/>
        </w:rPr>
      </w:pPr>
      <w:r>
        <w:rPr>
          <w:rFonts w:hint="default" w:ascii="Arial" w:hAnsi="Arial" w:eastAsia="PMingLiU" w:cs="Arial"/>
          <w:color w:val="FF0000"/>
          <w:sz w:val="24"/>
          <w:szCs w:val="24"/>
        </w:rPr>
        <w:t>T</w:t>
      </w:r>
      <w:r>
        <w:rPr>
          <w:rFonts w:hint="default" w:ascii="Arial" w:hAnsi="Arial" w:cs="Arial"/>
          <w:color w:val="FF0000"/>
          <w:sz w:val="24"/>
          <w:szCs w:val="24"/>
        </w:rPr>
        <w:t>he</w:t>
      </w:r>
      <w:r>
        <w:rPr>
          <w:rFonts w:hint="default" w:ascii="Arial" w:hAnsi="Arial" w:eastAsia="PMingLiU" w:cs="Arial"/>
          <w:color w:val="FF0000"/>
          <w:sz w:val="24"/>
          <w:szCs w:val="24"/>
        </w:rPr>
        <w:t xml:space="preserve"> increase in</w:t>
      </w:r>
      <w:r>
        <w:rPr>
          <w:rFonts w:hint="default" w:ascii="Arial" w:hAnsi="Arial" w:cs="Arial"/>
          <w:color w:val="FF0000"/>
          <w:sz w:val="24"/>
          <w:szCs w:val="24"/>
        </w:rPr>
        <w:t xml:space="preserve"> academic performance of PIs</w:t>
      </w:r>
      <w:r>
        <w:rPr>
          <w:rFonts w:hint="default" w:ascii="Arial" w:hAnsi="Arial" w:eastAsia="PMingLiU" w:cs="Arial"/>
          <w:color w:val="FF0000"/>
          <w:sz w:val="24"/>
          <w:szCs w:val="24"/>
        </w:rPr>
        <w:t xml:space="preserve"> </w:t>
      </w:r>
      <w:r>
        <w:rPr>
          <w:rFonts w:hint="default" w:ascii="Arial" w:hAnsi="Arial" w:cs="Arial" w:eastAsiaTheme="minorEastAsia"/>
          <w:color w:val="FF0000"/>
          <w:sz w:val="24"/>
          <w:szCs w:val="24"/>
        </w:rPr>
        <w:t>before</w:t>
      </w:r>
      <w:r>
        <w:rPr>
          <w:rFonts w:hint="default" w:ascii="Arial" w:hAnsi="Arial" w:eastAsia="PMingLiU" w:cs="Arial"/>
          <w:color w:val="FF0000"/>
          <w:sz w:val="24"/>
          <w:szCs w:val="24"/>
        </w:rPr>
        <w:t xml:space="preserve"> recruitment</w:t>
      </w:r>
      <w:r>
        <w:rPr>
          <w:rFonts w:hint="default" w:ascii="Arial" w:hAnsi="Arial" w:cs="Arial"/>
          <w:color w:val="FF0000"/>
          <w:sz w:val="24"/>
          <w:szCs w:val="24"/>
        </w:rPr>
        <w:t xml:space="preserve"> suggest</w:t>
      </w:r>
      <w:r>
        <w:rPr>
          <w:rFonts w:hint="default" w:ascii="Arial" w:hAnsi="Arial" w:eastAsia="PMingLiU" w:cs="Arial"/>
          <w:color w:val="FF0000"/>
          <w:sz w:val="24"/>
          <w:szCs w:val="24"/>
        </w:rPr>
        <w:t>s</w:t>
      </w:r>
      <w:r>
        <w:rPr>
          <w:rFonts w:hint="default" w:ascii="Arial" w:hAnsi="Arial" w:cs="Arial"/>
          <w:color w:val="FF0000"/>
          <w:sz w:val="24"/>
          <w:szCs w:val="24"/>
        </w:rPr>
        <w:t xml:space="preserve"> that the academic job market has become increasingly competitive over time</w:t>
      </w:r>
      <w:r>
        <w:rPr>
          <w:rFonts w:hint="default" w:ascii="Arial" w:hAnsi="Arial" w:eastAsia="PMingLiU" w:cs="Arial"/>
          <w:color w:val="FF0000"/>
          <w:sz w:val="24"/>
          <w:szCs w:val="24"/>
        </w:rPr>
        <w:t>, which</w:t>
      </w:r>
      <w:r>
        <w:rPr>
          <w:rFonts w:hint="default" w:ascii="Arial" w:hAnsi="Arial" w:cs="Arial"/>
          <w:color w:val="FF0000"/>
          <w:sz w:val="24"/>
          <w:szCs w:val="24"/>
        </w:rPr>
        <w:t xml:space="preserve"> is likely driven by a relatively lower demand for tenure-track </w:t>
      </w:r>
      <w:r>
        <w:rPr>
          <w:rFonts w:hint="default" w:ascii="Arial" w:hAnsi="Arial" w:cs="Arial" w:eastAsiaTheme="minorEastAsia"/>
          <w:color w:val="FF0000"/>
          <w:sz w:val="24"/>
          <w:szCs w:val="24"/>
        </w:rPr>
        <w:t>professors</w:t>
      </w:r>
      <w:r>
        <w:rPr>
          <w:rFonts w:hint="default" w:ascii="Arial" w:hAnsi="Arial" w:cs="Arial"/>
          <w:color w:val="FF0000"/>
          <w:sz w:val="24"/>
          <w:szCs w:val="24"/>
        </w:rPr>
        <w:t xml:space="preserve"> compared to the </w:t>
      </w:r>
      <w:r>
        <w:rPr>
          <w:rFonts w:hint="default" w:ascii="Arial" w:hAnsi="Arial" w:cs="Arial" w:eastAsiaTheme="minorEastAsia"/>
          <w:color w:val="FF0000"/>
          <w:sz w:val="24"/>
          <w:szCs w:val="24"/>
        </w:rPr>
        <w:t>supply of</w:t>
      </w:r>
      <w:r>
        <w:rPr>
          <w:rFonts w:hint="default" w:ascii="Arial" w:hAnsi="Arial" w:eastAsia="PMingLiU" w:cs="Arial"/>
          <w:color w:val="FF0000"/>
          <w:sz w:val="24"/>
          <w:szCs w:val="24"/>
        </w:rPr>
        <w:t xml:space="preserve"> </w:t>
      </w:r>
      <w:r>
        <w:rPr>
          <w:rFonts w:hint="default" w:ascii="Arial" w:hAnsi="Arial" w:cs="Arial"/>
          <w:color w:val="FF0000"/>
          <w:sz w:val="24"/>
          <w:szCs w:val="24"/>
        </w:rPr>
        <w:t xml:space="preserve">new PhDs </w:t>
      </w:r>
      <w:sdt>
        <w:sdtPr>
          <w:rPr>
            <w:rFonts w:hint="default" w:ascii="Arial" w:hAnsi="Arial" w:cs="Arial"/>
            <w:color w:val="FF0000"/>
            <w:sz w:val="24"/>
            <w:szCs w:val="24"/>
          </w:rPr>
          <w:tag w:val="MENDELEY_CITATION_v3_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"/>
          <w:id w:val="-1855266701"/>
          <w:placeholder>
            <w:docPart w:val="DefaultPlaceholder_-1854013440"/>
          </w:placeholder>
        </w:sdtPr>
        <w:sdtEndPr>
          <w:rPr>
            <w:rFonts w:hint="default" w:ascii="Arial" w:hAnsi="Arial" w:cs="Arial"/>
            <w:color w:val="FF0000"/>
            <w:sz w:val="24"/>
            <w:szCs w:val="24"/>
          </w:rPr>
        </w:sdtEndPr>
        <w:sdtContent>
          <w:r>
            <w:rPr>
              <w:rFonts w:hint="default" w:ascii="Arial" w:hAnsi="Arial" w:cs="Arial"/>
              <w:color w:val="FF0000"/>
              <w:sz w:val="24"/>
              <w:szCs w:val="24"/>
            </w:rPr>
            <w:t xml:space="preserve">(Larson </w:t>
          </w:r>
          <w:r>
            <w:rPr>
              <w:rFonts w:hint="default" w:ascii="Arial" w:hAnsi="Arial" w:cs="Arial"/>
              <w:i/>
              <w:iCs/>
              <w:color w:val="FF0000"/>
              <w:sz w:val="24"/>
              <w:szCs w:val="24"/>
            </w:rPr>
            <w:t>et al.</w:t>
          </w:r>
          <w:r>
            <w:rPr>
              <w:rFonts w:hint="default" w:ascii="Arial" w:hAnsi="Arial" w:cs="Arial"/>
              <w:color w:val="FF0000"/>
              <w:sz w:val="24"/>
              <w:szCs w:val="24"/>
            </w:rPr>
            <w:t xml:space="preserve"> 2014)</w:t>
          </w:r>
        </w:sdtContent>
      </w:sdt>
      <w:r>
        <w:rPr>
          <w:rFonts w:hint="default" w:ascii="Arial" w:hAnsi="Arial" w:cs="Arial"/>
          <w:color w:val="FF0000"/>
          <w:sz w:val="24"/>
          <w:szCs w:val="24"/>
        </w:rPr>
        <w:t xml:space="preserve">. Consequently, the </w:t>
      </w:r>
      <w:r>
        <w:rPr>
          <w:rFonts w:hint="default" w:ascii="Arial" w:hAnsi="Arial" w:cs="Arial" w:eastAsiaTheme="minorEastAsia"/>
          <w:color w:val="FF0000"/>
          <w:sz w:val="24"/>
          <w:szCs w:val="24"/>
        </w:rPr>
        <w:t>duration</w:t>
      </w:r>
      <w:r>
        <w:rPr>
          <w:rFonts w:hint="default" w:ascii="Arial" w:hAnsi="Arial" w:cs="Arial"/>
          <w:color w:val="FF0000"/>
          <w:sz w:val="24"/>
          <w:szCs w:val="24"/>
        </w:rPr>
        <w:t xml:space="preserve"> post-PhD</w:t>
      </w:r>
      <w:r>
        <w:rPr>
          <w:rFonts w:hint="default" w:ascii="Arial" w:hAnsi="Arial" w:eastAsia="PMingLiU" w:cs="Arial"/>
          <w:color w:val="FF0000"/>
          <w:sz w:val="24"/>
          <w:szCs w:val="24"/>
        </w:rPr>
        <w:t xml:space="preserve"> would</w:t>
      </w:r>
      <w:r>
        <w:rPr>
          <w:rFonts w:hint="default" w:ascii="Arial" w:hAnsi="Arial" w:cs="Arial"/>
          <w:color w:val="FF0000"/>
          <w:sz w:val="24"/>
          <w:szCs w:val="24"/>
        </w:rPr>
        <w:t xml:space="preserve"> </w:t>
      </w:r>
      <w:r>
        <w:rPr>
          <w:rFonts w:hint="default" w:ascii="Arial" w:hAnsi="Arial" w:eastAsia="PMingLiU" w:cs="Arial"/>
          <w:color w:val="FF0000"/>
          <w:sz w:val="24"/>
          <w:szCs w:val="24"/>
        </w:rPr>
        <w:t xml:space="preserve">be </w:t>
      </w:r>
      <w:r>
        <w:rPr>
          <w:rFonts w:hint="default" w:ascii="Arial" w:hAnsi="Arial" w:cs="Arial"/>
          <w:color w:val="FF0000"/>
          <w:sz w:val="24"/>
          <w:szCs w:val="24"/>
        </w:rPr>
        <w:t>prolong</w:t>
      </w:r>
      <w:r>
        <w:rPr>
          <w:rFonts w:hint="default" w:ascii="Arial" w:hAnsi="Arial" w:eastAsia="PMingLiU" w:cs="Arial"/>
          <w:color w:val="FF0000"/>
          <w:sz w:val="24"/>
          <w:szCs w:val="24"/>
        </w:rPr>
        <w:t>ed</w:t>
      </w:r>
      <w:r>
        <w:rPr>
          <w:rFonts w:hint="default" w:ascii="Arial" w:hAnsi="Arial" w:cs="Arial"/>
          <w:color w:val="FF0000"/>
          <w:sz w:val="24"/>
          <w:szCs w:val="24"/>
        </w:rPr>
        <w:t xml:space="preserve"> if the applicants are not competitive eno</w:t>
      </w:r>
      <w:r>
        <w:rPr>
          <w:rFonts w:hint="default" w:ascii="Arial" w:hAnsi="Arial" w:eastAsia="PMingLiU" w:cs="Arial"/>
          <w:color w:val="FF0000"/>
          <w:sz w:val="24"/>
          <w:szCs w:val="24"/>
        </w:rPr>
        <w:t>ugh. However,</w:t>
      </w:r>
      <w:r>
        <w:rPr>
          <w:rFonts w:hint="default" w:ascii="Arial" w:hAnsi="Arial" w:cs="Arial"/>
          <w:color w:val="FF0000"/>
          <w:sz w:val="24"/>
          <w:szCs w:val="24"/>
        </w:rPr>
        <w:t xml:space="preserve"> higher academic performance could help shorten the </w:t>
      </w:r>
      <w:r>
        <w:rPr>
          <w:rFonts w:hint="default" w:ascii="Arial" w:hAnsi="Arial" w:eastAsia="PMingLiU" w:cs="Arial"/>
          <w:color w:val="FF0000"/>
          <w:sz w:val="24"/>
          <w:szCs w:val="24"/>
        </w:rPr>
        <w:t>time to land</w:t>
      </w:r>
      <w:r>
        <w:rPr>
          <w:rFonts w:hint="default" w:ascii="Arial" w:hAnsi="Arial" w:cs="Arial"/>
          <w:color w:val="FF0000"/>
          <w:sz w:val="24"/>
          <w:szCs w:val="24"/>
        </w:rPr>
        <w:t xml:space="preserve"> </w:t>
      </w:r>
      <w:r>
        <w:rPr>
          <w:rFonts w:hint="default" w:ascii="Arial" w:hAnsi="Arial" w:eastAsia="PMingLiU" w:cs="Arial"/>
          <w:color w:val="FF0000"/>
          <w:sz w:val="24"/>
          <w:szCs w:val="24"/>
        </w:rPr>
        <w:t xml:space="preserve">a </w:t>
      </w:r>
      <w:r>
        <w:rPr>
          <w:rFonts w:hint="default" w:ascii="Arial" w:hAnsi="Arial" w:cs="Arial"/>
          <w:color w:val="FF0000"/>
          <w:sz w:val="24"/>
          <w:szCs w:val="24"/>
        </w:rPr>
        <w:t>positio</w:t>
      </w:r>
      <w:r>
        <w:rPr>
          <w:rFonts w:hint="default" w:ascii="Arial" w:hAnsi="Arial" w:eastAsia="PMingLiU" w:cs="Arial"/>
          <w:color w:val="FF0000"/>
          <w:sz w:val="24"/>
          <w:szCs w:val="24"/>
        </w:rPr>
        <w:t>n</w:t>
      </w:r>
      <w:r>
        <w:rPr>
          <w:rFonts w:hint="default" w:ascii="Arial" w:hAnsi="Arial" w:cs="Arial"/>
          <w:color w:val="FF0000"/>
          <w:sz w:val="24"/>
          <w:szCs w:val="24"/>
        </w:rPr>
        <w:t xml:space="preserve">. Therefore, early-career researchers should </w:t>
      </w:r>
      <w:r>
        <w:rPr>
          <w:rFonts w:hint="default" w:ascii="Arial" w:hAnsi="Arial" w:cs="Arial" w:eastAsiaTheme="minorEastAsia"/>
          <w:color w:val="FF0000"/>
          <w:sz w:val="24"/>
          <w:szCs w:val="24"/>
        </w:rPr>
        <w:t xml:space="preserve">focus </w:t>
      </w:r>
      <w:r>
        <w:rPr>
          <w:rFonts w:hint="default" w:ascii="Arial" w:hAnsi="Arial" w:cs="Arial"/>
          <w:color w:val="FF0000"/>
          <w:sz w:val="24"/>
          <w:szCs w:val="24"/>
        </w:rPr>
        <w:t>on their publications to demonstrate the competence</w:t>
      </w:r>
      <w:r>
        <w:rPr>
          <w:rFonts w:hint="default" w:ascii="Arial" w:hAnsi="Arial" w:eastAsia="PMingLiU" w:cs="Arial"/>
          <w:color w:val="FF0000"/>
          <w:sz w:val="24"/>
          <w:szCs w:val="24"/>
        </w:rPr>
        <w:t xml:space="preserve"> for academic success</w:t>
      </w:r>
      <w:r>
        <w:rPr>
          <w:rFonts w:hint="default" w:ascii="Arial" w:hAnsi="Arial" w:cs="Arial"/>
          <w:color w:val="FF0000"/>
          <w:sz w:val="24"/>
          <w:szCs w:val="24"/>
        </w:rPr>
        <w:t>.</w:t>
      </w:r>
      <w:r>
        <w:rPr>
          <w:rFonts w:hint="default" w:ascii="Arial" w:hAnsi="Arial" w:eastAsia="PMingLiU" w:cs="Arial"/>
          <w:color w:val="FF0000"/>
          <w:sz w:val="24"/>
          <w:szCs w:val="24"/>
        </w:rPr>
        <w:t xml:space="preserve"> On the other hand</w:t>
      </w:r>
      <w:r>
        <w:rPr>
          <w:rFonts w:hint="default" w:ascii="Arial" w:hAnsi="Arial" w:cs="Arial"/>
          <w:color w:val="FF0000"/>
          <w:sz w:val="24"/>
          <w:szCs w:val="24"/>
        </w:rPr>
        <w:t xml:space="preserve">, the academic performance of PIs </w:t>
      </w:r>
      <w:r>
        <w:rPr>
          <w:rFonts w:hint="default" w:ascii="Arial" w:hAnsi="Arial" w:cs="Arial" w:eastAsiaTheme="minorEastAsia"/>
          <w:color w:val="FF0000"/>
          <w:sz w:val="24"/>
          <w:szCs w:val="24"/>
        </w:rPr>
        <w:t>before</w:t>
      </w:r>
      <w:r>
        <w:rPr>
          <w:rFonts w:hint="default" w:ascii="Arial" w:hAnsi="Arial" w:cs="Arial"/>
          <w:color w:val="FF0000"/>
          <w:sz w:val="24"/>
          <w:szCs w:val="24"/>
        </w:rPr>
        <w:t xml:space="preserve"> promot</w:t>
      </w:r>
      <w:r>
        <w:rPr>
          <w:rFonts w:hint="default" w:ascii="Arial" w:hAnsi="Arial" w:eastAsia="PMingLiU" w:cs="Arial"/>
          <w:color w:val="FF0000"/>
          <w:sz w:val="24"/>
          <w:szCs w:val="24"/>
        </w:rPr>
        <w:t>ion</w:t>
      </w:r>
      <w:r>
        <w:rPr>
          <w:rFonts w:hint="default" w:ascii="Arial" w:hAnsi="Arial" w:cs="Arial"/>
          <w:color w:val="FF0000"/>
          <w:sz w:val="24"/>
          <w:szCs w:val="24"/>
        </w:rPr>
        <w:t xml:space="preserve"> remained similar</w:t>
      </w:r>
      <w:r>
        <w:rPr>
          <w:rFonts w:hint="default" w:ascii="Arial" w:hAnsi="Arial" w:eastAsia="PMingLiU" w:cs="Arial"/>
          <w:color w:val="FF0000"/>
          <w:sz w:val="24"/>
          <w:szCs w:val="24"/>
        </w:rPr>
        <w:t xml:space="preserve"> over years</w:t>
      </w:r>
      <w:r>
        <w:rPr>
          <w:rFonts w:hint="default" w:ascii="Arial" w:hAnsi="Arial" w:cs="Arial"/>
          <w:color w:val="FF0000"/>
          <w:sz w:val="24"/>
          <w:szCs w:val="24"/>
        </w:rPr>
        <w:t xml:space="preserve">, suggesting that the requirements for promotion might not </w:t>
      </w:r>
      <w:r>
        <w:rPr>
          <w:rFonts w:hint="default" w:ascii="Arial" w:hAnsi="Arial" w:eastAsia="PMingLiU" w:cs="Arial"/>
          <w:color w:val="FF0000"/>
          <w:sz w:val="24"/>
          <w:szCs w:val="24"/>
        </w:rPr>
        <w:t xml:space="preserve">have </w:t>
      </w:r>
      <w:r>
        <w:rPr>
          <w:rFonts w:hint="default" w:ascii="Arial" w:hAnsi="Arial" w:cs="Arial"/>
          <w:color w:val="FF0000"/>
          <w:sz w:val="24"/>
          <w:szCs w:val="24"/>
        </w:rPr>
        <w:t>change</w:t>
      </w:r>
      <w:r>
        <w:rPr>
          <w:rFonts w:hint="default" w:ascii="Arial" w:hAnsi="Arial" w:eastAsia="PMingLiU" w:cs="Arial"/>
          <w:color w:val="FF0000"/>
          <w:sz w:val="24"/>
          <w:szCs w:val="24"/>
        </w:rPr>
        <w:t>d much over time</w:t>
      </w:r>
      <w:r>
        <w:rPr>
          <w:rFonts w:hint="default" w:ascii="Arial" w:hAnsi="Arial" w:cs="Arial"/>
          <w:color w:val="FF0000"/>
          <w:sz w:val="24"/>
          <w:szCs w:val="24"/>
        </w:rPr>
        <w:t xml:space="preserve">. Interestingly, the </w:t>
      </w:r>
      <w:r>
        <w:rPr>
          <w:rFonts w:hint="default" w:ascii="Arial" w:hAnsi="Arial" w:eastAsia="PMingLiU" w:cs="Arial"/>
          <w:color w:val="FF0000"/>
          <w:sz w:val="24"/>
          <w:szCs w:val="24"/>
        </w:rPr>
        <w:t>time</w:t>
      </w:r>
      <w:r>
        <w:rPr>
          <w:rFonts w:hint="default" w:ascii="Arial" w:hAnsi="Arial" w:cs="Arial"/>
          <w:color w:val="FF0000"/>
          <w:sz w:val="24"/>
          <w:szCs w:val="24"/>
        </w:rPr>
        <w:t xml:space="preserve"> to full professor </w:t>
      </w:r>
      <w:r>
        <w:rPr>
          <w:rFonts w:hint="default" w:ascii="Arial" w:hAnsi="Arial" w:eastAsia="PMingLiU" w:cs="Arial"/>
          <w:color w:val="FF0000"/>
          <w:sz w:val="24"/>
          <w:szCs w:val="24"/>
        </w:rPr>
        <w:t>has lengthened</w:t>
      </w:r>
      <w:r>
        <w:rPr>
          <w:rFonts w:hint="default" w:ascii="Arial" w:hAnsi="Arial" w:cs="Arial"/>
          <w:color w:val="FF0000"/>
          <w:sz w:val="24"/>
          <w:szCs w:val="24"/>
        </w:rPr>
        <w:t xml:space="preserve"> </w:t>
      </w:r>
      <w:r>
        <w:rPr>
          <w:rFonts w:hint="default" w:ascii="Arial" w:hAnsi="Arial" w:eastAsia="PMingLiU" w:cs="Arial"/>
          <w:color w:val="FF0000"/>
          <w:sz w:val="24"/>
          <w:szCs w:val="24"/>
        </w:rPr>
        <w:t>in recent years</w:t>
      </w:r>
      <w:r>
        <w:rPr>
          <w:rFonts w:hint="default" w:ascii="Arial" w:hAnsi="Arial" w:cs="Arial"/>
          <w:color w:val="FF0000"/>
          <w:sz w:val="24"/>
          <w:szCs w:val="24"/>
        </w:rPr>
        <w:t xml:space="preserve"> but was not affected by academic performance, possibly </w:t>
      </w:r>
      <w:r>
        <w:rPr>
          <w:rFonts w:hint="default" w:ascii="Arial" w:hAnsi="Arial" w:eastAsia="PMingLiU" w:cs="Arial"/>
          <w:color w:val="FF0000"/>
          <w:sz w:val="24"/>
          <w:szCs w:val="24"/>
        </w:rPr>
        <w:t xml:space="preserve">due to increasing consideration of </w:t>
      </w:r>
      <w:r>
        <w:rPr>
          <w:rFonts w:hint="default" w:ascii="Arial" w:hAnsi="Arial" w:cs="Arial"/>
          <w:color w:val="FF0000"/>
          <w:sz w:val="24"/>
          <w:szCs w:val="24"/>
        </w:rPr>
        <w:t>accomplishments</w:t>
      </w:r>
      <w:r>
        <w:rPr>
          <w:rFonts w:hint="default" w:ascii="Arial" w:hAnsi="Arial" w:eastAsia="PMingLiU" w:cs="Arial"/>
          <w:color w:val="FF0000"/>
          <w:sz w:val="24"/>
          <w:szCs w:val="24"/>
        </w:rPr>
        <w:t xml:space="preserve"> </w:t>
      </w:r>
      <w:r>
        <w:rPr>
          <w:rFonts w:hint="default" w:ascii="Arial" w:hAnsi="Arial" w:cs="Arial"/>
          <w:color w:val="FF0000"/>
          <w:sz w:val="24"/>
          <w:szCs w:val="24"/>
        </w:rPr>
        <w:t xml:space="preserve">such as teaching and administrative services </w:t>
      </w:r>
      <w:r>
        <w:rPr>
          <w:rFonts w:hint="default" w:ascii="Arial" w:hAnsi="Arial" w:eastAsia="PMingLiU" w:cs="Arial"/>
          <w:color w:val="FF0000"/>
          <w:sz w:val="24"/>
          <w:szCs w:val="24"/>
        </w:rPr>
        <w:t xml:space="preserve">by employment institutes </w:t>
      </w:r>
      <w:r>
        <w:rPr>
          <w:rFonts w:hint="default" w:ascii="Arial" w:hAnsi="Arial" w:cs="Arial"/>
          <w:color w:val="FF0000"/>
          <w:sz w:val="24"/>
          <w:szCs w:val="24"/>
        </w:rPr>
        <w:t>in addition to research</w:t>
      </w:r>
      <w:r>
        <w:rPr>
          <w:rFonts w:hint="default" w:ascii="Arial" w:hAnsi="Arial" w:eastAsia="PMingLiU" w:cs="Arial"/>
          <w:color w:val="FF0000"/>
          <w:sz w:val="24"/>
          <w:szCs w:val="24"/>
        </w:rPr>
        <w:t xml:space="preserve"> outputs. </w:t>
      </w:r>
      <w:r>
        <w:rPr>
          <w:rFonts w:hint="default" w:ascii="Arial" w:hAnsi="Arial" w:cs="Arial"/>
          <w:color w:val="FF0000"/>
          <w:sz w:val="24"/>
          <w:szCs w:val="24"/>
        </w:rPr>
        <w:t xml:space="preserve">The </w:t>
      </w:r>
      <w:r>
        <w:rPr>
          <w:rFonts w:hint="default" w:ascii="Arial" w:hAnsi="Arial" w:eastAsia="PMingLiU" w:cs="Arial"/>
          <w:color w:val="FF0000"/>
          <w:sz w:val="24"/>
          <w:szCs w:val="24"/>
        </w:rPr>
        <w:t>different patterns in academic performance and career duration between recruitment</w:t>
      </w:r>
      <w:r>
        <w:rPr>
          <w:rFonts w:hint="default" w:ascii="Arial" w:hAnsi="Arial" w:cs="Arial"/>
          <w:color w:val="FF0000"/>
          <w:sz w:val="24"/>
          <w:szCs w:val="24"/>
        </w:rPr>
        <w:t xml:space="preserve"> and promotion</w:t>
      </w:r>
      <w:r>
        <w:rPr>
          <w:rFonts w:hint="default" w:ascii="Arial" w:hAnsi="Arial" w:eastAsia="PMingLiU" w:cs="Arial"/>
          <w:color w:val="FF0000"/>
          <w:sz w:val="24"/>
          <w:szCs w:val="24"/>
        </w:rPr>
        <w:t xml:space="preserve"> phase</w:t>
      </w:r>
      <w:r>
        <w:rPr>
          <w:rFonts w:hint="default" w:ascii="Arial" w:hAnsi="Arial" w:cs="Arial"/>
          <w:color w:val="FF0000"/>
          <w:sz w:val="24"/>
          <w:szCs w:val="24"/>
        </w:rPr>
        <w:t xml:space="preserve"> </w:t>
      </w:r>
      <w:r>
        <w:rPr>
          <w:rFonts w:hint="default" w:ascii="Arial" w:hAnsi="Arial" w:eastAsia="PMingLiU" w:cs="Arial"/>
          <w:color w:val="FF0000"/>
          <w:sz w:val="24"/>
          <w:szCs w:val="24"/>
        </w:rPr>
        <w:t>are</w:t>
      </w:r>
      <w:r>
        <w:rPr>
          <w:rFonts w:hint="default" w:ascii="Arial" w:hAnsi="Arial" w:cs="Arial"/>
          <w:color w:val="FF0000"/>
          <w:sz w:val="24"/>
          <w:szCs w:val="24"/>
        </w:rPr>
        <w:t xml:space="preserve"> likely because </w:t>
      </w:r>
      <w:r>
        <w:rPr>
          <w:rFonts w:hint="default" w:ascii="Arial" w:hAnsi="Arial" w:eastAsia="PMingLiU" w:cs="Arial"/>
          <w:color w:val="FF0000"/>
          <w:sz w:val="24"/>
          <w:szCs w:val="24"/>
        </w:rPr>
        <w:t>applicants</w:t>
      </w:r>
      <w:r>
        <w:rPr>
          <w:rFonts w:hint="default" w:ascii="Arial" w:hAnsi="Arial" w:cs="Arial"/>
          <w:color w:val="FF0000"/>
          <w:sz w:val="24"/>
          <w:szCs w:val="24"/>
        </w:rPr>
        <w:t xml:space="preserve"> fac</w:t>
      </w:r>
      <w:r>
        <w:rPr>
          <w:rFonts w:hint="default" w:ascii="Arial" w:hAnsi="Arial" w:eastAsia="PMingLiU" w:cs="Arial"/>
          <w:color w:val="FF0000"/>
          <w:sz w:val="24"/>
          <w:szCs w:val="24"/>
        </w:rPr>
        <w:t>e</w:t>
      </w:r>
      <w:r>
        <w:rPr>
          <w:rFonts w:hint="default" w:ascii="Arial" w:hAnsi="Arial" w:cs="Arial"/>
          <w:color w:val="FF0000"/>
          <w:sz w:val="24"/>
          <w:szCs w:val="24"/>
        </w:rPr>
        <w:t xml:space="preserve"> </w:t>
      </w:r>
      <w:r>
        <w:rPr>
          <w:rFonts w:hint="default" w:ascii="Arial" w:hAnsi="Arial" w:eastAsia="PMingLiU" w:cs="Arial"/>
          <w:color w:val="FF0000"/>
          <w:sz w:val="24"/>
          <w:szCs w:val="24"/>
        </w:rPr>
        <w:t xml:space="preserve">increasing </w:t>
      </w:r>
      <w:r>
        <w:rPr>
          <w:rFonts w:hint="default" w:ascii="Arial" w:hAnsi="Arial" w:cs="Arial"/>
          <w:color w:val="FF0000"/>
          <w:sz w:val="24"/>
          <w:szCs w:val="24"/>
        </w:rPr>
        <w:t xml:space="preserve">competition </w:t>
      </w:r>
      <w:r>
        <w:rPr>
          <w:rFonts w:hint="default" w:ascii="Arial" w:hAnsi="Arial" w:eastAsia="PMingLiU" w:cs="Arial"/>
          <w:color w:val="FF0000"/>
          <w:sz w:val="24"/>
          <w:szCs w:val="24"/>
        </w:rPr>
        <w:t>with others during recruitment and higher performance would be advantageous for securing a position</w:t>
      </w:r>
      <w:r>
        <w:rPr>
          <w:rFonts w:hint="default" w:ascii="Arial" w:hAnsi="Arial" w:cs="Arial"/>
          <w:color w:val="FF0000"/>
          <w:sz w:val="24"/>
          <w:szCs w:val="24"/>
        </w:rPr>
        <w:t xml:space="preserve">, whereas getting a promotion depends mainly on </w:t>
      </w:r>
      <w:r>
        <w:rPr>
          <w:rFonts w:hint="default" w:ascii="Arial" w:hAnsi="Arial" w:eastAsia="PMingLiU" w:cs="Arial"/>
          <w:color w:val="FF0000"/>
          <w:sz w:val="24"/>
          <w:szCs w:val="24"/>
        </w:rPr>
        <w:t>meeting the institutes’ requirements rather than comparing with others’ performance.</w:t>
      </w:r>
    </w:p>
    <w:p>
      <w:pPr>
        <w:spacing w:line="480" w:lineRule="auto"/>
        <w:jc w:val="both"/>
        <w:rPr>
          <w:rFonts w:hint="default" w:ascii="Arial" w:hAnsi="Arial" w:cs="Arial"/>
          <w:color w:val="FF0000"/>
          <w:sz w:val="24"/>
          <w:szCs w:val="24"/>
        </w:rPr>
      </w:pPr>
    </w:p>
    <w:p>
      <w:pPr>
        <w:spacing w:line="480" w:lineRule="auto"/>
        <w:jc w:val="both"/>
        <w:rPr>
          <w:rFonts w:hint="default" w:ascii="Arial" w:hAnsi="Arial" w:cs="Arial"/>
          <w:color w:val="FF0000"/>
          <w:sz w:val="24"/>
          <w:szCs w:val="24"/>
        </w:rPr>
      </w:pPr>
      <w:r>
        <w:rPr>
          <w:rFonts w:hint="default" w:ascii="Arial" w:hAnsi="Arial" w:cs="Arial"/>
          <w:color w:val="FF0000"/>
          <w:sz w:val="24"/>
          <w:szCs w:val="24"/>
        </w:rPr>
        <w:t xml:space="preserve">We found that the average performance of a new male PI was higher than that of a new female PI, indicating that the standards for evaluating the suitability of a potential faculty member might be higher for males than females </w:t>
      </w:r>
      <w:sdt>
        <w:sdtPr>
          <w:rPr>
            <w:rFonts w:hint="default" w:ascii="Arial" w:hAnsi="Arial" w:cs="Arial"/>
            <w:color w:val="FF0000"/>
            <w:sz w:val="24"/>
            <w:szCs w:val="24"/>
          </w:rPr>
          <w:tag w:val="MENDELEY_CITATION_v3_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"/>
          <w:id w:val="-118772096"/>
          <w:placeholder>
            <w:docPart w:val="DefaultPlaceholder_-1854013440"/>
          </w:placeholder>
        </w:sdtPr>
        <w:sdtEndPr>
          <w:rPr>
            <w:rFonts w:hint="default" w:ascii="Arial" w:hAnsi="Arial" w:cs="Arial"/>
            <w:color w:val="FF0000"/>
            <w:sz w:val="24"/>
            <w:szCs w:val="24"/>
          </w:rPr>
        </w:sdtEndPr>
        <w:sdtContent>
          <w:r>
            <w:rPr>
              <w:rFonts w:hint="default" w:ascii="Arial" w:hAnsi="Arial" w:cs="Arial"/>
              <w:color w:val="FF0000"/>
              <w:sz w:val="24"/>
              <w:szCs w:val="24"/>
            </w:rPr>
            <w:t xml:space="preserve">(Symonds </w:t>
          </w:r>
          <w:r>
            <w:rPr>
              <w:rFonts w:hint="default" w:ascii="Arial" w:hAnsi="Arial" w:cs="Arial"/>
              <w:i/>
              <w:iCs/>
              <w:color w:val="FF0000"/>
              <w:sz w:val="24"/>
              <w:szCs w:val="24"/>
            </w:rPr>
            <w:t>et al.</w:t>
          </w:r>
          <w:r>
            <w:rPr>
              <w:rFonts w:hint="default" w:ascii="Arial" w:hAnsi="Arial" w:cs="Arial"/>
              <w:color w:val="FF0000"/>
              <w:sz w:val="24"/>
              <w:szCs w:val="24"/>
            </w:rPr>
            <w:t xml:space="preserve"> 2006)</w:t>
          </w:r>
        </w:sdtContent>
      </w:sdt>
      <w:r>
        <w:rPr>
          <w:rFonts w:hint="default" w:ascii="Arial" w:hAnsi="Arial" w:cs="Arial"/>
          <w:color w:val="FF0000"/>
          <w:sz w:val="24"/>
          <w:szCs w:val="24"/>
        </w:rPr>
        <w:t>. But after</w:t>
      </w:r>
      <w:r>
        <w:rPr>
          <w:rFonts w:hint="default" w:ascii="Arial" w:hAnsi="Arial" w:cs="Arial" w:eastAsiaTheme="minorEastAsia"/>
          <w:color w:val="FF0000"/>
          <w:sz w:val="24"/>
          <w:szCs w:val="24"/>
        </w:rPr>
        <w:t xml:space="preserve"> recruitment</w:t>
      </w:r>
      <w:r>
        <w:rPr>
          <w:rFonts w:hint="default" w:ascii="Arial" w:hAnsi="Arial" w:cs="Arial"/>
          <w:color w:val="FF0000"/>
          <w:sz w:val="24"/>
          <w:szCs w:val="24"/>
        </w:rPr>
        <w:t>, the performance</w:t>
      </w:r>
      <w:r>
        <w:rPr>
          <w:rFonts w:hint="default" w:ascii="Arial" w:hAnsi="Arial" w:eastAsia="PMingLiU" w:cs="Arial"/>
          <w:color w:val="FF0000"/>
          <w:sz w:val="24"/>
          <w:szCs w:val="24"/>
        </w:rPr>
        <w:t xml:space="preserve"> expectations</w:t>
      </w:r>
      <w:r>
        <w:rPr>
          <w:rFonts w:hint="default" w:ascii="Arial" w:hAnsi="Arial" w:cs="Arial"/>
          <w:color w:val="FF0000"/>
          <w:sz w:val="24"/>
          <w:szCs w:val="24"/>
        </w:rPr>
        <w:t xml:space="preserve"> for promotion to full professor </w:t>
      </w:r>
      <w:r>
        <w:rPr>
          <w:rFonts w:hint="default" w:ascii="Arial" w:hAnsi="Arial" w:eastAsia="PMingLiU" w:cs="Arial"/>
          <w:color w:val="FF0000"/>
          <w:sz w:val="24"/>
          <w:szCs w:val="24"/>
        </w:rPr>
        <w:t>did not differ between</w:t>
      </w:r>
      <w:r>
        <w:rPr>
          <w:rFonts w:hint="default" w:ascii="Arial" w:hAnsi="Arial" w:cs="Arial"/>
          <w:color w:val="FF0000"/>
          <w:sz w:val="24"/>
          <w:szCs w:val="24"/>
        </w:rPr>
        <w:t xml:space="preserve"> male and female PIs. In contrast to a previous study </w:t>
      </w:r>
      <w:sdt>
        <w:sdtPr>
          <w:rPr>
            <w:rFonts w:hint="default" w:ascii="Arial" w:hAnsi="Arial" w:cs="Arial"/>
            <w:color w:val="FF0000"/>
            <w:sz w:val="24"/>
            <w:szCs w:val="24"/>
          </w:rPr>
          <w:tag w:val="MENDELEY_CITATION_v3_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"/>
          <w:id w:val="-1203863881"/>
          <w:placeholder>
            <w:docPart w:val="DefaultPlaceholder_-1854013440"/>
          </w:placeholder>
        </w:sdtPr>
        <w:sdtEndPr>
          <w:rPr>
            <w:rFonts w:hint="default" w:ascii="Arial" w:hAnsi="Arial" w:cs="Arial"/>
            <w:color w:val="FF0000"/>
            <w:sz w:val="24"/>
            <w:szCs w:val="24"/>
          </w:rPr>
        </w:sdtEndPr>
        <w:sdtContent>
          <w:r>
            <w:rPr>
              <w:rFonts w:hint="default" w:ascii="Arial" w:hAnsi="Arial" w:cs="Arial"/>
              <w:color w:val="FF0000"/>
              <w:sz w:val="24"/>
              <w:szCs w:val="24"/>
            </w:rPr>
            <w:t xml:space="preserve">(van Dijk </w:t>
          </w:r>
          <w:r>
            <w:rPr>
              <w:rFonts w:hint="default" w:ascii="Arial" w:hAnsi="Arial" w:cs="Arial"/>
              <w:i/>
              <w:iCs/>
              <w:color w:val="FF0000"/>
              <w:sz w:val="24"/>
              <w:szCs w:val="24"/>
            </w:rPr>
            <w:t>et al.</w:t>
          </w:r>
          <w:r>
            <w:rPr>
              <w:rFonts w:hint="default" w:ascii="Arial" w:hAnsi="Arial" w:cs="Arial"/>
              <w:color w:val="FF0000"/>
              <w:sz w:val="24"/>
              <w:szCs w:val="24"/>
            </w:rPr>
            <w:t xml:space="preserve"> 2014)</w:t>
          </w:r>
        </w:sdtContent>
      </w:sdt>
      <w:r>
        <w:rPr>
          <w:rFonts w:hint="default" w:ascii="Arial" w:hAnsi="Arial" w:cs="Arial"/>
          <w:color w:val="FF0000"/>
          <w:sz w:val="24"/>
          <w:szCs w:val="24"/>
        </w:rPr>
        <w:t xml:space="preserve">, we found no evidence of PhD university origin and ranking influencing the career duration for either </w:t>
      </w:r>
      <w:r>
        <w:rPr>
          <w:rFonts w:hint="default" w:ascii="Arial" w:hAnsi="Arial" w:cs="Arial" w:eastAsiaTheme="minorEastAsia"/>
          <w:color w:val="FF0000"/>
          <w:sz w:val="24"/>
          <w:szCs w:val="24"/>
        </w:rPr>
        <w:t>recruitment</w:t>
      </w:r>
      <w:r>
        <w:rPr>
          <w:rFonts w:hint="default" w:ascii="Arial" w:hAnsi="Arial" w:cs="Arial"/>
          <w:color w:val="FF0000"/>
          <w:sz w:val="24"/>
          <w:szCs w:val="24"/>
        </w:rPr>
        <w:t xml:space="preserve"> or promotion. Instead, academic performance during PhD and/or post-PhD period is more important in determining the academic success compared with the prestige of education itself.</w:t>
      </w:r>
    </w:p>
    <w:p>
      <w:pPr>
        <w:spacing w:line="480" w:lineRule="auto"/>
        <w:jc w:val="both"/>
        <w:rPr>
          <w:rFonts w:hint="default" w:ascii="Arial" w:hAnsi="Arial" w:cs="Arial"/>
          <w:color w:val="FF0000"/>
          <w:sz w:val="24"/>
          <w:szCs w:val="24"/>
        </w:rPr>
      </w:pPr>
    </w:p>
    <w:p>
      <w:pPr>
        <w:spacing w:line="480" w:lineRule="auto"/>
        <w:jc w:val="both"/>
        <w:rPr>
          <w:rFonts w:hint="default" w:ascii="Arial" w:hAnsi="Arial" w:cs="Arial"/>
          <w:color w:val="FF0000"/>
          <w:sz w:val="24"/>
          <w:szCs w:val="24"/>
        </w:rPr>
      </w:pPr>
      <w:r>
        <w:rPr>
          <w:rFonts w:hint="default" w:ascii="Arial" w:hAnsi="Arial" w:cs="Arial"/>
          <w:color w:val="FF0000"/>
          <w:sz w:val="24"/>
          <w:szCs w:val="24"/>
        </w:rPr>
        <w:t>The difference in performance before and after recruitment decreased over years. Earlier PIs had on average higher h-indexes after recruitment</w:t>
      </w:r>
      <w:r>
        <w:rPr>
          <w:rFonts w:hint="default" w:ascii="Arial" w:hAnsi="Arial" w:eastAsia="PMingLiU" w:cs="Arial"/>
          <w:color w:val="FF0000"/>
          <w:sz w:val="24"/>
          <w:szCs w:val="24"/>
        </w:rPr>
        <w:t xml:space="preserve"> </w:t>
      </w:r>
      <w:r>
        <w:rPr>
          <w:rFonts w:hint="default" w:ascii="Arial" w:hAnsi="Arial" w:cs="Arial"/>
          <w:color w:val="FF0000"/>
          <w:sz w:val="24"/>
          <w:szCs w:val="24"/>
        </w:rPr>
        <w:t xml:space="preserve">compared with before recruitment, yet such a “performance boost” has declined in recent years. This could be due to increasing teaching and administrative demands of new PIs, reducing the time available for research. Strikingly, we found that PIs performed consistently before and after </w:t>
      </w:r>
      <w:r>
        <w:rPr>
          <w:rFonts w:hint="default" w:ascii="Arial" w:hAnsi="Arial" w:eastAsia="PMingLiU" w:cs="Arial"/>
          <w:color w:val="FF0000"/>
          <w:sz w:val="24"/>
          <w:szCs w:val="24"/>
        </w:rPr>
        <w:t>recruitment</w:t>
      </w:r>
      <w:r>
        <w:rPr>
          <w:rFonts w:hint="default" w:ascii="Arial" w:hAnsi="Arial" w:cs="Arial"/>
          <w:color w:val="FF0000"/>
          <w:sz w:val="24"/>
          <w:szCs w:val="24"/>
        </w:rPr>
        <w:t xml:space="preserve"> regardless of PhD university</w:t>
      </w:r>
      <w:r>
        <w:rPr>
          <w:rFonts w:hint="default" w:ascii="Arial" w:hAnsi="Arial" w:eastAsia="PMingLiU" w:cs="Arial"/>
          <w:color w:val="FF0000"/>
          <w:sz w:val="24"/>
          <w:szCs w:val="24"/>
        </w:rPr>
        <w:t xml:space="preserve"> </w:t>
      </w:r>
      <w:r>
        <w:rPr>
          <w:rFonts w:hint="default" w:ascii="Arial" w:hAnsi="Arial" w:cs="Arial"/>
          <w:color w:val="FF0000"/>
          <w:sz w:val="24"/>
          <w:szCs w:val="24"/>
        </w:rPr>
        <w:t>origin or ranking. However, PIs with PhD degrees in Taiwan showed a decrease in performance after promotion to full professor, whereas those with foreign PhD degrees had relatively consistent performance. One possible explanation is that the training and experiences from foreign universities may have equipped those PIs with greater professional abilities, which together with international connections and collaboration opportunities, helps maintain their performance.</w:t>
      </w:r>
    </w:p>
    <w:p>
      <w:pPr>
        <w:spacing w:line="480" w:lineRule="auto"/>
        <w:jc w:val="both"/>
        <w:rPr>
          <w:rFonts w:hint="default" w:ascii="Arial" w:hAnsi="Arial" w:cs="Arial"/>
          <w:color w:val="FF0000"/>
          <w:sz w:val="24"/>
          <w:szCs w:val="24"/>
        </w:rPr>
      </w:pPr>
    </w:p>
    <w:p>
      <w:pPr>
        <w:spacing w:line="480" w:lineRule="auto"/>
        <w:jc w:val="both"/>
        <w:rPr>
          <w:rFonts w:hint="default" w:ascii="Arial" w:hAnsi="Arial" w:cs="Arial"/>
          <w:color w:val="FF0000"/>
          <w:sz w:val="24"/>
          <w:szCs w:val="24"/>
        </w:rPr>
      </w:pPr>
      <w:r>
        <w:rPr>
          <w:rFonts w:hint="default" w:ascii="Arial" w:hAnsi="Arial" w:cs="Arial" w:eastAsiaTheme="minorEastAsia"/>
          <w:color w:val="FF0000"/>
          <w:sz w:val="24"/>
          <w:szCs w:val="24"/>
        </w:rPr>
        <w:t>O</w:t>
      </w:r>
      <w:r>
        <w:rPr>
          <w:rFonts w:hint="default" w:ascii="Arial" w:hAnsi="Arial" w:cs="Arial"/>
          <w:color w:val="FF0000"/>
          <w:sz w:val="24"/>
          <w:szCs w:val="24"/>
        </w:rPr>
        <w:t>ur findings</w:t>
      </w:r>
      <w:r>
        <w:rPr>
          <w:rFonts w:hint="default" w:ascii="Arial" w:hAnsi="Arial" w:cs="Arial" w:eastAsiaTheme="minorEastAsia"/>
          <w:color w:val="FF0000"/>
          <w:sz w:val="24"/>
          <w:szCs w:val="24"/>
        </w:rPr>
        <w:t xml:space="preserve"> </w:t>
      </w:r>
      <w:r>
        <w:rPr>
          <w:rFonts w:hint="default" w:ascii="Arial" w:hAnsi="Arial" w:cs="Arial"/>
          <w:color w:val="FF0000"/>
          <w:sz w:val="24"/>
          <w:szCs w:val="24"/>
        </w:rPr>
        <w:t>were based</w:t>
      </w:r>
      <w:r>
        <w:rPr>
          <w:rFonts w:hint="default" w:ascii="Arial" w:hAnsi="Arial" w:cs="Arial" w:eastAsiaTheme="minorEastAsia"/>
          <w:color w:val="FF0000"/>
          <w:sz w:val="24"/>
          <w:szCs w:val="24"/>
        </w:rPr>
        <w:t xml:space="preserve"> mainly</w:t>
      </w:r>
      <w:r>
        <w:rPr>
          <w:rFonts w:hint="default" w:ascii="Arial" w:hAnsi="Arial" w:cs="Arial"/>
          <w:color w:val="FF0000"/>
          <w:sz w:val="24"/>
          <w:szCs w:val="24"/>
        </w:rPr>
        <w:t xml:space="preserve"> on </w:t>
      </w:r>
      <w:r>
        <w:rPr>
          <w:rFonts w:hint="default" w:ascii="Arial" w:hAnsi="Arial" w:cs="Arial" w:eastAsiaTheme="minorEastAsia"/>
          <w:color w:val="FF0000"/>
          <w:sz w:val="24"/>
          <w:szCs w:val="24"/>
        </w:rPr>
        <w:t>PIs</w:t>
      </w:r>
      <w:r>
        <w:rPr>
          <w:rFonts w:hint="default" w:ascii="Arial" w:hAnsi="Arial" w:cs="Arial"/>
          <w:color w:val="FF0000"/>
          <w:sz w:val="24"/>
          <w:szCs w:val="24"/>
        </w:rPr>
        <w:t xml:space="preserve"> </w:t>
      </w:r>
      <w:r>
        <w:rPr>
          <w:rFonts w:hint="default" w:ascii="Arial" w:hAnsi="Arial" w:cs="Arial" w:eastAsiaTheme="minorEastAsia"/>
          <w:color w:val="FF0000"/>
          <w:sz w:val="24"/>
          <w:szCs w:val="24"/>
        </w:rPr>
        <w:t>in</w:t>
      </w:r>
      <w:r>
        <w:rPr>
          <w:rFonts w:hint="default" w:ascii="Arial" w:hAnsi="Arial" w:cs="Arial"/>
          <w:color w:val="FF0000"/>
          <w:sz w:val="24"/>
          <w:szCs w:val="24"/>
        </w:rPr>
        <w:t xml:space="preserve"> ecology</w:t>
      </w:r>
      <w:r>
        <w:rPr>
          <w:rFonts w:hint="default" w:ascii="Arial" w:hAnsi="Arial" w:cs="Arial" w:eastAsiaTheme="minorEastAsia"/>
          <w:color w:val="FF0000"/>
          <w:sz w:val="24"/>
          <w:szCs w:val="24"/>
        </w:rPr>
        <w:t xml:space="preserve"> and</w:t>
      </w:r>
      <w:r>
        <w:rPr>
          <w:rFonts w:hint="default" w:ascii="Arial" w:hAnsi="Arial" w:cs="Arial"/>
          <w:color w:val="FF0000"/>
          <w:sz w:val="24"/>
          <w:szCs w:val="24"/>
        </w:rPr>
        <w:t xml:space="preserve"> evolution</w:t>
      </w:r>
      <w:r>
        <w:rPr>
          <w:rFonts w:hint="default" w:ascii="Arial" w:hAnsi="Arial" w:cs="Arial" w:eastAsiaTheme="minorEastAsia"/>
          <w:color w:val="FF0000"/>
          <w:sz w:val="24"/>
          <w:szCs w:val="24"/>
        </w:rPr>
        <w:t xml:space="preserve">ary biology. Since </w:t>
      </w:r>
      <w:r>
        <w:rPr>
          <w:rFonts w:hint="default" w:ascii="Arial" w:hAnsi="Arial" w:cs="Arial"/>
          <w:color w:val="FF0000"/>
          <w:sz w:val="24"/>
          <w:szCs w:val="24"/>
        </w:rPr>
        <w:t>the nature of academic job markets can vary considerably among different fields</w:t>
      </w:r>
      <w:r>
        <w:rPr>
          <w:rFonts w:hint="default" w:ascii="Arial" w:hAnsi="Arial" w:cs="Arial" w:eastAsiaTheme="minorEastAsia"/>
          <w:color w:val="FF0000"/>
          <w:sz w:val="24"/>
          <w:szCs w:val="24"/>
        </w:rPr>
        <w:t xml:space="preserve"> of biology</w:t>
      </w:r>
      <w:r>
        <w:rPr>
          <w:rFonts w:hint="default" w:ascii="Arial" w:hAnsi="Arial" w:cs="Arial"/>
          <w:color w:val="FF0000"/>
          <w:sz w:val="24"/>
          <w:szCs w:val="24"/>
        </w:rPr>
        <w:t xml:space="preserve"> </w:t>
      </w:r>
      <w:sdt>
        <w:sdtPr>
          <w:rPr>
            <w:rFonts w:hint="default" w:ascii="Arial" w:hAnsi="Arial" w:cs="Arial"/>
            <w:color w:val="FF0000"/>
            <w:sz w:val="24"/>
            <w:szCs w:val="24"/>
          </w:rPr>
          <w:tag w:val="MENDELEY_CITATION_v3_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"/>
          <w:id w:val="-1330508896"/>
          <w:placeholder>
            <w:docPart w:val="{c914978e-9af7-4bd0-b569-08803f8398e8}"/>
          </w:placeholder>
        </w:sdtPr>
        <w:sdtEndPr>
          <w:rPr>
            <w:rFonts w:hint="default" w:ascii="Arial" w:hAnsi="Arial" w:cs="Arial"/>
            <w:color w:val="FF0000"/>
            <w:sz w:val="24"/>
            <w:szCs w:val="24"/>
          </w:rPr>
        </w:sdtEndPr>
        <w:sdtContent>
          <w:r>
            <w:rPr>
              <w:rFonts w:hint="default" w:ascii="Arial" w:hAnsi="Arial" w:cs="Arial"/>
              <w:color w:val="FF0000"/>
              <w:sz w:val="24"/>
              <w:szCs w:val="24"/>
            </w:rPr>
            <w:t xml:space="preserve">(Larson </w:t>
          </w:r>
          <w:r>
            <w:rPr>
              <w:rFonts w:hint="default" w:ascii="Arial" w:hAnsi="Arial" w:cs="Arial"/>
              <w:i/>
              <w:iCs/>
              <w:color w:val="FF0000"/>
              <w:sz w:val="24"/>
              <w:szCs w:val="24"/>
            </w:rPr>
            <w:t>et al.</w:t>
          </w:r>
          <w:r>
            <w:rPr>
              <w:rFonts w:hint="default" w:ascii="Arial" w:hAnsi="Arial" w:cs="Arial"/>
              <w:color w:val="FF0000"/>
              <w:sz w:val="24"/>
              <w:szCs w:val="24"/>
            </w:rPr>
            <w:t xml:space="preserve"> 2014)</w:t>
          </w:r>
        </w:sdtContent>
      </w:sdt>
      <w:r>
        <w:rPr>
          <w:rFonts w:hint="default" w:ascii="Arial" w:hAnsi="Arial" w:cs="Arial"/>
          <w:color w:val="FF0000"/>
          <w:sz w:val="24"/>
          <w:szCs w:val="24"/>
        </w:rPr>
        <w:t xml:space="preserve">, the results should be </w:t>
      </w:r>
      <w:r>
        <w:rPr>
          <w:rFonts w:hint="default" w:ascii="Arial" w:hAnsi="Arial" w:cs="Arial" w:eastAsiaTheme="minorEastAsia"/>
          <w:color w:val="FF0000"/>
          <w:sz w:val="24"/>
          <w:szCs w:val="24"/>
        </w:rPr>
        <w:t>interpreted</w:t>
      </w:r>
      <w:r>
        <w:rPr>
          <w:rFonts w:hint="default" w:ascii="Arial" w:hAnsi="Arial" w:cs="Arial"/>
          <w:color w:val="FF0000"/>
          <w:sz w:val="24"/>
          <w:szCs w:val="24"/>
        </w:rPr>
        <w:t xml:space="preserve"> carefully when applied to the fields outside</w:t>
      </w:r>
      <w:r>
        <w:rPr>
          <w:rFonts w:hint="default" w:ascii="Arial" w:hAnsi="Arial" w:cs="Arial" w:eastAsiaTheme="minorEastAsia"/>
          <w:color w:val="FF0000"/>
          <w:sz w:val="24"/>
          <w:szCs w:val="24"/>
        </w:rPr>
        <w:t xml:space="preserve"> the scope of this study</w:t>
      </w:r>
      <w:r>
        <w:rPr>
          <w:rFonts w:hint="default" w:ascii="Arial" w:hAnsi="Arial" w:cs="Arial"/>
          <w:color w:val="FF0000"/>
          <w:sz w:val="24"/>
          <w:szCs w:val="24"/>
        </w:rPr>
        <w:t>.</w:t>
      </w:r>
      <w:r>
        <w:rPr>
          <w:rFonts w:hint="default" w:ascii="Arial" w:hAnsi="Arial" w:cs="Arial" w:eastAsiaTheme="minorEastAsia"/>
          <w:color w:val="FF0000"/>
          <w:sz w:val="24"/>
          <w:szCs w:val="24"/>
        </w:rPr>
        <w:t xml:space="preserve"> Nonetheless, </w:t>
      </w:r>
      <w:r>
        <w:rPr>
          <w:rFonts w:hint="default" w:ascii="Arial" w:hAnsi="Arial" w:cs="Arial"/>
          <w:color w:val="FF0000"/>
          <w:sz w:val="24"/>
          <w:szCs w:val="24"/>
        </w:rPr>
        <w:t>our findings confirm that succeeding in academia has become more challenging, with publication requirements and career duration both increas</w:t>
      </w:r>
      <w:r>
        <w:rPr>
          <w:rFonts w:hint="default" w:ascii="Arial" w:hAnsi="Arial" w:cs="Arial" w:eastAsiaTheme="minorEastAsia"/>
          <w:color w:val="FF0000"/>
          <w:sz w:val="24"/>
          <w:szCs w:val="24"/>
        </w:rPr>
        <w:t>ing</w:t>
      </w:r>
      <w:r>
        <w:rPr>
          <w:rFonts w:hint="default" w:ascii="Arial" w:hAnsi="Arial" w:cs="Arial"/>
          <w:color w:val="FF0000"/>
          <w:sz w:val="24"/>
          <w:szCs w:val="24"/>
        </w:rPr>
        <w:t xml:space="preserve"> over time. </w:t>
      </w:r>
      <w:r>
        <w:rPr>
          <w:rFonts w:hint="default" w:ascii="Arial" w:hAnsi="Arial" w:cs="Arial" w:eastAsiaTheme="minorEastAsia"/>
          <w:color w:val="FF0000"/>
          <w:sz w:val="24"/>
          <w:szCs w:val="24"/>
        </w:rPr>
        <w:t>I</w:t>
      </w:r>
      <w:r>
        <w:rPr>
          <w:rFonts w:hint="default" w:ascii="Arial" w:hAnsi="Arial" w:cs="Arial"/>
          <w:color w:val="FF0000"/>
          <w:sz w:val="24"/>
          <w:szCs w:val="24"/>
        </w:rPr>
        <w:t xml:space="preserve">n </w:t>
      </w:r>
      <w:r>
        <w:rPr>
          <w:rFonts w:hint="default" w:ascii="Arial" w:hAnsi="Arial" w:cs="Arial" w:eastAsiaTheme="minorEastAsia"/>
          <w:color w:val="FF0000"/>
          <w:sz w:val="24"/>
          <w:szCs w:val="24"/>
        </w:rPr>
        <w:t xml:space="preserve">the </w:t>
      </w:r>
      <w:r>
        <w:rPr>
          <w:rFonts w:hint="default" w:ascii="Arial" w:hAnsi="Arial" w:cs="Arial"/>
          <w:color w:val="FF0000"/>
          <w:sz w:val="24"/>
          <w:szCs w:val="24"/>
        </w:rPr>
        <w:t xml:space="preserve">face of </w:t>
      </w:r>
      <w:r>
        <w:rPr>
          <w:rFonts w:hint="default" w:ascii="Arial" w:hAnsi="Arial" w:cs="Arial" w:eastAsiaTheme="minorEastAsia"/>
          <w:color w:val="FF0000"/>
          <w:sz w:val="24"/>
          <w:szCs w:val="24"/>
        </w:rPr>
        <w:t xml:space="preserve">increasingly </w:t>
      </w:r>
      <w:r>
        <w:rPr>
          <w:rFonts w:hint="default" w:ascii="Arial" w:hAnsi="Arial" w:cs="Arial"/>
          <w:color w:val="FF0000"/>
          <w:sz w:val="24"/>
          <w:szCs w:val="24"/>
        </w:rPr>
        <w:t>competitive academic job markets</w:t>
      </w:r>
      <w:r>
        <w:rPr>
          <w:rFonts w:hint="default" w:ascii="Arial" w:hAnsi="Arial" w:cs="Arial" w:eastAsiaTheme="minorEastAsia"/>
          <w:color w:val="FF0000"/>
          <w:sz w:val="24"/>
          <w:szCs w:val="24"/>
        </w:rPr>
        <w:t xml:space="preserve">, boosting performance is the key to </w:t>
      </w:r>
      <w:r>
        <w:rPr>
          <w:rFonts w:hint="default" w:ascii="Arial" w:hAnsi="Arial" w:cs="Arial"/>
          <w:color w:val="FF0000"/>
          <w:sz w:val="24"/>
          <w:szCs w:val="24"/>
        </w:rPr>
        <w:t>career success in academia.</w:t>
      </w:r>
    </w:p>
    <w:p>
      <w:pPr>
        <w:spacing w:line="480" w:lineRule="auto"/>
        <w:jc w:val="both"/>
        <w:rPr>
          <w:rFonts w:hint="default" w:ascii="Arial" w:hAnsi="Arial" w:cs="Arial"/>
          <w:color w:val="auto"/>
          <w:sz w:val="24"/>
          <w:szCs w:val="24"/>
        </w:rPr>
      </w:pPr>
    </w:p>
    <w:p>
      <w:pPr>
        <w:spacing w:line="480" w:lineRule="auto"/>
        <w:jc w:val="both"/>
        <w:rPr>
          <w:rFonts w:hint="default" w:ascii="Arial" w:hAnsi="Arial" w:cs="Arial"/>
          <w:b/>
          <w:color w:val="auto"/>
          <w:sz w:val="24"/>
          <w:szCs w:val="24"/>
        </w:rPr>
      </w:pPr>
      <w:r>
        <w:rPr>
          <w:rFonts w:hint="default" w:ascii="Arial" w:hAnsi="Arial" w:cs="Arial"/>
          <w:b/>
          <w:color w:val="auto"/>
          <w:sz w:val="24"/>
          <w:szCs w:val="24"/>
        </w:rPr>
        <w:t>Acknowledgement</w:t>
      </w:r>
    </w:p>
    <w:p>
      <w:pPr>
        <w:spacing w:line="480" w:lineRule="auto"/>
        <w:jc w:val="both"/>
        <w:rPr>
          <w:rFonts w:hint="default" w:ascii="Arial" w:hAnsi="Arial" w:cs="Arial"/>
          <w:color w:val="auto"/>
          <w:sz w:val="24"/>
          <w:szCs w:val="24"/>
        </w:rPr>
      </w:pPr>
      <w:r>
        <w:rPr>
          <w:rFonts w:hint="default" w:ascii="Arial" w:hAnsi="Arial" w:cs="Arial"/>
          <w:color w:val="auto"/>
          <w:sz w:val="24"/>
          <w:szCs w:val="24"/>
        </w:rPr>
        <w:t>We thank Ming-Yang Megan Chang for constructive discussion and comments.</w:t>
      </w:r>
    </w:p>
    <w:p>
      <w:pPr>
        <w:spacing w:line="480" w:lineRule="auto"/>
        <w:jc w:val="both"/>
        <w:rPr>
          <w:rFonts w:hint="default" w:ascii="Arial" w:hAnsi="Arial" w:cs="Arial"/>
          <w:color w:val="FF0000"/>
          <w:sz w:val="24"/>
          <w:szCs w:val="24"/>
        </w:rPr>
      </w:pPr>
    </w:p>
    <w:p>
      <w:pPr>
        <w:spacing w:line="480" w:lineRule="auto"/>
        <w:jc w:val="both"/>
        <w:rPr>
          <w:rFonts w:hint="default" w:ascii="Arial" w:hAnsi="Arial" w:cs="Arial"/>
          <w:b/>
          <w:color w:val="auto"/>
          <w:sz w:val="24"/>
          <w:szCs w:val="24"/>
        </w:rPr>
      </w:pPr>
      <w:r>
        <w:rPr>
          <w:rFonts w:hint="default" w:ascii="Arial" w:hAnsi="Arial" w:cs="Arial"/>
          <w:b/>
          <w:color w:val="auto"/>
          <w:sz w:val="24"/>
          <w:szCs w:val="24"/>
        </w:rPr>
        <w:t>Authors’ contributions</w:t>
      </w:r>
    </w:p>
    <w:p>
      <w:pPr>
        <w:spacing w:line="480" w:lineRule="auto"/>
        <w:jc w:val="both"/>
        <w:rPr>
          <w:rFonts w:hint="default" w:ascii="Arial" w:hAnsi="Arial" w:cs="Arial"/>
          <w:color w:val="auto"/>
          <w:sz w:val="24"/>
          <w:szCs w:val="24"/>
        </w:rPr>
      </w:pPr>
      <w:r>
        <w:rPr>
          <w:rFonts w:hint="default" w:ascii="Arial" w:hAnsi="Arial" w:cs="Arial"/>
          <w:color w:val="auto"/>
          <w:sz w:val="24"/>
          <w:szCs w:val="24"/>
        </w:rPr>
        <w:t>G.-C.H. and S.-J.S. conceived the study; W.-J.L. and S.-J.S. collected the data; G.-C.H. and S.-J.S. analyzed the data. All authors were involved in writing the manuscript.</w:t>
      </w:r>
    </w:p>
    <w:p>
      <w:pPr>
        <w:spacing w:line="480" w:lineRule="auto"/>
        <w:jc w:val="both"/>
        <w:rPr>
          <w:rFonts w:hint="default" w:ascii="Arial" w:hAnsi="Arial" w:cs="Arial"/>
          <w:color w:val="FF0000"/>
          <w:sz w:val="24"/>
          <w:szCs w:val="24"/>
        </w:rPr>
      </w:pPr>
    </w:p>
    <w:p>
      <w:pPr>
        <w:spacing w:line="480" w:lineRule="auto"/>
        <w:jc w:val="both"/>
        <w:rPr>
          <w:rFonts w:hint="default" w:ascii="Arial" w:hAnsi="Arial" w:cs="Arial"/>
          <w:b/>
          <w:color w:val="auto"/>
          <w:sz w:val="24"/>
          <w:szCs w:val="24"/>
        </w:rPr>
      </w:pPr>
      <w:r>
        <w:rPr>
          <w:rFonts w:hint="default" w:ascii="Arial" w:hAnsi="Arial" w:cs="Arial"/>
          <w:b/>
          <w:color w:val="auto"/>
          <w:sz w:val="24"/>
          <w:szCs w:val="24"/>
        </w:rPr>
        <w:t>Competing interests</w:t>
      </w:r>
    </w:p>
    <w:p>
      <w:pPr>
        <w:spacing w:line="480" w:lineRule="auto"/>
        <w:jc w:val="both"/>
        <w:rPr>
          <w:rFonts w:hint="default" w:ascii="Arial" w:hAnsi="Arial" w:cs="Arial"/>
          <w:color w:val="auto"/>
          <w:sz w:val="24"/>
          <w:szCs w:val="24"/>
        </w:rPr>
      </w:pPr>
      <w:r>
        <w:rPr>
          <w:rFonts w:hint="default" w:ascii="Arial" w:hAnsi="Arial" w:cs="Arial"/>
          <w:color w:val="auto"/>
          <w:sz w:val="24"/>
          <w:szCs w:val="24"/>
        </w:rPr>
        <w:t>The authors declare no competing interests.</w:t>
      </w:r>
    </w:p>
    <w:p>
      <w:pPr>
        <w:spacing w:line="480" w:lineRule="auto"/>
        <w:jc w:val="both"/>
        <w:rPr>
          <w:rFonts w:hint="default" w:ascii="Arial" w:hAnsi="Arial" w:cs="Arial"/>
          <w:color w:val="auto"/>
          <w:sz w:val="24"/>
          <w:szCs w:val="24"/>
        </w:rPr>
      </w:pPr>
    </w:p>
    <w:p>
      <w:pPr>
        <w:spacing w:line="480" w:lineRule="auto"/>
        <w:jc w:val="both"/>
        <w:rPr>
          <w:rFonts w:hint="default" w:ascii="Arial" w:hAnsi="Arial" w:cs="Arial"/>
          <w:b/>
          <w:color w:val="auto"/>
          <w:sz w:val="24"/>
          <w:szCs w:val="24"/>
        </w:rPr>
      </w:pPr>
      <w:r>
        <w:rPr>
          <w:rFonts w:hint="default" w:ascii="Arial" w:hAnsi="Arial" w:cs="Arial"/>
          <w:b/>
          <w:color w:val="auto"/>
          <w:sz w:val="24"/>
          <w:szCs w:val="24"/>
        </w:rPr>
        <w:t>Funding</w:t>
      </w:r>
    </w:p>
    <w:p>
      <w:pPr>
        <w:spacing w:line="480" w:lineRule="auto"/>
        <w:jc w:val="both"/>
        <w:rPr>
          <w:rFonts w:hint="default" w:ascii="Arial" w:hAnsi="Arial" w:cs="Arial"/>
          <w:color w:val="auto"/>
          <w:sz w:val="24"/>
          <w:szCs w:val="24"/>
        </w:rPr>
      </w:pPr>
      <w:r>
        <w:rPr>
          <w:rFonts w:hint="default" w:ascii="Arial" w:hAnsi="Arial" w:cs="Arial"/>
          <w:color w:val="auto"/>
          <w:sz w:val="24"/>
          <w:szCs w:val="24"/>
        </w:rPr>
        <w:t>No funding was received for conducting this study.</w:t>
      </w:r>
    </w:p>
    <w:p>
      <w:pPr>
        <w:spacing w:line="480" w:lineRule="auto"/>
        <w:jc w:val="both"/>
        <w:rPr>
          <w:rFonts w:hint="default" w:ascii="Arial" w:hAnsi="Arial" w:cs="Arial"/>
          <w:color w:val="FF0000"/>
          <w:sz w:val="24"/>
          <w:szCs w:val="24"/>
        </w:rPr>
      </w:pPr>
    </w:p>
    <w:p>
      <w:pPr>
        <w:spacing w:line="480" w:lineRule="auto"/>
        <w:jc w:val="both"/>
        <w:rPr>
          <w:rFonts w:hint="default" w:ascii="Arial" w:hAnsi="Arial" w:cs="Arial"/>
          <w:b/>
          <w:color w:val="auto"/>
          <w:sz w:val="24"/>
          <w:szCs w:val="24"/>
        </w:rPr>
      </w:pPr>
      <w:r>
        <w:rPr>
          <w:rFonts w:hint="default" w:ascii="Arial" w:hAnsi="Arial" w:cs="Arial"/>
          <w:b/>
          <w:color w:val="auto"/>
          <w:sz w:val="24"/>
          <w:szCs w:val="24"/>
        </w:rPr>
        <w:t>References</w:t>
      </w:r>
    </w:p>
    <w:p>
      <w:pPr>
        <w:autoSpaceDE w:val="0"/>
        <w:autoSpaceDN w:val="0"/>
        <w:spacing w:line="480" w:lineRule="auto"/>
        <w:ind w:left="540" w:hanging="540"/>
        <w:jc w:val="both"/>
        <w:rPr>
          <w:rFonts w:hint="default" w:ascii="Arial" w:hAnsi="Arial" w:cs="Arial"/>
          <w:color w:val="auto"/>
          <w:sz w:val="24"/>
          <w:szCs w:val="24"/>
        </w:rPr>
      </w:pPr>
      <w:r>
        <w:rPr>
          <w:rFonts w:hint="default" w:ascii="Arial" w:hAnsi="Arial" w:cs="Arial"/>
          <w:color w:val="auto"/>
          <w:sz w:val="24"/>
          <w:szCs w:val="24"/>
        </w:rPr>
        <w:t xml:space="preserve">Acton, S.E., Bell, A.J., Toseland, C.P. &amp; Twelvetrees, A. (2019). A survey of new PIs in the UK. </w:t>
      </w:r>
      <w:r>
        <w:rPr>
          <w:rFonts w:hint="default" w:ascii="Arial" w:hAnsi="Arial" w:cs="Arial"/>
          <w:i/>
          <w:iCs/>
          <w:color w:val="auto"/>
          <w:sz w:val="24"/>
          <w:szCs w:val="24"/>
        </w:rPr>
        <w:t>eLife</w:t>
      </w:r>
      <w:r>
        <w:rPr>
          <w:rFonts w:hint="default" w:ascii="Arial" w:hAnsi="Arial" w:cs="Arial"/>
          <w:color w:val="auto"/>
          <w:sz w:val="24"/>
          <w:szCs w:val="24"/>
        </w:rPr>
        <w:t>, 8.</w:t>
      </w:r>
    </w:p>
    <w:p>
      <w:pPr>
        <w:autoSpaceDE w:val="0"/>
        <w:autoSpaceDN w:val="0"/>
        <w:spacing w:line="480" w:lineRule="auto"/>
        <w:ind w:left="540" w:hanging="540"/>
        <w:jc w:val="both"/>
        <w:rPr>
          <w:rFonts w:hint="default" w:ascii="Arial" w:hAnsi="Arial" w:cs="Arial"/>
          <w:color w:val="auto"/>
          <w:sz w:val="24"/>
          <w:szCs w:val="24"/>
        </w:rPr>
      </w:pPr>
      <w:r>
        <w:rPr>
          <w:rFonts w:hint="default" w:ascii="Arial" w:hAnsi="Arial" w:cs="Arial"/>
          <w:color w:val="auto"/>
          <w:sz w:val="24"/>
          <w:szCs w:val="24"/>
        </w:rPr>
        <w:t xml:space="preserve">Bates, D., Maechler, M., Bolker, B. &amp; Walker, S. (2015). </w:t>
      </w:r>
      <w:r>
        <w:rPr>
          <w:rFonts w:hint="default" w:ascii="Arial" w:hAnsi="Arial" w:cs="Arial"/>
          <w:i/>
          <w:iCs/>
          <w:color w:val="auto"/>
          <w:sz w:val="24"/>
          <w:szCs w:val="24"/>
        </w:rPr>
        <w:t>Fitting linear mixed-effects models using lme4</w:t>
      </w:r>
      <w:r>
        <w:rPr>
          <w:rFonts w:hint="default" w:ascii="Arial" w:hAnsi="Arial" w:cs="Arial"/>
          <w:color w:val="auto"/>
          <w:sz w:val="24"/>
          <w:szCs w:val="24"/>
        </w:rPr>
        <w:t xml:space="preserve">. </w:t>
      </w:r>
      <w:r>
        <w:rPr>
          <w:rFonts w:hint="default" w:ascii="Arial" w:hAnsi="Arial" w:cs="Arial"/>
          <w:i/>
          <w:iCs/>
          <w:color w:val="auto"/>
          <w:sz w:val="24"/>
          <w:szCs w:val="24"/>
        </w:rPr>
        <w:t>R package version</w:t>
      </w:r>
      <w:r>
        <w:rPr>
          <w:rFonts w:hint="default" w:ascii="Arial" w:hAnsi="Arial" w:cs="Arial"/>
          <w:color w:val="auto"/>
          <w:sz w:val="24"/>
          <w:szCs w:val="24"/>
        </w:rPr>
        <w:t>.</w:t>
      </w:r>
    </w:p>
    <w:p>
      <w:pPr>
        <w:autoSpaceDE w:val="0"/>
        <w:autoSpaceDN w:val="0"/>
        <w:spacing w:line="480" w:lineRule="auto"/>
        <w:ind w:left="540" w:hanging="540"/>
        <w:jc w:val="both"/>
        <w:rPr>
          <w:rFonts w:hint="default" w:ascii="Arial" w:hAnsi="Arial" w:cs="Arial"/>
          <w:color w:val="auto"/>
          <w:sz w:val="24"/>
          <w:szCs w:val="24"/>
        </w:rPr>
      </w:pPr>
      <w:r>
        <w:rPr>
          <w:rFonts w:hint="default" w:ascii="Arial" w:hAnsi="Arial" w:cs="Arial"/>
          <w:color w:val="auto"/>
          <w:sz w:val="24"/>
          <w:szCs w:val="24"/>
        </w:rPr>
        <w:t xml:space="preserve">Brischoux, F. &amp; Angelier, F. (2015). Academia’s never-ending selection for productivity. </w:t>
      </w:r>
      <w:r>
        <w:rPr>
          <w:rFonts w:hint="default" w:ascii="Arial" w:hAnsi="Arial" w:cs="Arial"/>
          <w:i/>
          <w:iCs/>
          <w:color w:val="auto"/>
          <w:sz w:val="24"/>
          <w:szCs w:val="24"/>
        </w:rPr>
        <w:t>Scientometrics</w:t>
      </w:r>
      <w:r>
        <w:rPr>
          <w:rFonts w:hint="default" w:ascii="Arial" w:hAnsi="Arial" w:cs="Arial"/>
          <w:color w:val="auto"/>
          <w:sz w:val="24"/>
          <w:szCs w:val="24"/>
        </w:rPr>
        <w:t>, 103, 333–336.</w:t>
      </w:r>
    </w:p>
    <w:p>
      <w:pPr>
        <w:autoSpaceDE w:val="0"/>
        <w:autoSpaceDN w:val="0"/>
        <w:spacing w:line="480" w:lineRule="auto"/>
        <w:ind w:left="540" w:hanging="540"/>
        <w:jc w:val="both"/>
        <w:rPr>
          <w:rFonts w:hint="default" w:ascii="Arial" w:hAnsi="Arial" w:cs="Arial"/>
          <w:color w:val="auto"/>
          <w:sz w:val="24"/>
          <w:szCs w:val="24"/>
        </w:rPr>
      </w:pPr>
      <w:r>
        <w:rPr>
          <w:rFonts w:hint="default" w:ascii="Arial" w:hAnsi="Arial" w:cs="Arial"/>
          <w:color w:val="auto"/>
          <w:sz w:val="24"/>
          <w:szCs w:val="24"/>
        </w:rPr>
        <w:t xml:space="preserve">Chen, N. (2021). “Why should a ‘foreigner’ be better than me?”: preferential practices in junior academic faculty recruitment among mainland Chinese universities. </w:t>
      </w:r>
      <w:r>
        <w:rPr>
          <w:rFonts w:hint="default" w:ascii="Arial" w:hAnsi="Arial" w:cs="Arial"/>
          <w:i/>
          <w:iCs/>
          <w:color w:val="auto"/>
          <w:sz w:val="24"/>
          <w:szCs w:val="24"/>
        </w:rPr>
        <w:t>Tertiary Education and Management</w:t>
      </w:r>
      <w:r>
        <w:rPr>
          <w:rFonts w:hint="default" w:ascii="Arial" w:hAnsi="Arial" w:cs="Arial"/>
          <w:color w:val="auto"/>
          <w:sz w:val="24"/>
          <w:szCs w:val="24"/>
        </w:rPr>
        <w:t>, 1–25.</w:t>
      </w:r>
    </w:p>
    <w:p>
      <w:pPr>
        <w:autoSpaceDE w:val="0"/>
        <w:autoSpaceDN w:val="0"/>
        <w:spacing w:line="480" w:lineRule="auto"/>
        <w:ind w:left="540" w:hanging="540"/>
        <w:jc w:val="both"/>
        <w:rPr>
          <w:rFonts w:hint="default" w:ascii="Arial" w:hAnsi="Arial" w:cs="Arial"/>
          <w:color w:val="auto"/>
          <w:sz w:val="24"/>
          <w:szCs w:val="24"/>
        </w:rPr>
      </w:pPr>
      <w:r>
        <w:rPr>
          <w:rFonts w:hint="default" w:ascii="Arial" w:hAnsi="Arial" w:cs="Arial"/>
          <w:color w:val="auto"/>
          <w:sz w:val="24"/>
          <w:szCs w:val="24"/>
        </w:rPr>
        <w:t xml:space="preserve">Cyranoski, D., Gilbert, N., Ledford, H., Nayar, A. &amp; Yahia, M. (2011). Education: The PhD factory. </w:t>
      </w:r>
      <w:r>
        <w:rPr>
          <w:rFonts w:hint="default" w:ascii="Arial" w:hAnsi="Arial" w:cs="Arial"/>
          <w:i/>
          <w:iCs/>
          <w:color w:val="auto"/>
          <w:sz w:val="24"/>
          <w:szCs w:val="24"/>
        </w:rPr>
        <w:t>Nature</w:t>
      </w:r>
      <w:r>
        <w:rPr>
          <w:rFonts w:hint="default" w:ascii="Arial" w:hAnsi="Arial" w:cs="Arial"/>
          <w:color w:val="auto"/>
          <w:sz w:val="24"/>
          <w:szCs w:val="24"/>
        </w:rPr>
        <w:t>, 472, 276–279.</w:t>
      </w:r>
    </w:p>
    <w:p>
      <w:pPr>
        <w:autoSpaceDE w:val="0"/>
        <w:autoSpaceDN w:val="0"/>
        <w:spacing w:line="480" w:lineRule="auto"/>
        <w:ind w:left="540" w:hanging="540"/>
        <w:jc w:val="both"/>
        <w:rPr>
          <w:rFonts w:hint="default" w:ascii="Arial" w:hAnsi="Arial" w:cs="Arial"/>
          <w:color w:val="auto"/>
          <w:sz w:val="24"/>
          <w:szCs w:val="24"/>
        </w:rPr>
      </w:pPr>
      <w:r>
        <w:rPr>
          <w:rFonts w:hint="default" w:ascii="Arial" w:hAnsi="Arial" w:cs="Arial"/>
          <w:color w:val="auto"/>
          <w:sz w:val="24"/>
          <w:szCs w:val="24"/>
        </w:rPr>
        <w:t xml:space="preserve">van Dijk, D., Manor, O. &amp; Carey, L.B. (2014). Publication metrics and success on the academic job market. </w:t>
      </w:r>
      <w:r>
        <w:rPr>
          <w:rFonts w:hint="default" w:ascii="Arial" w:hAnsi="Arial" w:cs="Arial"/>
          <w:i/>
          <w:iCs/>
          <w:color w:val="auto"/>
          <w:sz w:val="24"/>
          <w:szCs w:val="24"/>
        </w:rPr>
        <w:t>Current biology : CB</w:t>
      </w:r>
      <w:r>
        <w:rPr>
          <w:rFonts w:hint="default" w:ascii="Arial" w:hAnsi="Arial" w:cs="Arial"/>
          <w:color w:val="auto"/>
          <w:sz w:val="24"/>
          <w:szCs w:val="24"/>
        </w:rPr>
        <w:t>, 24.</w:t>
      </w:r>
    </w:p>
    <w:p>
      <w:pPr>
        <w:autoSpaceDE w:val="0"/>
        <w:autoSpaceDN w:val="0"/>
        <w:spacing w:line="480" w:lineRule="auto"/>
        <w:ind w:left="540" w:hanging="540"/>
        <w:jc w:val="both"/>
        <w:rPr>
          <w:rFonts w:hint="default" w:ascii="Arial" w:hAnsi="Arial" w:cs="Arial"/>
          <w:color w:val="auto"/>
          <w:sz w:val="24"/>
          <w:szCs w:val="24"/>
        </w:rPr>
      </w:pPr>
      <w:r>
        <w:rPr>
          <w:rFonts w:hint="default" w:ascii="Arial" w:hAnsi="Arial" w:cs="Arial"/>
          <w:color w:val="auto"/>
          <w:sz w:val="24"/>
          <w:szCs w:val="24"/>
        </w:rPr>
        <w:t xml:space="preserve">Garfield, E. (1996). What Is The Primordial Reference For The Phrase “Publish Or Perish”? </w:t>
      </w:r>
      <w:r>
        <w:rPr>
          <w:rFonts w:hint="default" w:ascii="Arial" w:hAnsi="Arial" w:cs="Arial"/>
          <w:i/>
          <w:iCs/>
          <w:color w:val="auto"/>
          <w:sz w:val="24"/>
          <w:szCs w:val="24"/>
        </w:rPr>
        <w:t>The Scientist</w:t>
      </w:r>
      <w:r>
        <w:rPr>
          <w:rFonts w:hint="default" w:ascii="Arial" w:hAnsi="Arial" w:cs="Arial"/>
          <w:color w:val="auto"/>
          <w:sz w:val="24"/>
          <w:szCs w:val="24"/>
        </w:rPr>
        <w:t>, 10, 11.</w:t>
      </w:r>
    </w:p>
    <w:p>
      <w:pPr>
        <w:autoSpaceDE w:val="0"/>
        <w:autoSpaceDN w:val="0"/>
        <w:spacing w:line="480" w:lineRule="auto"/>
        <w:ind w:left="540" w:hanging="540"/>
        <w:jc w:val="both"/>
        <w:rPr>
          <w:rFonts w:hint="default" w:ascii="Arial" w:hAnsi="Arial" w:cs="Arial"/>
          <w:color w:val="auto"/>
          <w:sz w:val="24"/>
          <w:szCs w:val="24"/>
        </w:rPr>
      </w:pPr>
      <w:r>
        <w:rPr>
          <w:rFonts w:hint="default" w:ascii="Arial" w:hAnsi="Arial" w:cs="Arial"/>
          <w:color w:val="auto"/>
          <w:sz w:val="24"/>
          <w:szCs w:val="24"/>
        </w:rPr>
        <w:t xml:space="preserve">Ghaffarzadegan, N., Hawley, J., Larson, R. &amp; Xue, Y. (2015). A Note on PhD Population Growth in Biomedical Sciences. </w:t>
      </w:r>
      <w:r>
        <w:rPr>
          <w:rFonts w:hint="default" w:ascii="Arial" w:hAnsi="Arial" w:cs="Arial"/>
          <w:i/>
          <w:iCs/>
          <w:color w:val="auto"/>
          <w:sz w:val="24"/>
          <w:szCs w:val="24"/>
        </w:rPr>
        <w:t>Systems Research and Behavioral Science</w:t>
      </w:r>
      <w:r>
        <w:rPr>
          <w:rFonts w:hint="default" w:ascii="Arial" w:hAnsi="Arial" w:cs="Arial"/>
          <w:color w:val="auto"/>
          <w:sz w:val="24"/>
          <w:szCs w:val="24"/>
        </w:rPr>
        <w:t>, 32, 402–405.</w:t>
      </w:r>
    </w:p>
    <w:p>
      <w:pPr>
        <w:autoSpaceDE w:val="0"/>
        <w:autoSpaceDN w:val="0"/>
        <w:spacing w:line="480" w:lineRule="auto"/>
        <w:ind w:left="540" w:hanging="540"/>
        <w:jc w:val="both"/>
        <w:rPr>
          <w:rFonts w:hint="default" w:ascii="Arial" w:hAnsi="Arial" w:cs="Arial"/>
          <w:color w:val="auto"/>
          <w:sz w:val="24"/>
          <w:szCs w:val="24"/>
        </w:rPr>
      </w:pPr>
      <w:r>
        <w:rPr>
          <w:rFonts w:hint="default" w:ascii="Arial" w:hAnsi="Arial" w:cs="Arial"/>
          <w:color w:val="auto"/>
          <w:sz w:val="24"/>
          <w:szCs w:val="24"/>
        </w:rPr>
        <w:t xml:space="preserve">Glänzel, W. (2006). On the h-index - A mathematical approach to a new measure of publication activity and citation impact. </w:t>
      </w:r>
      <w:r>
        <w:rPr>
          <w:rFonts w:hint="default" w:ascii="Arial" w:hAnsi="Arial" w:cs="Arial"/>
          <w:i/>
          <w:iCs/>
          <w:color w:val="auto"/>
          <w:sz w:val="24"/>
          <w:szCs w:val="24"/>
        </w:rPr>
        <w:t>Scientometrics 2006 67:2</w:t>
      </w:r>
      <w:r>
        <w:rPr>
          <w:rFonts w:hint="default" w:ascii="Arial" w:hAnsi="Arial" w:cs="Arial"/>
          <w:color w:val="auto"/>
          <w:sz w:val="24"/>
          <w:szCs w:val="24"/>
        </w:rPr>
        <w:t>, 67, 315–321.</w:t>
      </w:r>
    </w:p>
    <w:p>
      <w:pPr>
        <w:autoSpaceDE w:val="0"/>
        <w:autoSpaceDN w:val="0"/>
        <w:spacing w:line="480" w:lineRule="auto"/>
        <w:ind w:left="540" w:hanging="540"/>
        <w:jc w:val="both"/>
        <w:rPr>
          <w:rFonts w:hint="default" w:ascii="Arial" w:hAnsi="Arial" w:cs="Arial"/>
          <w:color w:val="auto"/>
          <w:sz w:val="24"/>
          <w:szCs w:val="24"/>
        </w:rPr>
      </w:pPr>
      <w:r>
        <w:rPr>
          <w:rFonts w:hint="default" w:ascii="Arial" w:hAnsi="Arial" w:cs="Arial"/>
          <w:color w:val="auto"/>
          <w:sz w:val="24"/>
          <w:szCs w:val="24"/>
        </w:rPr>
        <w:t xml:space="preserve">Hirsch, J.E. (2005). An index to quantify an individual’s scientific research output. </w:t>
      </w:r>
      <w:r>
        <w:rPr>
          <w:rFonts w:hint="default" w:ascii="Arial" w:hAnsi="Arial" w:cs="Arial"/>
          <w:i/>
          <w:iCs/>
          <w:color w:val="auto"/>
          <w:sz w:val="24"/>
          <w:szCs w:val="24"/>
        </w:rPr>
        <w:t>Proceedings of the National Academy of Sciences</w:t>
      </w:r>
      <w:r>
        <w:rPr>
          <w:rFonts w:hint="default" w:ascii="Arial" w:hAnsi="Arial" w:cs="Arial"/>
          <w:color w:val="auto"/>
          <w:sz w:val="24"/>
          <w:szCs w:val="24"/>
        </w:rPr>
        <w:t>, 102, 16569–16572.</w:t>
      </w:r>
    </w:p>
    <w:p>
      <w:pPr>
        <w:autoSpaceDE w:val="0"/>
        <w:autoSpaceDN w:val="0"/>
        <w:spacing w:line="480" w:lineRule="auto"/>
        <w:ind w:left="540" w:hanging="540"/>
        <w:jc w:val="both"/>
        <w:rPr>
          <w:rFonts w:hint="default" w:ascii="Arial" w:hAnsi="Arial" w:cs="Arial"/>
          <w:color w:val="auto"/>
          <w:sz w:val="24"/>
          <w:szCs w:val="24"/>
        </w:rPr>
      </w:pPr>
      <w:r>
        <w:rPr>
          <w:rFonts w:hint="default" w:ascii="Arial" w:hAnsi="Arial" w:cs="Arial"/>
          <w:color w:val="auto"/>
          <w:sz w:val="24"/>
          <w:szCs w:val="24"/>
        </w:rPr>
        <w:t xml:space="preserve">Larson, R.C., Ghaffarzadegan, N. &amp; Xue, Y. (2014). Too many PhD graduates or too few academic job openings: The basic reproductive number R0 in academia. </w:t>
      </w:r>
      <w:r>
        <w:rPr>
          <w:rFonts w:hint="default" w:ascii="Arial" w:hAnsi="Arial" w:cs="Arial"/>
          <w:i/>
          <w:iCs/>
          <w:color w:val="auto"/>
          <w:sz w:val="24"/>
          <w:szCs w:val="24"/>
        </w:rPr>
        <w:t>Systems Research and Behavioral Science</w:t>
      </w:r>
      <w:r>
        <w:rPr>
          <w:rFonts w:hint="default" w:ascii="Arial" w:hAnsi="Arial" w:cs="Arial"/>
          <w:color w:val="auto"/>
          <w:sz w:val="24"/>
          <w:szCs w:val="24"/>
        </w:rPr>
        <w:t>, 31, 745–750.</w:t>
      </w:r>
    </w:p>
    <w:p>
      <w:pPr>
        <w:autoSpaceDE w:val="0"/>
        <w:autoSpaceDN w:val="0"/>
        <w:spacing w:line="480" w:lineRule="auto"/>
        <w:ind w:left="540" w:hanging="540"/>
        <w:jc w:val="both"/>
        <w:rPr>
          <w:rFonts w:hint="default" w:ascii="Arial" w:hAnsi="Arial" w:cs="Arial"/>
          <w:color w:val="auto"/>
          <w:sz w:val="24"/>
          <w:szCs w:val="24"/>
        </w:rPr>
      </w:pPr>
      <w:r>
        <w:rPr>
          <w:rFonts w:hint="default" w:ascii="Arial" w:hAnsi="Arial" w:cs="Arial"/>
          <w:color w:val="auto"/>
          <w:sz w:val="24"/>
          <w:szCs w:val="24"/>
        </w:rPr>
        <w:t xml:space="preserve">Laurance, W.F., Useche, D.C., Laurance, S.G. &amp; Bradshaw, C.J.A. (2013). Predicting Publication Success for Biologists. </w:t>
      </w:r>
      <w:r>
        <w:rPr>
          <w:rFonts w:hint="default" w:ascii="Arial" w:hAnsi="Arial" w:cs="Arial"/>
          <w:i/>
          <w:iCs/>
          <w:color w:val="auto"/>
          <w:sz w:val="24"/>
          <w:szCs w:val="24"/>
        </w:rPr>
        <w:t>BioScience</w:t>
      </w:r>
      <w:r>
        <w:rPr>
          <w:rFonts w:hint="default" w:ascii="Arial" w:hAnsi="Arial" w:cs="Arial"/>
          <w:color w:val="auto"/>
          <w:sz w:val="24"/>
          <w:szCs w:val="24"/>
        </w:rPr>
        <w:t>, 63, 817–823.</w:t>
      </w:r>
    </w:p>
    <w:p>
      <w:pPr>
        <w:autoSpaceDE w:val="0"/>
        <w:autoSpaceDN w:val="0"/>
        <w:spacing w:line="480" w:lineRule="auto"/>
        <w:ind w:left="540" w:hanging="540"/>
        <w:jc w:val="both"/>
        <w:rPr>
          <w:rFonts w:hint="default" w:ascii="Arial" w:hAnsi="Arial" w:cs="Arial"/>
          <w:color w:val="auto"/>
          <w:sz w:val="24"/>
          <w:szCs w:val="24"/>
        </w:rPr>
      </w:pPr>
      <w:r>
        <w:rPr>
          <w:rFonts w:hint="default" w:ascii="Arial" w:hAnsi="Arial" w:cs="Arial"/>
          <w:color w:val="auto"/>
          <w:sz w:val="24"/>
          <w:szCs w:val="24"/>
        </w:rPr>
        <w:t xml:space="preserve">Lenth, R. v. (2021). emmeans: Estimated marginal means, aka least-squares means. R package version 1.7.1. </w:t>
      </w:r>
      <w:r>
        <w:rPr>
          <w:rFonts w:hint="default" w:ascii="Arial" w:hAnsi="Arial" w:cs="Arial"/>
          <w:i/>
          <w:iCs/>
          <w:color w:val="auto"/>
          <w:sz w:val="24"/>
          <w:szCs w:val="24"/>
        </w:rPr>
        <w:t>R Foundation for Statistical Computing</w:t>
      </w:r>
      <w:r>
        <w:rPr>
          <w:rFonts w:hint="default" w:ascii="Arial" w:hAnsi="Arial" w:cs="Arial"/>
          <w:color w:val="auto"/>
          <w:sz w:val="24"/>
          <w:szCs w:val="24"/>
        </w:rPr>
        <w:t>.</w:t>
      </w:r>
    </w:p>
    <w:p>
      <w:pPr>
        <w:autoSpaceDE w:val="0"/>
        <w:autoSpaceDN w:val="0"/>
        <w:spacing w:line="480" w:lineRule="auto"/>
        <w:ind w:left="540" w:hanging="540"/>
        <w:jc w:val="both"/>
        <w:rPr>
          <w:rFonts w:hint="default" w:ascii="Arial" w:hAnsi="Arial" w:cs="Arial"/>
          <w:color w:val="auto"/>
          <w:sz w:val="24"/>
          <w:szCs w:val="24"/>
        </w:rPr>
      </w:pPr>
      <w:r>
        <w:rPr>
          <w:rFonts w:hint="default" w:ascii="Arial" w:hAnsi="Arial" w:cs="Arial"/>
          <w:color w:val="auto"/>
          <w:sz w:val="24"/>
          <w:szCs w:val="24"/>
        </w:rPr>
        <w:t xml:space="preserve">[NSF] National Science Foundation. (2018). </w:t>
      </w:r>
      <w:r>
        <w:rPr>
          <w:rFonts w:hint="default" w:ascii="Arial" w:hAnsi="Arial" w:cs="Arial"/>
          <w:i/>
          <w:iCs/>
          <w:color w:val="auto"/>
          <w:sz w:val="24"/>
          <w:szCs w:val="24"/>
        </w:rPr>
        <w:t>Science and Engineering Indicators</w:t>
      </w:r>
      <w:r>
        <w:rPr>
          <w:rFonts w:hint="default" w:ascii="Arial" w:hAnsi="Arial" w:cs="Arial"/>
          <w:color w:val="auto"/>
          <w:sz w:val="24"/>
          <w:szCs w:val="24"/>
        </w:rPr>
        <w:t xml:space="preserve">. </w:t>
      </w:r>
      <w:r>
        <w:rPr>
          <w:rFonts w:hint="default" w:ascii="Arial" w:hAnsi="Arial" w:cs="Arial"/>
          <w:i/>
          <w:iCs/>
          <w:color w:val="auto"/>
          <w:sz w:val="24"/>
          <w:szCs w:val="24"/>
        </w:rPr>
        <w:t>NSB-2018-1</w:t>
      </w:r>
      <w:r>
        <w:rPr>
          <w:rFonts w:hint="default" w:ascii="Arial" w:hAnsi="Arial" w:cs="Arial"/>
          <w:color w:val="auto"/>
          <w:sz w:val="24"/>
          <w:szCs w:val="24"/>
        </w:rPr>
        <w:t>. Available at: https://www.nsf.gov/statistics/seind/. Last accessed 6 February 2022.</w:t>
      </w:r>
    </w:p>
    <w:p>
      <w:pPr>
        <w:autoSpaceDE w:val="0"/>
        <w:autoSpaceDN w:val="0"/>
        <w:spacing w:line="480" w:lineRule="auto"/>
        <w:ind w:left="540" w:hanging="540"/>
        <w:jc w:val="both"/>
        <w:rPr>
          <w:rFonts w:hint="default" w:ascii="Arial" w:hAnsi="Arial" w:cs="Arial"/>
          <w:color w:val="auto"/>
          <w:sz w:val="24"/>
          <w:szCs w:val="24"/>
        </w:rPr>
      </w:pPr>
      <w:r>
        <w:rPr>
          <w:rFonts w:hint="default" w:ascii="Arial" w:hAnsi="Arial" w:cs="Arial"/>
          <w:color w:val="auto"/>
          <w:sz w:val="24"/>
          <w:szCs w:val="24"/>
        </w:rPr>
        <w:t xml:space="preserve">Pauly, D. &amp; Stergiou, K.I. (2005). Equivalence of results from two citation analyses: Thomson ISI’s Citation Index and Google’s Scholar service. </w:t>
      </w:r>
      <w:r>
        <w:rPr>
          <w:rFonts w:hint="default" w:ascii="Arial" w:hAnsi="Arial" w:cs="Arial"/>
          <w:i/>
          <w:iCs/>
          <w:color w:val="auto"/>
          <w:sz w:val="24"/>
          <w:szCs w:val="24"/>
        </w:rPr>
        <w:t>undefined</w:t>
      </w:r>
      <w:r>
        <w:rPr>
          <w:rFonts w:hint="default" w:ascii="Arial" w:hAnsi="Arial" w:cs="Arial"/>
          <w:color w:val="auto"/>
          <w:sz w:val="24"/>
          <w:szCs w:val="24"/>
        </w:rPr>
        <w:t>, 5, 33–35.</w:t>
      </w:r>
    </w:p>
    <w:p>
      <w:pPr>
        <w:autoSpaceDE w:val="0"/>
        <w:autoSpaceDN w:val="0"/>
        <w:spacing w:line="480" w:lineRule="auto"/>
        <w:ind w:left="540" w:hanging="540"/>
        <w:jc w:val="both"/>
        <w:rPr>
          <w:rFonts w:hint="default" w:ascii="Arial" w:hAnsi="Arial" w:cs="Arial"/>
          <w:color w:val="auto"/>
          <w:sz w:val="24"/>
          <w:szCs w:val="24"/>
        </w:rPr>
      </w:pPr>
      <w:r>
        <w:rPr>
          <w:rFonts w:hint="default" w:ascii="Arial" w:hAnsi="Arial" w:cs="Arial"/>
          <w:color w:val="auto"/>
          <w:sz w:val="24"/>
          <w:szCs w:val="24"/>
        </w:rPr>
        <w:t xml:space="preserve">R Development Core Team. (2014). R: A language and environment for statistical computing. </w:t>
      </w:r>
      <w:r>
        <w:rPr>
          <w:rFonts w:hint="default" w:ascii="Arial" w:hAnsi="Arial" w:cs="Arial"/>
          <w:i/>
          <w:iCs/>
          <w:color w:val="auto"/>
          <w:sz w:val="24"/>
          <w:szCs w:val="24"/>
        </w:rPr>
        <w:t>R Foundation for Statistical Computing</w:t>
      </w:r>
      <w:r>
        <w:rPr>
          <w:rFonts w:hint="default" w:ascii="Arial" w:hAnsi="Arial" w:cs="Arial"/>
          <w:color w:val="auto"/>
          <w:sz w:val="24"/>
          <w:szCs w:val="24"/>
        </w:rPr>
        <w:t>.</w:t>
      </w:r>
    </w:p>
    <w:p>
      <w:pPr>
        <w:autoSpaceDE w:val="0"/>
        <w:autoSpaceDN w:val="0"/>
        <w:spacing w:line="480" w:lineRule="auto"/>
        <w:ind w:left="540" w:hanging="540"/>
        <w:jc w:val="both"/>
        <w:rPr>
          <w:rFonts w:hint="default" w:ascii="Arial" w:hAnsi="Arial" w:cs="Arial"/>
          <w:color w:val="auto"/>
          <w:sz w:val="24"/>
          <w:szCs w:val="24"/>
        </w:rPr>
      </w:pPr>
      <w:r>
        <w:rPr>
          <w:rFonts w:hint="default" w:ascii="Arial" w:hAnsi="Arial" w:cs="Arial"/>
          <w:color w:val="auto"/>
          <w:sz w:val="24"/>
          <w:szCs w:val="24"/>
        </w:rPr>
        <w:t xml:space="preserve">Rawat, S. &amp; Meena, S. (2014). Publish or perish: Where are we heading? </w:t>
      </w:r>
      <w:r>
        <w:rPr>
          <w:rFonts w:hint="default" w:ascii="Arial" w:hAnsi="Arial" w:cs="Arial"/>
          <w:i/>
          <w:iCs/>
          <w:color w:val="auto"/>
          <w:sz w:val="24"/>
          <w:szCs w:val="24"/>
        </w:rPr>
        <w:t>Journal of Research in Medical Sciences : The Official Journal of Isfahan University of Medical Sciences</w:t>
      </w:r>
      <w:r>
        <w:rPr>
          <w:rFonts w:hint="default" w:ascii="Arial" w:hAnsi="Arial" w:cs="Arial"/>
          <w:color w:val="auto"/>
          <w:sz w:val="24"/>
          <w:szCs w:val="24"/>
        </w:rPr>
        <w:t>, 19, 87.</w:t>
      </w:r>
    </w:p>
    <w:p>
      <w:pPr>
        <w:autoSpaceDE w:val="0"/>
        <w:autoSpaceDN w:val="0"/>
        <w:spacing w:line="480" w:lineRule="auto"/>
        <w:ind w:left="540" w:hanging="540"/>
        <w:jc w:val="both"/>
        <w:rPr>
          <w:rFonts w:hint="default" w:ascii="Arial" w:hAnsi="Arial" w:cs="Arial"/>
          <w:color w:val="auto"/>
          <w:sz w:val="24"/>
          <w:szCs w:val="24"/>
        </w:rPr>
      </w:pPr>
      <w:r>
        <w:rPr>
          <w:rFonts w:hint="default" w:ascii="Arial" w:hAnsi="Arial" w:cs="Arial"/>
          <w:color w:val="auto"/>
          <w:sz w:val="24"/>
          <w:szCs w:val="24"/>
        </w:rPr>
        <w:t xml:space="preserve">Ryan Haley, M. (2012). Rank variability of the Publish or Perish metrics for economics and finance journals. </w:t>
      </w:r>
      <w:r>
        <w:rPr>
          <w:rFonts w:hint="default" w:ascii="Arial" w:hAnsi="Arial" w:cs="Arial"/>
          <w:i/>
          <w:iCs/>
          <w:color w:val="auto"/>
          <w:sz w:val="24"/>
          <w:szCs w:val="24"/>
        </w:rPr>
        <w:t>http://dx.doi.org/10.1080/13504851.2012.697115</w:t>
      </w:r>
      <w:r>
        <w:rPr>
          <w:rFonts w:hint="default" w:ascii="Arial" w:hAnsi="Arial" w:cs="Arial"/>
          <w:color w:val="auto"/>
          <w:sz w:val="24"/>
          <w:szCs w:val="24"/>
        </w:rPr>
        <w:t>, 20, 830–836.</w:t>
      </w:r>
    </w:p>
    <w:p>
      <w:pPr>
        <w:autoSpaceDE w:val="0"/>
        <w:autoSpaceDN w:val="0"/>
        <w:spacing w:line="480" w:lineRule="auto"/>
        <w:ind w:left="540" w:hanging="540"/>
        <w:jc w:val="both"/>
        <w:rPr>
          <w:rFonts w:hint="default" w:ascii="Arial" w:hAnsi="Arial" w:cs="Arial"/>
          <w:color w:val="auto"/>
          <w:sz w:val="24"/>
          <w:szCs w:val="24"/>
        </w:rPr>
      </w:pPr>
      <w:r>
        <w:rPr>
          <w:rFonts w:hint="default" w:ascii="Arial" w:hAnsi="Arial" w:cs="Arial"/>
          <w:color w:val="auto"/>
          <w:sz w:val="24"/>
          <w:szCs w:val="24"/>
        </w:rPr>
        <w:t xml:space="preserve">Schillebeeckx, M., Maricque, B. &amp; Lewis, C. (2013). The missing piece to changing the university culture. </w:t>
      </w:r>
      <w:r>
        <w:rPr>
          <w:rFonts w:hint="default" w:ascii="Arial" w:hAnsi="Arial" w:cs="Arial"/>
          <w:i/>
          <w:iCs/>
          <w:color w:val="auto"/>
          <w:sz w:val="24"/>
          <w:szCs w:val="24"/>
        </w:rPr>
        <w:t>Nature Biotechnology 2013 31:10</w:t>
      </w:r>
      <w:r>
        <w:rPr>
          <w:rFonts w:hint="default" w:ascii="Arial" w:hAnsi="Arial" w:cs="Arial"/>
          <w:color w:val="auto"/>
          <w:sz w:val="24"/>
          <w:szCs w:val="24"/>
        </w:rPr>
        <w:t>, 31, 938–941.</w:t>
      </w:r>
    </w:p>
    <w:p>
      <w:pPr>
        <w:autoSpaceDE w:val="0"/>
        <w:autoSpaceDN w:val="0"/>
        <w:spacing w:line="480" w:lineRule="auto"/>
        <w:ind w:left="540" w:hanging="540"/>
        <w:jc w:val="both"/>
        <w:rPr>
          <w:rFonts w:hint="default" w:ascii="Arial" w:hAnsi="Arial" w:cs="Arial"/>
          <w:color w:val="auto"/>
          <w:sz w:val="24"/>
          <w:szCs w:val="24"/>
        </w:rPr>
      </w:pPr>
      <w:r>
        <w:rPr>
          <w:rFonts w:hint="default" w:ascii="Arial" w:hAnsi="Arial" w:cs="Arial"/>
          <w:color w:val="auto"/>
          <w:sz w:val="24"/>
          <w:szCs w:val="24"/>
        </w:rPr>
        <w:t xml:space="preserve">Shin, J.C. &amp; Kehm, B.M. (2013). Institutionalization of world-class university in global competition. </w:t>
      </w:r>
      <w:r>
        <w:rPr>
          <w:rFonts w:hint="default" w:ascii="Arial" w:hAnsi="Arial" w:cs="Arial"/>
          <w:i/>
          <w:iCs/>
          <w:color w:val="auto"/>
          <w:sz w:val="24"/>
          <w:szCs w:val="24"/>
        </w:rPr>
        <w:t>Institutionalization of World-Class University in Global Competition</w:t>
      </w:r>
      <w:r>
        <w:rPr>
          <w:rFonts w:hint="default" w:ascii="Arial" w:hAnsi="Arial" w:cs="Arial"/>
          <w:color w:val="auto"/>
          <w:sz w:val="24"/>
          <w:szCs w:val="24"/>
        </w:rPr>
        <w:t>, 1–301.</w:t>
      </w:r>
    </w:p>
    <w:p>
      <w:pPr>
        <w:autoSpaceDE w:val="0"/>
        <w:autoSpaceDN w:val="0"/>
        <w:spacing w:line="480" w:lineRule="auto"/>
        <w:ind w:left="540" w:hanging="540"/>
        <w:jc w:val="both"/>
        <w:rPr>
          <w:rFonts w:hint="default" w:ascii="Arial" w:hAnsi="Arial" w:cs="Arial"/>
          <w:color w:val="auto"/>
          <w:sz w:val="24"/>
          <w:szCs w:val="24"/>
        </w:rPr>
      </w:pPr>
      <w:r>
        <w:rPr>
          <w:rFonts w:hint="default" w:ascii="Arial" w:hAnsi="Arial" w:cs="Arial"/>
          <w:color w:val="auto"/>
          <w:sz w:val="24"/>
          <w:szCs w:val="24"/>
        </w:rPr>
        <w:t xml:space="preserve">Swihart, R.K., Sundaram, M., Höök, T.O. &amp; Dewoody, J.A. (2016). Factors affecting scholarly performance by wildlife and fisheries faculty. </w:t>
      </w:r>
      <w:r>
        <w:rPr>
          <w:rFonts w:hint="default" w:ascii="Arial" w:hAnsi="Arial" w:cs="Arial"/>
          <w:i/>
          <w:iCs/>
          <w:color w:val="auto"/>
          <w:sz w:val="24"/>
          <w:szCs w:val="24"/>
        </w:rPr>
        <w:t>The Journal of Wildlife Management</w:t>
      </w:r>
      <w:r>
        <w:rPr>
          <w:rFonts w:hint="default" w:ascii="Arial" w:hAnsi="Arial" w:cs="Arial"/>
          <w:color w:val="auto"/>
          <w:sz w:val="24"/>
          <w:szCs w:val="24"/>
        </w:rPr>
        <w:t>, 80, 563–572.</w:t>
      </w:r>
    </w:p>
    <w:p>
      <w:pPr>
        <w:autoSpaceDE w:val="0"/>
        <w:autoSpaceDN w:val="0"/>
        <w:spacing w:line="480" w:lineRule="auto"/>
        <w:ind w:left="540" w:hanging="540"/>
        <w:jc w:val="both"/>
        <w:rPr>
          <w:rFonts w:hint="default" w:ascii="Arial" w:hAnsi="Arial" w:cs="Arial"/>
          <w:color w:val="auto"/>
          <w:sz w:val="24"/>
          <w:szCs w:val="24"/>
        </w:rPr>
      </w:pPr>
      <w:r>
        <w:rPr>
          <w:rFonts w:hint="default" w:ascii="Arial" w:hAnsi="Arial" w:cs="Arial"/>
          <w:color w:val="auto"/>
          <w:sz w:val="24"/>
          <w:szCs w:val="24"/>
        </w:rPr>
        <w:t xml:space="preserve">Symonds, M.R.E., Gemmell, N.J., Braisher, T.L., Gorringe, K.L. &amp; Elgar, M.A. (2006). Gender Differences in Publication Output: Towards an Unbiased Metric of Research Performance. </w:t>
      </w:r>
      <w:r>
        <w:rPr>
          <w:rFonts w:hint="default" w:ascii="Arial" w:hAnsi="Arial" w:cs="Arial"/>
          <w:i/>
          <w:iCs/>
          <w:color w:val="auto"/>
          <w:sz w:val="24"/>
          <w:szCs w:val="24"/>
        </w:rPr>
        <w:t>PLOS ONE</w:t>
      </w:r>
      <w:r>
        <w:rPr>
          <w:rFonts w:hint="default" w:ascii="Arial" w:hAnsi="Arial" w:cs="Arial"/>
          <w:color w:val="auto"/>
          <w:sz w:val="24"/>
          <w:szCs w:val="24"/>
        </w:rPr>
        <w:t>, 1, e127.</w:t>
      </w:r>
    </w:p>
    <w:p>
      <w:pPr>
        <w:autoSpaceDE w:val="0"/>
        <w:autoSpaceDN w:val="0"/>
        <w:spacing w:line="480" w:lineRule="auto"/>
        <w:ind w:left="540" w:hanging="540"/>
        <w:jc w:val="both"/>
        <w:rPr>
          <w:rFonts w:hint="default" w:ascii="Arial" w:hAnsi="Arial" w:cs="Arial"/>
          <w:color w:val="auto"/>
          <w:sz w:val="24"/>
          <w:szCs w:val="24"/>
        </w:rPr>
      </w:pPr>
      <w:r>
        <w:rPr>
          <w:rFonts w:hint="default" w:ascii="Arial" w:hAnsi="Arial" w:cs="Arial"/>
          <w:color w:val="auto"/>
          <w:sz w:val="24"/>
          <w:szCs w:val="24"/>
        </w:rPr>
        <w:t xml:space="preserve">Warren, J.R. (2019). How much do you have to publish to get a job in a top sociology department? Or to get tenure? Trends over a generation. </w:t>
      </w:r>
      <w:r>
        <w:rPr>
          <w:rFonts w:hint="default" w:ascii="Arial" w:hAnsi="Arial" w:cs="Arial"/>
          <w:i/>
          <w:iCs/>
          <w:color w:val="auto"/>
          <w:sz w:val="24"/>
          <w:szCs w:val="24"/>
        </w:rPr>
        <w:t>Sociological Science</w:t>
      </w:r>
      <w:r>
        <w:rPr>
          <w:rFonts w:hint="default" w:ascii="Arial" w:hAnsi="Arial" w:cs="Arial"/>
          <w:color w:val="auto"/>
          <w:sz w:val="24"/>
          <w:szCs w:val="24"/>
        </w:rPr>
        <w:t>, 6, 172–196.</w:t>
      </w:r>
    </w:p>
    <w:p>
      <w:pPr>
        <w:autoSpaceDE w:val="0"/>
        <w:autoSpaceDN w:val="0"/>
        <w:spacing w:line="480" w:lineRule="auto"/>
        <w:ind w:left="540" w:hanging="540"/>
        <w:jc w:val="both"/>
        <w:rPr>
          <w:rFonts w:hint="default" w:ascii="Arial" w:hAnsi="Arial" w:cs="Arial"/>
          <w:color w:val="auto"/>
          <w:sz w:val="24"/>
          <w:szCs w:val="24"/>
        </w:rPr>
      </w:pPr>
      <w:r>
        <w:rPr>
          <w:rFonts w:hint="default" w:ascii="Arial" w:hAnsi="Arial" w:cs="Arial"/>
          <w:color w:val="auto"/>
          <w:sz w:val="24"/>
          <w:szCs w:val="24"/>
        </w:rPr>
        <w:t xml:space="preserve">Witteman, H.O., Hendricks, M., Straus, S. &amp; Tannenbaum, C. (2019). Are gender gaps due to evaluations of the applicant or the science? A natural experiment at a national funding agency. </w:t>
      </w:r>
      <w:r>
        <w:rPr>
          <w:rFonts w:hint="default" w:ascii="Arial" w:hAnsi="Arial" w:cs="Arial"/>
          <w:i/>
          <w:iCs/>
          <w:color w:val="auto"/>
          <w:sz w:val="24"/>
          <w:szCs w:val="24"/>
        </w:rPr>
        <w:t>The Lancet</w:t>
      </w:r>
      <w:r>
        <w:rPr>
          <w:rFonts w:hint="default" w:ascii="Arial" w:hAnsi="Arial" w:cs="Arial"/>
          <w:color w:val="auto"/>
          <w:sz w:val="24"/>
          <w:szCs w:val="24"/>
        </w:rPr>
        <w:t>, 393, 531–540.</w:t>
      </w:r>
    </w:p>
    <w:p>
      <w:pPr>
        <w:autoSpaceDE w:val="0"/>
        <w:autoSpaceDN w:val="0"/>
        <w:spacing w:line="480" w:lineRule="auto"/>
        <w:ind w:left="540" w:hanging="540"/>
        <w:jc w:val="both"/>
        <w:rPr>
          <w:rFonts w:hint="default" w:ascii="Arial" w:hAnsi="Arial" w:cs="Arial"/>
          <w:color w:val="auto"/>
          <w:sz w:val="24"/>
          <w:szCs w:val="24"/>
        </w:rPr>
      </w:pPr>
      <w:r>
        <w:rPr>
          <w:rFonts w:hint="default" w:ascii="Arial" w:hAnsi="Arial" w:cs="Arial"/>
          <w:color w:val="auto"/>
          <w:sz w:val="24"/>
          <w:szCs w:val="24"/>
        </w:rPr>
        <w:t xml:space="preserve">Xue, Y. &amp; Larson, R.C. (2015). STEM crisis or STEM surplus? Yes and yes. </w:t>
      </w:r>
      <w:r>
        <w:rPr>
          <w:rFonts w:hint="default" w:ascii="Arial" w:hAnsi="Arial" w:cs="Arial"/>
          <w:i/>
          <w:iCs/>
          <w:color w:val="auto"/>
          <w:sz w:val="24"/>
          <w:szCs w:val="24"/>
        </w:rPr>
        <w:t>Monthly labor review</w:t>
      </w:r>
      <w:r>
        <w:rPr>
          <w:rFonts w:hint="default" w:ascii="Arial" w:hAnsi="Arial" w:cs="Arial"/>
          <w:color w:val="auto"/>
          <w:sz w:val="24"/>
          <w:szCs w:val="24"/>
        </w:rPr>
        <w:t>, 2015.</w:t>
      </w:r>
    </w:p>
    <w:p>
      <w:pPr>
        <w:spacing w:line="480" w:lineRule="auto"/>
        <w:jc w:val="both"/>
        <w:rPr>
          <w:rFonts w:hint="default" w:ascii="Arial" w:hAnsi="Arial" w:cs="Arial"/>
          <w:b/>
          <w:bCs/>
          <w:color w:val="FF0000"/>
          <w:sz w:val="24"/>
          <w:szCs w:val="24"/>
        </w:rPr>
      </w:pPr>
      <w:r>
        <w:rPr>
          <w:rFonts w:hint="default" w:ascii="Arial" w:hAnsi="Arial" w:cs="Arial"/>
          <w:b/>
          <w:bCs/>
          <w:color w:val="FF0000"/>
          <w:sz w:val="24"/>
          <w:szCs w:val="24"/>
        </w:rPr>
        <w:t>Figures</w:t>
      </w:r>
    </w:p>
    <w:p>
      <w:pPr>
        <w:spacing w:line="480" w:lineRule="auto"/>
        <w:jc w:val="both"/>
        <w:rPr>
          <w:rFonts w:hint="default" w:ascii="Arial" w:hAnsi="Arial" w:cs="Arial"/>
          <w:color w:val="FF0000"/>
          <w:sz w:val="24"/>
          <w:szCs w:val="24"/>
        </w:rPr>
      </w:pPr>
      <w:bookmarkStart w:id="0" w:name="_GoBack"/>
      <w:bookmarkEnd w:id="0"/>
    </w:p>
    <w:p>
      <w:pPr>
        <w:spacing w:line="480" w:lineRule="auto"/>
        <w:jc w:val="both"/>
        <w:rPr>
          <w:rFonts w:hint="default" w:ascii="Arial" w:hAnsi="Arial" w:cs="Arial"/>
          <w:color w:val="FF0000"/>
          <w:sz w:val="24"/>
          <w:szCs w:val="24"/>
        </w:rPr>
      </w:pPr>
      <w:r>
        <w:rPr>
          <w:rFonts w:hint="default" w:ascii="Arial" w:hAnsi="Arial" w:cs="Arial"/>
          <w:color w:val="FF0000"/>
          <w:sz w:val="24"/>
          <w:szCs w:val="24"/>
        </w:rPr>
        <w:t>Figure 1. Distribution of the universities from which the 145 PIs obtained their PhD degrees. Percentages of PhD degrees obtained from the USA, Taiwan, and the UK are as noted, whereas “other” includes those less than 4%.</w:t>
      </w:r>
    </w:p>
    <w:p>
      <w:pPr>
        <w:spacing w:line="480" w:lineRule="auto"/>
        <w:jc w:val="both"/>
        <w:rPr>
          <w:rFonts w:hint="default" w:ascii="Arial" w:hAnsi="Arial" w:cs="Arial"/>
          <w:color w:val="FF0000"/>
          <w:sz w:val="24"/>
          <w:szCs w:val="24"/>
        </w:rPr>
      </w:pPr>
    </w:p>
    <w:p>
      <w:pPr>
        <w:spacing w:line="480" w:lineRule="auto"/>
        <w:jc w:val="both"/>
        <w:rPr>
          <w:rFonts w:hint="default" w:ascii="Arial" w:hAnsi="Arial" w:cs="Arial"/>
          <w:color w:val="FF0000"/>
          <w:sz w:val="24"/>
          <w:szCs w:val="24"/>
        </w:rPr>
      </w:pPr>
      <w:r>
        <w:rPr>
          <w:rFonts w:hint="default" w:ascii="Arial" w:hAnsi="Arial" w:cs="Arial"/>
          <w:color w:val="FF0000"/>
          <w:sz w:val="24"/>
          <w:szCs w:val="24"/>
        </w:rPr>
        <w:t>Figure 2. Distribution of the ranking of universities from which PIs obtained their PhD degree</w:t>
      </w:r>
      <w:r>
        <w:rPr>
          <w:rFonts w:hint="default" w:ascii="Arial" w:hAnsi="Arial" w:cs="Arial" w:eastAsiaTheme="minorEastAsia"/>
          <w:color w:val="FF0000"/>
          <w:sz w:val="24"/>
          <w:szCs w:val="24"/>
        </w:rPr>
        <w:t>s</w:t>
      </w:r>
      <w:r>
        <w:rPr>
          <w:rFonts w:hint="default" w:ascii="Arial" w:hAnsi="Arial" w:cs="Arial"/>
          <w:color w:val="FF0000"/>
          <w:sz w:val="24"/>
          <w:szCs w:val="24"/>
        </w:rPr>
        <w:t>. Dashed lines indicate medians of university ranking for Taiwanese (252) and foreign (108) PhD degree</w:t>
      </w:r>
      <w:r>
        <w:rPr>
          <w:rFonts w:hint="default" w:ascii="Arial" w:hAnsi="Arial" w:cs="Arial" w:eastAsiaTheme="minorEastAsia"/>
          <w:color w:val="FF0000"/>
          <w:sz w:val="24"/>
          <w:szCs w:val="24"/>
        </w:rPr>
        <w:t>s</w:t>
      </w:r>
      <w:r>
        <w:rPr>
          <w:rFonts w:hint="default" w:ascii="Arial" w:hAnsi="Arial" w:cs="Arial"/>
          <w:color w:val="FF0000"/>
          <w:sz w:val="24"/>
          <w:szCs w:val="24"/>
        </w:rPr>
        <w:t>.</w:t>
      </w:r>
    </w:p>
    <w:p>
      <w:pPr>
        <w:spacing w:line="480" w:lineRule="auto"/>
        <w:jc w:val="both"/>
        <w:rPr>
          <w:rFonts w:hint="default" w:ascii="Arial" w:hAnsi="Arial" w:cs="Arial"/>
          <w:color w:val="FF0000"/>
          <w:sz w:val="24"/>
          <w:szCs w:val="24"/>
        </w:rPr>
      </w:pPr>
    </w:p>
    <w:p>
      <w:pPr>
        <w:spacing w:line="480" w:lineRule="auto"/>
        <w:jc w:val="both"/>
        <w:rPr>
          <w:rFonts w:hint="default" w:ascii="Arial" w:hAnsi="Arial" w:cs="Arial"/>
          <w:color w:val="FF0000"/>
          <w:sz w:val="24"/>
          <w:szCs w:val="24"/>
        </w:rPr>
      </w:pPr>
      <w:r>
        <w:rPr>
          <w:rFonts w:hint="default" w:ascii="Arial" w:hAnsi="Arial" w:cs="Arial"/>
          <w:color w:val="FF0000"/>
          <w:sz w:val="24"/>
          <w:szCs w:val="24"/>
        </w:rPr>
        <w:t xml:space="preserve">Figure 3. Temporal variations </w:t>
      </w:r>
      <w:r>
        <w:rPr>
          <w:rFonts w:hint="default" w:ascii="Arial" w:hAnsi="Arial" w:cs="Arial" w:eastAsiaTheme="minorEastAsia"/>
          <w:color w:val="FF0000"/>
          <w:sz w:val="24"/>
          <w:szCs w:val="24"/>
        </w:rPr>
        <w:t>in</w:t>
      </w:r>
      <w:r>
        <w:rPr>
          <w:rFonts w:hint="default" w:ascii="Arial" w:hAnsi="Arial" w:cs="Arial"/>
          <w:color w:val="FF0000"/>
          <w:sz w:val="24"/>
          <w:szCs w:val="24"/>
        </w:rPr>
        <w:t xml:space="preserve"> academic performance (</w:t>
      </w:r>
      <w:r>
        <w:rPr>
          <w:rFonts w:hint="default" w:ascii="Arial" w:hAnsi="Arial" w:cs="Arial" w:eastAsiaTheme="minorEastAsia"/>
          <w:i/>
          <w:iCs/>
          <w:color w:val="FF0000"/>
          <w:sz w:val="24"/>
          <w:szCs w:val="24"/>
        </w:rPr>
        <w:t>a &amp; b</w:t>
      </w:r>
      <w:r>
        <w:rPr>
          <w:rFonts w:hint="default" w:ascii="Arial" w:hAnsi="Arial" w:cs="Arial"/>
          <w:color w:val="FF0000"/>
          <w:sz w:val="24"/>
          <w:szCs w:val="24"/>
        </w:rPr>
        <w:t>) and career duration (</w:t>
      </w:r>
      <w:r>
        <w:rPr>
          <w:rFonts w:hint="default" w:ascii="Arial" w:hAnsi="Arial" w:cs="Arial" w:eastAsiaTheme="minorEastAsia"/>
          <w:i/>
          <w:iCs/>
          <w:color w:val="FF0000"/>
          <w:sz w:val="24"/>
          <w:szCs w:val="24"/>
        </w:rPr>
        <w:t>c &amp; d</w:t>
      </w:r>
      <w:r>
        <w:rPr>
          <w:rFonts w:hint="default" w:ascii="Arial" w:hAnsi="Arial" w:cs="Arial"/>
          <w:color w:val="FF0000"/>
          <w:sz w:val="24"/>
          <w:szCs w:val="24"/>
        </w:rPr>
        <w:t xml:space="preserve">) </w:t>
      </w:r>
      <w:r>
        <w:rPr>
          <w:rFonts w:hint="default" w:ascii="Arial" w:hAnsi="Arial" w:eastAsia="PMingLiU" w:cs="Arial"/>
          <w:color w:val="FF0000"/>
          <w:sz w:val="24"/>
          <w:szCs w:val="24"/>
        </w:rPr>
        <w:t>for</w:t>
      </w:r>
      <w:r>
        <w:rPr>
          <w:rFonts w:hint="default" w:ascii="Arial" w:hAnsi="Arial" w:cs="Arial"/>
          <w:color w:val="FF0000"/>
          <w:sz w:val="24"/>
          <w:szCs w:val="24"/>
        </w:rPr>
        <w:t xml:space="preserve"> recruitment</w:t>
      </w:r>
      <w:r>
        <w:rPr>
          <w:rFonts w:hint="default" w:ascii="Arial" w:hAnsi="Arial" w:eastAsia="PMingLiU" w:cs="Arial"/>
          <w:color w:val="FF0000"/>
          <w:sz w:val="24"/>
          <w:szCs w:val="24"/>
        </w:rPr>
        <w:t xml:space="preserve"> and promotion</w:t>
      </w:r>
      <w:r>
        <w:rPr>
          <w:rFonts w:hint="default" w:ascii="Arial" w:hAnsi="Arial" w:cs="Arial"/>
          <w:color w:val="FF0000"/>
          <w:sz w:val="24"/>
          <w:szCs w:val="24"/>
        </w:rPr>
        <w:t>. Each point represents an individual PI, with point</w:t>
      </w:r>
      <w:r>
        <w:rPr>
          <w:rFonts w:hint="default" w:ascii="Arial" w:hAnsi="Arial" w:cs="Arial" w:eastAsiaTheme="minorEastAsia"/>
          <w:color w:val="FF0000"/>
          <w:sz w:val="24"/>
          <w:szCs w:val="24"/>
        </w:rPr>
        <w:t>s</w:t>
      </w:r>
      <w:r>
        <w:rPr>
          <w:rFonts w:hint="default" w:ascii="Arial" w:hAnsi="Arial" w:cs="Arial"/>
          <w:color w:val="FF0000"/>
          <w:sz w:val="24"/>
          <w:szCs w:val="24"/>
        </w:rPr>
        <w:t xml:space="preserve"> in (</w:t>
      </w:r>
      <w:r>
        <w:rPr>
          <w:rFonts w:hint="default" w:ascii="Arial" w:hAnsi="Arial" w:cs="Arial"/>
          <w:i/>
          <w:iCs/>
          <w:color w:val="FF0000"/>
          <w:sz w:val="24"/>
          <w:szCs w:val="24"/>
        </w:rPr>
        <w:t>c</w:t>
      </w:r>
      <w:r>
        <w:rPr>
          <w:rFonts w:hint="default" w:ascii="Arial" w:hAnsi="Arial" w:cs="Arial"/>
          <w:color w:val="FF0000"/>
          <w:sz w:val="24"/>
          <w:szCs w:val="24"/>
        </w:rPr>
        <w:t>) color</w:t>
      </w:r>
      <w:r>
        <w:rPr>
          <w:rFonts w:hint="default" w:ascii="Arial" w:hAnsi="Arial" w:cs="Arial" w:eastAsiaTheme="minorEastAsia"/>
          <w:color w:val="FF0000"/>
          <w:sz w:val="24"/>
          <w:szCs w:val="24"/>
        </w:rPr>
        <w:t>ed</w:t>
      </w:r>
      <w:r>
        <w:rPr>
          <w:rFonts w:hint="default" w:ascii="Arial" w:hAnsi="Arial" w:cs="Arial"/>
          <w:color w:val="FF0000"/>
          <w:sz w:val="24"/>
          <w:szCs w:val="24"/>
        </w:rPr>
        <w:t xml:space="preserve"> </w:t>
      </w:r>
      <w:r>
        <w:rPr>
          <w:rFonts w:hint="default" w:ascii="Arial" w:hAnsi="Arial" w:cs="Arial" w:eastAsiaTheme="minorEastAsia"/>
          <w:color w:val="FF0000"/>
          <w:sz w:val="24"/>
          <w:szCs w:val="24"/>
        </w:rPr>
        <w:t>by</w:t>
      </w:r>
      <w:r>
        <w:rPr>
          <w:rFonts w:hint="default" w:ascii="Arial" w:hAnsi="Arial" w:cs="Arial"/>
          <w:color w:val="FF0000"/>
          <w:sz w:val="24"/>
          <w:szCs w:val="24"/>
        </w:rPr>
        <w:t xml:space="preserve"> h-index. Solid/dashed lines </w:t>
      </w:r>
      <w:r>
        <w:rPr>
          <w:rFonts w:hint="default" w:ascii="Arial" w:hAnsi="Arial" w:cs="Arial" w:eastAsiaTheme="minorEastAsia"/>
          <w:color w:val="FF0000"/>
          <w:sz w:val="24"/>
          <w:szCs w:val="24"/>
        </w:rPr>
        <w:t>re</w:t>
      </w:r>
      <w:r>
        <w:rPr>
          <w:rFonts w:hint="default" w:ascii="Arial" w:hAnsi="Arial" w:cs="Arial"/>
          <w:color w:val="FF0000"/>
          <w:sz w:val="24"/>
          <w:szCs w:val="24"/>
        </w:rPr>
        <w:t>present significant/non-significant relationship</w:t>
      </w:r>
      <w:r>
        <w:rPr>
          <w:rFonts w:hint="default" w:ascii="Arial" w:hAnsi="Arial" w:cs="Arial" w:eastAsiaTheme="minorEastAsia"/>
          <w:color w:val="FF0000"/>
          <w:sz w:val="24"/>
          <w:szCs w:val="24"/>
        </w:rPr>
        <w:t>s</w:t>
      </w:r>
      <w:r>
        <w:rPr>
          <w:rFonts w:hint="default" w:ascii="Arial" w:hAnsi="Arial" w:cs="Arial"/>
          <w:color w:val="FF0000"/>
          <w:sz w:val="24"/>
          <w:szCs w:val="24"/>
        </w:rPr>
        <w:t xml:space="preserve"> predicted from GLMM</w:t>
      </w:r>
      <w:r>
        <w:rPr>
          <w:rFonts w:hint="default" w:ascii="Arial" w:hAnsi="Arial" w:cs="Arial" w:eastAsiaTheme="minorEastAsia"/>
          <w:color w:val="FF0000"/>
          <w:sz w:val="24"/>
          <w:szCs w:val="24"/>
        </w:rPr>
        <w:t xml:space="preserve">s; </w:t>
      </w:r>
      <w:r>
        <w:rPr>
          <w:rFonts w:hint="default" w:ascii="Arial" w:hAnsi="Arial" w:cs="Arial"/>
          <w:color w:val="FF0000"/>
          <w:sz w:val="24"/>
          <w:szCs w:val="24"/>
        </w:rPr>
        <w:t>shaded area</w:t>
      </w:r>
      <w:r>
        <w:rPr>
          <w:rFonts w:hint="default" w:ascii="Arial" w:hAnsi="Arial" w:cs="Arial" w:eastAsiaTheme="minorEastAsia"/>
          <w:color w:val="FF0000"/>
          <w:sz w:val="24"/>
          <w:szCs w:val="24"/>
        </w:rPr>
        <w:t>s</w:t>
      </w:r>
      <w:r>
        <w:rPr>
          <w:rFonts w:hint="default" w:ascii="Arial" w:hAnsi="Arial" w:cs="Arial"/>
          <w:color w:val="FF0000"/>
          <w:sz w:val="24"/>
          <w:szCs w:val="24"/>
        </w:rPr>
        <w:t xml:space="preserve"> indicate 95% confidence interval</w:t>
      </w:r>
      <w:r>
        <w:rPr>
          <w:rFonts w:hint="default" w:ascii="Arial" w:hAnsi="Arial" w:cs="Arial" w:eastAsiaTheme="minorEastAsia"/>
          <w:color w:val="FF0000"/>
          <w:sz w:val="24"/>
          <w:szCs w:val="24"/>
        </w:rPr>
        <w:t>s</w:t>
      </w:r>
      <w:r>
        <w:rPr>
          <w:rFonts w:hint="default" w:ascii="Arial" w:hAnsi="Arial" w:cs="Arial"/>
          <w:color w:val="FF0000"/>
          <w:sz w:val="24"/>
          <w:szCs w:val="24"/>
        </w:rPr>
        <w:t>.</w:t>
      </w:r>
    </w:p>
    <w:p>
      <w:pPr>
        <w:spacing w:line="480" w:lineRule="auto"/>
        <w:jc w:val="both"/>
        <w:rPr>
          <w:rFonts w:hint="default" w:ascii="Arial" w:hAnsi="Arial" w:cs="Arial"/>
          <w:color w:val="FF0000"/>
          <w:sz w:val="24"/>
          <w:szCs w:val="24"/>
        </w:rPr>
      </w:pPr>
    </w:p>
    <w:p>
      <w:pPr>
        <w:spacing w:line="480" w:lineRule="auto"/>
        <w:jc w:val="both"/>
        <w:rPr>
          <w:rFonts w:hint="default" w:ascii="Arial" w:hAnsi="Arial" w:cs="Arial"/>
          <w:color w:val="FF0000"/>
          <w:sz w:val="24"/>
          <w:szCs w:val="24"/>
        </w:rPr>
      </w:pPr>
      <w:r>
        <w:rPr>
          <w:rFonts w:hint="default" w:ascii="Arial" w:hAnsi="Arial" w:cs="Arial"/>
          <w:color w:val="FF0000"/>
          <w:sz w:val="24"/>
          <w:szCs w:val="24"/>
        </w:rPr>
        <w:t>Figure 4</w:t>
      </w:r>
      <w:r>
        <w:rPr>
          <w:rFonts w:hint="default" w:ascii="Arial" w:hAnsi="Arial" w:cs="Arial" w:eastAsiaTheme="minorEastAsia"/>
          <w:color w:val="FF0000"/>
          <w:sz w:val="24"/>
          <w:szCs w:val="24"/>
        </w:rPr>
        <w:t>.</w:t>
      </w:r>
      <w:r>
        <w:rPr>
          <w:rFonts w:hint="default" w:ascii="Arial" w:hAnsi="Arial" w:cs="Arial"/>
          <w:color w:val="FF0000"/>
          <w:sz w:val="24"/>
          <w:szCs w:val="24"/>
        </w:rPr>
        <w:t xml:space="preserve"> Difference in academic performance before and after (“after”</w:t>
      </w:r>
      <w:r>
        <w:rPr>
          <w:rFonts w:hint="default" w:ascii="Arial" w:hAnsi="Arial" w:cs="Arial" w:eastAsiaTheme="minorEastAsia"/>
          <w:color w:val="FF0000"/>
          <w:sz w:val="24"/>
          <w:szCs w:val="24"/>
        </w:rPr>
        <w:t xml:space="preserve"> h-index</w:t>
      </w:r>
      <w:r>
        <w:rPr>
          <w:rFonts w:hint="default" w:ascii="Arial" w:hAnsi="Arial" w:cs="Arial"/>
          <w:color w:val="FF0000"/>
          <w:sz w:val="24"/>
          <w:szCs w:val="24"/>
        </w:rPr>
        <w:t xml:space="preserve"> – “before” h-index) </w:t>
      </w:r>
      <w:r>
        <w:rPr>
          <w:rFonts w:hint="default" w:ascii="Arial" w:hAnsi="Arial" w:eastAsia="PMingLiU" w:cs="Arial"/>
          <w:color w:val="FF0000"/>
          <w:sz w:val="24"/>
          <w:szCs w:val="24"/>
        </w:rPr>
        <w:t>recruitment as</w:t>
      </w:r>
      <w:r>
        <w:rPr>
          <w:rFonts w:hint="default" w:ascii="Arial" w:hAnsi="Arial" w:cs="Arial"/>
          <w:color w:val="FF0000"/>
          <w:sz w:val="24"/>
          <w:szCs w:val="24"/>
        </w:rPr>
        <w:t xml:space="preserve"> a new PI</w:t>
      </w:r>
      <w:r>
        <w:rPr>
          <w:rFonts w:hint="default" w:ascii="Arial" w:hAnsi="Arial" w:cs="Arial" w:eastAsiaTheme="minorEastAsia"/>
          <w:color w:val="FF0000"/>
          <w:sz w:val="24"/>
          <w:szCs w:val="24"/>
        </w:rPr>
        <w:t xml:space="preserve"> (</w:t>
      </w:r>
      <w:r>
        <w:rPr>
          <w:rFonts w:hint="default" w:ascii="Arial" w:hAnsi="Arial" w:cs="Arial" w:eastAsiaTheme="minorEastAsia"/>
          <w:i/>
          <w:iCs/>
          <w:color w:val="FF0000"/>
          <w:sz w:val="24"/>
          <w:szCs w:val="24"/>
        </w:rPr>
        <w:t>a &amp; b</w:t>
      </w:r>
      <w:r>
        <w:rPr>
          <w:rFonts w:hint="default" w:ascii="Arial" w:hAnsi="Arial" w:cs="Arial" w:eastAsiaTheme="minorEastAsia"/>
          <w:color w:val="FF0000"/>
          <w:sz w:val="24"/>
          <w:szCs w:val="24"/>
        </w:rPr>
        <w:t>)</w:t>
      </w:r>
      <w:r>
        <w:rPr>
          <w:rFonts w:hint="default" w:ascii="Arial" w:hAnsi="Arial" w:cs="Arial"/>
          <w:color w:val="FF0000"/>
          <w:sz w:val="24"/>
          <w:szCs w:val="24"/>
        </w:rPr>
        <w:t xml:space="preserve"> and promot</w:t>
      </w:r>
      <w:r>
        <w:rPr>
          <w:rFonts w:hint="default" w:ascii="Arial" w:hAnsi="Arial" w:eastAsia="PMingLiU" w:cs="Arial"/>
          <w:color w:val="FF0000"/>
          <w:sz w:val="24"/>
          <w:szCs w:val="24"/>
        </w:rPr>
        <w:t>ion</w:t>
      </w:r>
      <w:r>
        <w:rPr>
          <w:rFonts w:hint="default" w:ascii="Arial" w:hAnsi="Arial" w:cs="Arial"/>
          <w:color w:val="FF0000"/>
          <w:sz w:val="24"/>
          <w:szCs w:val="24"/>
        </w:rPr>
        <w:t xml:space="preserve"> to full professor</w:t>
      </w:r>
      <w:r>
        <w:rPr>
          <w:rFonts w:hint="default" w:ascii="Arial" w:hAnsi="Arial" w:cs="Arial" w:eastAsiaTheme="minorEastAsia"/>
          <w:color w:val="FF0000"/>
          <w:sz w:val="24"/>
          <w:szCs w:val="24"/>
        </w:rPr>
        <w:t xml:space="preserve"> (</w:t>
      </w:r>
      <w:r>
        <w:rPr>
          <w:rFonts w:hint="default" w:ascii="Arial" w:hAnsi="Arial" w:cs="Arial" w:eastAsiaTheme="minorEastAsia"/>
          <w:i/>
          <w:iCs/>
          <w:color w:val="FF0000"/>
          <w:sz w:val="24"/>
          <w:szCs w:val="24"/>
        </w:rPr>
        <w:t>c &amp; d</w:t>
      </w:r>
      <w:r>
        <w:rPr>
          <w:rFonts w:hint="default" w:ascii="Arial" w:hAnsi="Arial" w:cs="Arial" w:eastAsiaTheme="minorEastAsia"/>
          <w:color w:val="FF0000"/>
          <w:sz w:val="24"/>
          <w:szCs w:val="24"/>
        </w:rPr>
        <w:t>)</w:t>
      </w:r>
      <w:r>
        <w:rPr>
          <w:rFonts w:hint="default" w:ascii="Arial" w:hAnsi="Arial" w:cs="Arial"/>
          <w:color w:val="FF0000"/>
          <w:sz w:val="24"/>
          <w:szCs w:val="24"/>
        </w:rPr>
        <w:t xml:space="preserve"> in relation to</w:t>
      </w:r>
      <w:r>
        <w:rPr>
          <w:rFonts w:hint="default" w:ascii="Arial" w:hAnsi="Arial" w:cs="Arial" w:eastAsiaTheme="minorEastAsia"/>
          <w:color w:val="FF0000"/>
          <w:sz w:val="24"/>
          <w:szCs w:val="24"/>
        </w:rPr>
        <w:t xml:space="preserve"> </w:t>
      </w:r>
      <w:r>
        <w:rPr>
          <w:rFonts w:hint="default" w:ascii="Arial" w:hAnsi="Arial" w:cs="Arial"/>
          <w:color w:val="FF0000"/>
          <w:sz w:val="24"/>
          <w:szCs w:val="24"/>
        </w:rPr>
        <w:t>year of recruitment</w:t>
      </w:r>
      <w:r>
        <w:rPr>
          <w:rFonts w:hint="default" w:ascii="Arial" w:hAnsi="Arial" w:eastAsia="PMingLiU" w:cs="Arial"/>
          <w:color w:val="FF0000"/>
          <w:sz w:val="24"/>
          <w:szCs w:val="24"/>
        </w:rPr>
        <w:t>/promotion</w:t>
      </w:r>
      <w:r>
        <w:rPr>
          <w:rFonts w:hint="default" w:ascii="Arial" w:hAnsi="Arial" w:cs="Arial"/>
          <w:color w:val="FF0000"/>
          <w:sz w:val="24"/>
          <w:szCs w:val="24"/>
        </w:rPr>
        <w:t xml:space="preserve"> </w:t>
      </w:r>
      <w:r>
        <w:rPr>
          <w:rFonts w:hint="default" w:ascii="Arial" w:hAnsi="Arial" w:eastAsia="PMingLiU" w:cs="Arial"/>
          <w:color w:val="FF0000"/>
          <w:sz w:val="24"/>
          <w:szCs w:val="24"/>
        </w:rPr>
        <w:t>and</w:t>
      </w:r>
      <w:r>
        <w:rPr>
          <w:rFonts w:hint="default" w:ascii="Arial" w:hAnsi="Arial" w:cs="Arial"/>
          <w:color w:val="FF0000"/>
          <w:sz w:val="24"/>
          <w:szCs w:val="24"/>
        </w:rPr>
        <w:t xml:space="preserve"> PhD university origin. Each point represents an individual PI. Solid</w:t>
      </w:r>
      <w:r>
        <w:rPr>
          <w:rFonts w:hint="default" w:ascii="Arial" w:hAnsi="Arial" w:cs="Arial" w:eastAsiaTheme="minorEastAsia"/>
          <w:color w:val="FF0000"/>
          <w:sz w:val="24"/>
          <w:szCs w:val="24"/>
        </w:rPr>
        <w:t>/d</w:t>
      </w:r>
      <w:r>
        <w:rPr>
          <w:rFonts w:hint="default" w:ascii="Arial" w:hAnsi="Arial" w:cs="Arial"/>
          <w:color w:val="FF0000"/>
          <w:sz w:val="24"/>
          <w:szCs w:val="24"/>
        </w:rPr>
        <w:t>ashed line represents significant/non-significant relationship predicted from GLMMs</w:t>
      </w:r>
      <w:r>
        <w:rPr>
          <w:rFonts w:hint="default" w:ascii="Arial" w:hAnsi="Arial" w:eastAsia="PMingLiU" w:cs="Arial"/>
          <w:color w:val="FF0000"/>
          <w:sz w:val="24"/>
          <w:szCs w:val="24"/>
        </w:rPr>
        <w:t>;</w:t>
      </w:r>
      <w:r>
        <w:rPr>
          <w:rFonts w:hint="default" w:ascii="Arial" w:hAnsi="Arial" w:cs="Arial"/>
          <w:color w:val="FF0000"/>
          <w:sz w:val="24"/>
          <w:szCs w:val="24"/>
        </w:rPr>
        <w:t xml:space="preserve"> shaded area</w:t>
      </w:r>
      <w:r>
        <w:rPr>
          <w:rFonts w:hint="default" w:ascii="Arial" w:hAnsi="Arial" w:cs="Arial" w:eastAsiaTheme="minorEastAsia"/>
          <w:color w:val="FF0000"/>
          <w:sz w:val="24"/>
          <w:szCs w:val="24"/>
        </w:rPr>
        <w:t>s</w:t>
      </w:r>
      <w:r>
        <w:rPr>
          <w:rFonts w:hint="default" w:ascii="Arial" w:hAnsi="Arial" w:cs="Arial"/>
          <w:color w:val="FF0000"/>
          <w:sz w:val="24"/>
          <w:szCs w:val="24"/>
        </w:rPr>
        <w:t xml:space="preserve"> indicate 95% confidence interval</w:t>
      </w:r>
      <w:r>
        <w:rPr>
          <w:rFonts w:hint="default" w:ascii="Arial" w:hAnsi="Arial" w:cs="Arial" w:eastAsiaTheme="minorEastAsia"/>
          <w:color w:val="FF0000"/>
          <w:sz w:val="24"/>
          <w:szCs w:val="24"/>
        </w:rPr>
        <w:t>s</w:t>
      </w:r>
      <w:r>
        <w:rPr>
          <w:rFonts w:hint="default" w:ascii="Arial" w:hAnsi="Arial" w:cs="Arial"/>
          <w:color w:val="FF0000"/>
          <w:sz w:val="24"/>
          <w:szCs w:val="24"/>
        </w:rPr>
        <w:t>.</w:t>
      </w:r>
    </w:p>
    <w:p>
      <w:pPr>
        <w:spacing w:line="480" w:lineRule="auto"/>
        <w:jc w:val="both"/>
        <w:rPr>
          <w:rFonts w:hint="default" w:ascii="Arial" w:hAnsi="Arial" w:cs="Arial"/>
          <w:color w:val="FF0000"/>
          <w:sz w:val="24"/>
          <w:szCs w:val="24"/>
        </w:rPr>
      </w:pPr>
      <w:r>
        <w:rPr>
          <w:rFonts w:hint="default" w:ascii="Arial" w:hAnsi="Arial" w:cs="Arial"/>
          <w:color w:val="FF0000"/>
          <w:sz w:val="24"/>
          <w:szCs w:val="24"/>
        </w:rPr>
        <w:br w:type="page"/>
      </w:r>
    </w:p>
    <w:p>
      <w:pPr>
        <w:spacing w:line="480" w:lineRule="auto"/>
        <w:jc w:val="both"/>
        <w:rPr>
          <w:rFonts w:hint="default" w:ascii="Arial" w:hAnsi="Arial" w:cs="Arial"/>
          <w:color w:val="FF0000"/>
          <w:sz w:val="24"/>
          <w:szCs w:val="24"/>
        </w:rPr>
      </w:pPr>
    </w:p>
    <w:tbl>
      <w:tblPr>
        <w:tblStyle w:val="4"/>
        <w:tblW w:w="9270" w:type="dxa"/>
        <w:tblInd w:w="0" w:type="dxa"/>
        <w:tblLayout w:type="autofit"/>
        <w:tblCellMar>
          <w:top w:w="0" w:type="dxa"/>
          <w:left w:w="108" w:type="dxa"/>
          <w:bottom w:w="0" w:type="dxa"/>
          <w:right w:w="108" w:type="dxa"/>
        </w:tblCellMar>
      </w:tblPr>
      <w:tblGrid>
        <w:gridCol w:w="4278"/>
        <w:gridCol w:w="2544"/>
        <w:gridCol w:w="817"/>
        <w:gridCol w:w="634"/>
        <w:gridCol w:w="1078"/>
      </w:tblGrid>
      <w:tr>
        <w:tblPrEx>
          <w:tblCellMar>
            <w:top w:w="0" w:type="dxa"/>
            <w:left w:w="108" w:type="dxa"/>
            <w:bottom w:w="0" w:type="dxa"/>
            <w:right w:w="108" w:type="dxa"/>
          </w:tblCellMar>
        </w:tblPrEx>
        <w:trPr>
          <w:trHeight w:val="320" w:hRule="atLeast"/>
        </w:trPr>
        <w:tc>
          <w:tcPr>
            <w:tcW w:w="9270" w:type="dxa"/>
            <w:gridSpan w:val="5"/>
            <w:tcBorders>
              <w:top w:val="nil"/>
              <w:left w:val="nil"/>
              <w:bottom w:val="nil"/>
              <w:right w:val="nil"/>
            </w:tcBorders>
            <w:shd w:val="clear" w:color="auto" w:fill="auto"/>
            <w:noWrap/>
            <w:vAlign w:val="center"/>
          </w:tcPr>
          <w:p>
            <w:pPr>
              <w:keepNext/>
              <w:keepLines/>
              <w:spacing w:before="200" w:line="480" w:lineRule="auto"/>
              <w:jc w:val="both"/>
              <w:outlineLvl w:val="2"/>
              <w:rPr>
                <w:rFonts w:hint="default" w:ascii="Arial" w:hAnsi="Arial" w:cs="Arial" w:eastAsiaTheme="minorEastAsia"/>
                <w:color w:val="FF0000"/>
                <w:sz w:val="24"/>
                <w:szCs w:val="24"/>
              </w:rPr>
            </w:pPr>
            <w:r>
              <w:rPr>
                <w:rFonts w:hint="default" w:ascii="Arial" w:hAnsi="Arial" w:cs="Arial"/>
                <w:color w:val="FF0000"/>
                <w:sz w:val="24"/>
                <w:szCs w:val="24"/>
              </w:rPr>
              <w:t xml:space="preserve">Table 1. Results of the </w:t>
            </w:r>
            <w:r>
              <w:rPr>
                <w:rFonts w:hint="default" w:ascii="Arial" w:hAnsi="Arial" w:cs="Arial" w:eastAsiaTheme="minorEastAsia"/>
                <w:color w:val="FF0000"/>
                <w:sz w:val="24"/>
                <w:szCs w:val="24"/>
              </w:rPr>
              <w:t>GLMM</w:t>
            </w:r>
            <w:r>
              <w:rPr>
                <w:rFonts w:hint="default" w:ascii="Arial" w:hAnsi="Arial" w:cs="Arial"/>
                <w:color w:val="FF0000"/>
                <w:sz w:val="24"/>
                <w:szCs w:val="24"/>
              </w:rPr>
              <w:t xml:space="preserve">s (type </w:t>
            </w:r>
            <w:r>
              <w:rPr>
                <w:rFonts w:hint="default" w:ascii="Arial" w:hAnsi="Arial" w:cs="Arial"/>
                <w:color w:val="FF0000"/>
                <w:sz w:val="24"/>
                <w:szCs w:val="24"/>
              </w:rPr>
              <w:t>III</w:t>
            </w:r>
            <w:r>
              <w:rPr>
                <w:rFonts w:hint="default" w:ascii="Arial" w:hAnsi="Arial" w:cs="Arial"/>
                <w:color w:val="FF0000"/>
                <w:sz w:val="24"/>
                <w:szCs w:val="24"/>
              </w:rPr>
              <w:t xml:space="preserve"> sum of squares) for analyzing academic performance, career duration, and difference in performance</w:t>
            </w:r>
            <w:r>
              <w:rPr>
                <w:rFonts w:hint="default" w:ascii="Arial" w:hAnsi="Arial" w:cs="Arial" w:eastAsiaTheme="minorEastAsia"/>
                <w:color w:val="FF0000"/>
                <w:sz w:val="24"/>
                <w:szCs w:val="24"/>
              </w:rPr>
              <w:t xml:space="preserve"> before and after recruitment as a new PI and promotion to full professor.</w:t>
            </w:r>
          </w:p>
        </w:tc>
      </w:tr>
      <w:tr>
        <w:tblPrEx>
          <w:tblCellMar>
            <w:top w:w="0" w:type="dxa"/>
            <w:left w:w="108" w:type="dxa"/>
            <w:bottom w:w="0" w:type="dxa"/>
            <w:right w:w="108" w:type="dxa"/>
          </w:tblCellMar>
        </w:tblPrEx>
        <w:trPr>
          <w:trHeight w:val="320" w:hRule="atLeast"/>
        </w:trPr>
        <w:tc>
          <w:tcPr>
            <w:tcW w:w="4278" w:type="dxa"/>
            <w:tcBorders>
              <w:top w:val="single" w:color="auto" w:sz="4" w:space="0"/>
              <w:left w:val="nil"/>
              <w:bottom w:val="single" w:color="auto" w:sz="4" w:space="0"/>
              <w:right w:val="nil"/>
            </w:tcBorders>
            <w:shd w:val="clear" w:color="auto" w:fill="auto"/>
            <w:noWrap/>
            <w:vAlign w:val="center"/>
          </w:tcPr>
          <w:p>
            <w:pPr>
              <w:spacing w:line="480" w:lineRule="auto"/>
              <w:jc w:val="both"/>
              <w:rPr>
                <w:rFonts w:hint="default" w:ascii="Arial" w:hAnsi="Arial" w:cs="Arial" w:eastAsiaTheme="minorEastAsia"/>
                <w:b/>
                <w:bCs/>
                <w:color w:val="FF0000"/>
                <w:sz w:val="24"/>
                <w:szCs w:val="24"/>
              </w:rPr>
            </w:pPr>
            <w:r>
              <w:rPr>
                <w:rFonts w:hint="default" w:ascii="Arial" w:hAnsi="Arial" w:cs="Arial" w:eastAsiaTheme="minorEastAsia"/>
                <w:b/>
                <w:bCs/>
                <w:color w:val="FF0000"/>
                <w:sz w:val="24"/>
                <w:szCs w:val="24"/>
              </w:rPr>
              <w:t>Response</w:t>
            </w:r>
          </w:p>
        </w:tc>
        <w:tc>
          <w:tcPr>
            <w:tcW w:w="2544" w:type="dxa"/>
            <w:tcBorders>
              <w:top w:val="single" w:color="auto" w:sz="4" w:space="0"/>
              <w:left w:val="nil"/>
              <w:bottom w:val="single" w:color="auto" w:sz="4" w:space="0"/>
              <w:right w:val="nil"/>
            </w:tcBorders>
            <w:shd w:val="clear" w:color="auto" w:fill="auto"/>
            <w:noWrap/>
            <w:vAlign w:val="center"/>
          </w:tcPr>
          <w:p>
            <w:pPr>
              <w:spacing w:line="480" w:lineRule="auto"/>
              <w:jc w:val="both"/>
              <w:rPr>
                <w:rFonts w:hint="default" w:ascii="Arial" w:hAnsi="Arial" w:cs="Arial" w:eastAsiaTheme="minorEastAsia"/>
                <w:b/>
                <w:bCs/>
                <w:color w:val="FF0000"/>
                <w:sz w:val="24"/>
                <w:szCs w:val="24"/>
              </w:rPr>
            </w:pPr>
            <w:r>
              <w:rPr>
                <w:rFonts w:hint="default" w:ascii="Arial" w:hAnsi="Arial" w:cs="Arial" w:eastAsiaTheme="minorEastAsia"/>
                <w:b/>
                <w:bCs/>
                <w:color w:val="FF0000"/>
                <w:sz w:val="24"/>
                <w:szCs w:val="24"/>
              </w:rPr>
              <w:t>Predictor</w:t>
            </w:r>
          </w:p>
        </w:tc>
        <w:tc>
          <w:tcPr>
            <w:tcW w:w="736" w:type="dxa"/>
            <w:tcBorders>
              <w:top w:val="single" w:color="auto" w:sz="4" w:space="0"/>
              <w:left w:val="nil"/>
              <w:bottom w:val="single" w:color="auto" w:sz="4" w:space="0"/>
              <w:right w:val="nil"/>
            </w:tcBorders>
            <w:shd w:val="clear" w:color="auto" w:fill="auto"/>
            <w:noWrap/>
            <w:vAlign w:val="center"/>
          </w:tcPr>
          <w:p>
            <w:pPr>
              <w:spacing w:line="480" w:lineRule="auto"/>
              <w:jc w:val="both"/>
              <w:rPr>
                <w:rFonts w:hint="default" w:ascii="Arial" w:hAnsi="Arial" w:cs="Arial"/>
                <w:b/>
                <w:bCs/>
                <w:i/>
                <w:iCs/>
                <w:color w:val="FF0000"/>
                <w:sz w:val="24"/>
                <w:szCs w:val="24"/>
              </w:rPr>
            </w:pPr>
            <w:r>
              <w:rPr>
                <w:rFonts w:hint="default" w:ascii="Arial" w:hAnsi="Arial" w:cs="Arial"/>
                <w:b/>
                <w:bCs/>
                <w:i/>
                <w:iCs/>
                <w:color w:val="FF0000"/>
                <w:sz w:val="24"/>
                <w:szCs w:val="24"/>
              </w:rPr>
              <w:t>χ²</w:t>
            </w:r>
          </w:p>
        </w:tc>
        <w:tc>
          <w:tcPr>
            <w:tcW w:w="634" w:type="dxa"/>
            <w:tcBorders>
              <w:top w:val="single" w:color="auto" w:sz="4" w:space="0"/>
              <w:left w:val="nil"/>
              <w:bottom w:val="single" w:color="auto" w:sz="4" w:space="0"/>
              <w:right w:val="nil"/>
            </w:tcBorders>
            <w:shd w:val="clear" w:color="auto" w:fill="auto"/>
            <w:noWrap/>
            <w:vAlign w:val="center"/>
          </w:tcPr>
          <w:p>
            <w:pPr>
              <w:spacing w:line="480" w:lineRule="auto"/>
              <w:jc w:val="both"/>
              <w:rPr>
                <w:rFonts w:hint="default" w:ascii="Arial" w:hAnsi="Arial" w:cs="Arial"/>
                <w:b/>
                <w:bCs/>
                <w:color w:val="FF0000"/>
                <w:sz w:val="24"/>
                <w:szCs w:val="24"/>
              </w:rPr>
            </w:pPr>
            <w:r>
              <w:rPr>
                <w:rFonts w:hint="default" w:ascii="Arial" w:hAnsi="Arial" w:cs="Arial"/>
                <w:b/>
                <w:bCs/>
                <w:color w:val="FF0000"/>
                <w:sz w:val="24"/>
                <w:szCs w:val="24"/>
              </w:rPr>
              <w:t>d.f.</w:t>
            </w:r>
          </w:p>
        </w:tc>
        <w:tc>
          <w:tcPr>
            <w:tcW w:w="1078" w:type="dxa"/>
            <w:tcBorders>
              <w:top w:val="single" w:color="auto" w:sz="4" w:space="0"/>
              <w:left w:val="nil"/>
              <w:bottom w:val="single" w:color="auto" w:sz="4" w:space="0"/>
              <w:right w:val="nil"/>
            </w:tcBorders>
            <w:shd w:val="clear" w:color="auto" w:fill="auto"/>
            <w:noWrap/>
            <w:vAlign w:val="center"/>
          </w:tcPr>
          <w:p>
            <w:pPr>
              <w:spacing w:line="480" w:lineRule="auto"/>
              <w:jc w:val="both"/>
              <w:rPr>
                <w:rFonts w:hint="default" w:ascii="Arial" w:hAnsi="Arial" w:cs="Arial"/>
                <w:b/>
                <w:bCs/>
                <w:i/>
                <w:iCs/>
                <w:color w:val="FF0000"/>
                <w:sz w:val="24"/>
                <w:szCs w:val="24"/>
              </w:rPr>
            </w:pPr>
            <w:r>
              <w:rPr>
                <w:rFonts w:hint="default" w:ascii="Arial" w:hAnsi="Arial" w:cs="Arial"/>
                <w:b/>
                <w:bCs/>
                <w:i/>
                <w:iCs/>
                <w:color w:val="FF0000"/>
                <w:sz w:val="24"/>
                <w:szCs w:val="24"/>
              </w:rPr>
              <w:t>p</w:t>
            </w:r>
          </w:p>
        </w:tc>
      </w:tr>
      <w:tr>
        <w:tblPrEx>
          <w:tblCellMar>
            <w:top w:w="0" w:type="dxa"/>
            <w:left w:w="108" w:type="dxa"/>
            <w:bottom w:w="0" w:type="dxa"/>
            <w:right w:w="108" w:type="dxa"/>
          </w:tblCellMar>
        </w:tblPrEx>
        <w:trPr>
          <w:trHeight w:val="320" w:hRule="atLeast"/>
        </w:trPr>
        <w:tc>
          <w:tcPr>
            <w:tcW w:w="4278"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r>
              <w:rPr>
                <w:rFonts w:hint="default" w:ascii="Arial" w:hAnsi="Arial" w:cs="Arial"/>
                <w:color w:val="FF0000"/>
                <w:sz w:val="24"/>
                <w:szCs w:val="24"/>
              </w:rPr>
              <w:t>Academic performance (new PI)</w:t>
            </w:r>
          </w:p>
        </w:tc>
        <w:tc>
          <w:tcPr>
            <w:tcW w:w="2544"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r>
              <w:rPr>
                <w:rFonts w:hint="default" w:ascii="Arial" w:hAnsi="Arial" w:cs="Arial"/>
                <w:color w:val="FF0000"/>
                <w:sz w:val="24"/>
                <w:szCs w:val="24"/>
              </w:rPr>
              <w:t>PhD university origin</w:t>
            </w:r>
          </w:p>
        </w:tc>
        <w:tc>
          <w:tcPr>
            <w:tcW w:w="736"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r>
              <w:rPr>
                <w:rFonts w:hint="default" w:ascii="Arial" w:hAnsi="Arial" w:cs="Arial"/>
                <w:color w:val="FF0000"/>
                <w:sz w:val="24"/>
                <w:szCs w:val="24"/>
              </w:rPr>
              <w:t>1.42</w:t>
            </w:r>
          </w:p>
        </w:tc>
        <w:tc>
          <w:tcPr>
            <w:tcW w:w="634"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r>
              <w:rPr>
                <w:rFonts w:hint="default" w:ascii="Arial" w:hAnsi="Arial" w:cs="Arial"/>
                <w:color w:val="FF0000"/>
                <w:sz w:val="24"/>
                <w:szCs w:val="24"/>
              </w:rPr>
              <w:t>1</w:t>
            </w:r>
          </w:p>
        </w:tc>
        <w:tc>
          <w:tcPr>
            <w:tcW w:w="1078"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r>
              <w:rPr>
                <w:rFonts w:hint="default" w:ascii="Arial" w:hAnsi="Arial" w:cs="Arial"/>
                <w:color w:val="FF0000"/>
                <w:sz w:val="24"/>
                <w:szCs w:val="24"/>
              </w:rPr>
              <w:t>.234</w:t>
            </w:r>
          </w:p>
        </w:tc>
      </w:tr>
      <w:tr>
        <w:tblPrEx>
          <w:tblCellMar>
            <w:top w:w="0" w:type="dxa"/>
            <w:left w:w="108" w:type="dxa"/>
            <w:bottom w:w="0" w:type="dxa"/>
            <w:right w:w="108" w:type="dxa"/>
          </w:tblCellMar>
        </w:tblPrEx>
        <w:trPr>
          <w:trHeight w:val="320" w:hRule="atLeast"/>
        </w:trPr>
        <w:tc>
          <w:tcPr>
            <w:tcW w:w="4278"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p>
        </w:tc>
        <w:tc>
          <w:tcPr>
            <w:tcW w:w="2544"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r>
              <w:rPr>
                <w:rFonts w:hint="default" w:ascii="Arial" w:hAnsi="Arial" w:cs="Arial"/>
                <w:color w:val="FF0000"/>
                <w:sz w:val="24"/>
                <w:szCs w:val="24"/>
              </w:rPr>
              <w:t>PhD university ranking</w:t>
            </w:r>
          </w:p>
        </w:tc>
        <w:tc>
          <w:tcPr>
            <w:tcW w:w="736"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r>
              <w:rPr>
                <w:rFonts w:hint="default" w:ascii="Arial" w:hAnsi="Arial" w:cs="Arial"/>
                <w:color w:val="FF0000"/>
                <w:sz w:val="24"/>
                <w:szCs w:val="24"/>
              </w:rPr>
              <w:t>0.45</w:t>
            </w:r>
          </w:p>
        </w:tc>
        <w:tc>
          <w:tcPr>
            <w:tcW w:w="634"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r>
              <w:rPr>
                <w:rFonts w:hint="default" w:ascii="Arial" w:hAnsi="Arial" w:cs="Arial"/>
                <w:color w:val="FF0000"/>
                <w:sz w:val="24"/>
                <w:szCs w:val="24"/>
              </w:rPr>
              <w:t>1</w:t>
            </w:r>
          </w:p>
        </w:tc>
        <w:tc>
          <w:tcPr>
            <w:tcW w:w="1078"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r>
              <w:rPr>
                <w:rFonts w:hint="default" w:ascii="Arial" w:hAnsi="Arial" w:cs="Arial"/>
                <w:color w:val="FF0000"/>
                <w:sz w:val="24"/>
                <w:szCs w:val="24"/>
              </w:rPr>
              <w:t>.503</w:t>
            </w:r>
          </w:p>
        </w:tc>
      </w:tr>
      <w:tr>
        <w:tblPrEx>
          <w:tblCellMar>
            <w:top w:w="0" w:type="dxa"/>
            <w:left w:w="108" w:type="dxa"/>
            <w:bottom w:w="0" w:type="dxa"/>
            <w:right w:w="108" w:type="dxa"/>
          </w:tblCellMar>
        </w:tblPrEx>
        <w:trPr>
          <w:trHeight w:val="320" w:hRule="atLeast"/>
        </w:trPr>
        <w:tc>
          <w:tcPr>
            <w:tcW w:w="4278"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p>
        </w:tc>
        <w:tc>
          <w:tcPr>
            <w:tcW w:w="2544"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r>
              <w:rPr>
                <w:rFonts w:hint="default" w:ascii="Arial" w:hAnsi="Arial" w:cs="Arial"/>
                <w:color w:val="FF0000"/>
                <w:sz w:val="24"/>
                <w:szCs w:val="24"/>
              </w:rPr>
              <w:t>Year of recruitment</w:t>
            </w:r>
          </w:p>
        </w:tc>
        <w:tc>
          <w:tcPr>
            <w:tcW w:w="736"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r>
              <w:rPr>
                <w:rFonts w:hint="default" w:ascii="Arial" w:hAnsi="Arial" w:cs="Arial"/>
                <w:color w:val="FF0000"/>
                <w:sz w:val="24"/>
                <w:szCs w:val="24"/>
              </w:rPr>
              <w:t>74.68</w:t>
            </w:r>
          </w:p>
        </w:tc>
        <w:tc>
          <w:tcPr>
            <w:tcW w:w="634"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r>
              <w:rPr>
                <w:rFonts w:hint="default" w:ascii="Arial" w:hAnsi="Arial" w:cs="Arial"/>
                <w:color w:val="FF0000"/>
                <w:sz w:val="24"/>
                <w:szCs w:val="24"/>
              </w:rPr>
              <w:t>1</w:t>
            </w:r>
          </w:p>
        </w:tc>
        <w:tc>
          <w:tcPr>
            <w:tcW w:w="1078" w:type="dxa"/>
            <w:tcBorders>
              <w:top w:val="nil"/>
              <w:left w:val="nil"/>
              <w:bottom w:val="nil"/>
              <w:right w:val="nil"/>
            </w:tcBorders>
            <w:shd w:val="clear" w:color="auto" w:fill="auto"/>
            <w:noWrap/>
            <w:vAlign w:val="center"/>
          </w:tcPr>
          <w:p>
            <w:pPr>
              <w:spacing w:line="480" w:lineRule="auto"/>
              <w:jc w:val="both"/>
              <w:rPr>
                <w:rFonts w:hint="default" w:ascii="Arial" w:hAnsi="Arial" w:cs="Arial"/>
                <w:b/>
                <w:bCs/>
                <w:color w:val="FF0000"/>
                <w:sz w:val="24"/>
                <w:szCs w:val="24"/>
              </w:rPr>
            </w:pPr>
            <w:r>
              <w:rPr>
                <w:rFonts w:hint="default" w:ascii="Arial" w:hAnsi="Arial" w:cs="Arial"/>
                <w:b/>
                <w:bCs/>
                <w:color w:val="FF0000"/>
                <w:sz w:val="24"/>
                <w:szCs w:val="24"/>
              </w:rPr>
              <w:t>&lt; .001</w:t>
            </w:r>
          </w:p>
        </w:tc>
      </w:tr>
      <w:tr>
        <w:tblPrEx>
          <w:tblCellMar>
            <w:top w:w="0" w:type="dxa"/>
            <w:left w:w="108" w:type="dxa"/>
            <w:bottom w:w="0" w:type="dxa"/>
            <w:right w:w="108" w:type="dxa"/>
          </w:tblCellMar>
        </w:tblPrEx>
        <w:trPr>
          <w:trHeight w:val="320" w:hRule="atLeast"/>
        </w:trPr>
        <w:tc>
          <w:tcPr>
            <w:tcW w:w="4278" w:type="dxa"/>
            <w:tcBorders>
              <w:top w:val="nil"/>
              <w:left w:val="nil"/>
              <w:bottom w:val="nil"/>
              <w:right w:val="nil"/>
            </w:tcBorders>
            <w:shd w:val="clear" w:color="auto" w:fill="auto"/>
            <w:noWrap/>
            <w:vAlign w:val="center"/>
          </w:tcPr>
          <w:p>
            <w:pPr>
              <w:spacing w:line="480" w:lineRule="auto"/>
              <w:jc w:val="both"/>
              <w:rPr>
                <w:rFonts w:hint="default" w:ascii="Arial" w:hAnsi="Arial" w:cs="Arial"/>
                <w:b/>
                <w:bCs/>
                <w:color w:val="FF0000"/>
                <w:sz w:val="24"/>
                <w:szCs w:val="24"/>
              </w:rPr>
            </w:pPr>
          </w:p>
        </w:tc>
        <w:tc>
          <w:tcPr>
            <w:tcW w:w="2544"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r>
              <w:rPr>
                <w:rFonts w:hint="default" w:ascii="Arial" w:hAnsi="Arial" w:cs="Arial"/>
                <w:color w:val="FF0000"/>
                <w:sz w:val="24"/>
                <w:szCs w:val="24"/>
              </w:rPr>
              <w:t>Gender</w:t>
            </w:r>
          </w:p>
        </w:tc>
        <w:tc>
          <w:tcPr>
            <w:tcW w:w="736"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r>
              <w:rPr>
                <w:rFonts w:hint="default" w:ascii="Arial" w:hAnsi="Arial" w:cs="Arial"/>
                <w:color w:val="FF0000"/>
                <w:sz w:val="24"/>
                <w:szCs w:val="24"/>
              </w:rPr>
              <w:t>5.73</w:t>
            </w:r>
          </w:p>
        </w:tc>
        <w:tc>
          <w:tcPr>
            <w:tcW w:w="634"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r>
              <w:rPr>
                <w:rFonts w:hint="default" w:ascii="Arial" w:hAnsi="Arial" w:cs="Arial"/>
                <w:color w:val="FF0000"/>
                <w:sz w:val="24"/>
                <w:szCs w:val="24"/>
              </w:rPr>
              <w:t>1</w:t>
            </w:r>
          </w:p>
        </w:tc>
        <w:tc>
          <w:tcPr>
            <w:tcW w:w="1078" w:type="dxa"/>
            <w:tcBorders>
              <w:top w:val="nil"/>
              <w:left w:val="nil"/>
              <w:bottom w:val="nil"/>
              <w:right w:val="nil"/>
            </w:tcBorders>
            <w:shd w:val="clear" w:color="auto" w:fill="auto"/>
            <w:noWrap/>
            <w:vAlign w:val="center"/>
          </w:tcPr>
          <w:p>
            <w:pPr>
              <w:spacing w:line="480" w:lineRule="auto"/>
              <w:jc w:val="both"/>
              <w:rPr>
                <w:rFonts w:hint="default" w:ascii="Arial" w:hAnsi="Arial" w:cs="Arial"/>
                <w:b/>
                <w:bCs/>
                <w:color w:val="FF0000"/>
                <w:sz w:val="24"/>
                <w:szCs w:val="24"/>
              </w:rPr>
            </w:pPr>
            <w:r>
              <w:rPr>
                <w:rFonts w:hint="default" w:ascii="Arial" w:hAnsi="Arial" w:cs="Arial"/>
                <w:b/>
                <w:bCs/>
                <w:color w:val="FF0000"/>
                <w:sz w:val="24"/>
                <w:szCs w:val="24"/>
              </w:rPr>
              <w:t>.017</w:t>
            </w:r>
          </w:p>
        </w:tc>
      </w:tr>
      <w:tr>
        <w:tblPrEx>
          <w:tblCellMar>
            <w:top w:w="0" w:type="dxa"/>
            <w:left w:w="108" w:type="dxa"/>
            <w:bottom w:w="0" w:type="dxa"/>
            <w:right w:w="108" w:type="dxa"/>
          </w:tblCellMar>
        </w:tblPrEx>
        <w:trPr>
          <w:trHeight w:val="320" w:hRule="atLeast"/>
        </w:trPr>
        <w:tc>
          <w:tcPr>
            <w:tcW w:w="4278"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r>
              <w:rPr>
                <w:rFonts w:hint="default" w:ascii="Arial" w:hAnsi="Arial" w:cs="Arial"/>
                <w:color w:val="FF0000"/>
                <w:sz w:val="24"/>
                <w:szCs w:val="24"/>
              </w:rPr>
              <w:t>Academic performance (promotion)</w:t>
            </w:r>
          </w:p>
        </w:tc>
        <w:tc>
          <w:tcPr>
            <w:tcW w:w="2544"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r>
              <w:rPr>
                <w:rFonts w:hint="default" w:ascii="Arial" w:hAnsi="Arial" w:cs="Arial"/>
                <w:color w:val="FF0000"/>
                <w:sz w:val="24"/>
                <w:szCs w:val="24"/>
              </w:rPr>
              <w:t>PhD university origin</w:t>
            </w:r>
          </w:p>
        </w:tc>
        <w:tc>
          <w:tcPr>
            <w:tcW w:w="736"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r>
              <w:rPr>
                <w:rFonts w:hint="default" w:ascii="Arial" w:hAnsi="Arial" w:cs="Arial"/>
                <w:color w:val="FF0000"/>
                <w:sz w:val="24"/>
                <w:szCs w:val="24"/>
              </w:rPr>
              <w:t>0.06</w:t>
            </w:r>
          </w:p>
        </w:tc>
        <w:tc>
          <w:tcPr>
            <w:tcW w:w="634"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r>
              <w:rPr>
                <w:rFonts w:hint="default" w:ascii="Arial" w:hAnsi="Arial" w:cs="Arial"/>
                <w:color w:val="FF0000"/>
                <w:sz w:val="24"/>
                <w:szCs w:val="24"/>
              </w:rPr>
              <w:t>1</w:t>
            </w:r>
          </w:p>
        </w:tc>
        <w:tc>
          <w:tcPr>
            <w:tcW w:w="1078"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r>
              <w:rPr>
                <w:rFonts w:hint="default" w:ascii="Arial" w:hAnsi="Arial" w:cs="Arial"/>
                <w:color w:val="FF0000"/>
                <w:sz w:val="24"/>
                <w:szCs w:val="24"/>
              </w:rPr>
              <w:t>.812</w:t>
            </w:r>
          </w:p>
        </w:tc>
      </w:tr>
      <w:tr>
        <w:tblPrEx>
          <w:tblCellMar>
            <w:top w:w="0" w:type="dxa"/>
            <w:left w:w="108" w:type="dxa"/>
            <w:bottom w:w="0" w:type="dxa"/>
            <w:right w:w="108" w:type="dxa"/>
          </w:tblCellMar>
        </w:tblPrEx>
        <w:trPr>
          <w:trHeight w:val="320" w:hRule="atLeast"/>
        </w:trPr>
        <w:tc>
          <w:tcPr>
            <w:tcW w:w="4278"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p>
        </w:tc>
        <w:tc>
          <w:tcPr>
            <w:tcW w:w="2544"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r>
              <w:rPr>
                <w:rFonts w:hint="default" w:ascii="Arial" w:hAnsi="Arial" w:cs="Arial"/>
                <w:color w:val="FF0000"/>
                <w:sz w:val="24"/>
                <w:szCs w:val="24"/>
              </w:rPr>
              <w:t>PhD university ranking</w:t>
            </w:r>
          </w:p>
        </w:tc>
        <w:tc>
          <w:tcPr>
            <w:tcW w:w="736"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r>
              <w:rPr>
                <w:rFonts w:hint="default" w:ascii="Arial" w:hAnsi="Arial" w:cs="Arial"/>
                <w:color w:val="FF0000"/>
                <w:sz w:val="24"/>
                <w:szCs w:val="24"/>
              </w:rPr>
              <w:t>1.06</w:t>
            </w:r>
          </w:p>
        </w:tc>
        <w:tc>
          <w:tcPr>
            <w:tcW w:w="634"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r>
              <w:rPr>
                <w:rFonts w:hint="default" w:ascii="Arial" w:hAnsi="Arial" w:cs="Arial"/>
                <w:color w:val="FF0000"/>
                <w:sz w:val="24"/>
                <w:szCs w:val="24"/>
              </w:rPr>
              <w:t>1</w:t>
            </w:r>
          </w:p>
        </w:tc>
        <w:tc>
          <w:tcPr>
            <w:tcW w:w="1078"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r>
              <w:rPr>
                <w:rFonts w:hint="default" w:ascii="Arial" w:hAnsi="Arial" w:cs="Arial"/>
                <w:color w:val="FF0000"/>
                <w:sz w:val="24"/>
                <w:szCs w:val="24"/>
              </w:rPr>
              <w:t>.304</w:t>
            </w:r>
          </w:p>
        </w:tc>
      </w:tr>
      <w:tr>
        <w:tblPrEx>
          <w:tblCellMar>
            <w:top w:w="0" w:type="dxa"/>
            <w:left w:w="108" w:type="dxa"/>
            <w:bottom w:w="0" w:type="dxa"/>
            <w:right w:w="108" w:type="dxa"/>
          </w:tblCellMar>
        </w:tblPrEx>
        <w:trPr>
          <w:trHeight w:val="320" w:hRule="atLeast"/>
        </w:trPr>
        <w:tc>
          <w:tcPr>
            <w:tcW w:w="4278"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p>
        </w:tc>
        <w:tc>
          <w:tcPr>
            <w:tcW w:w="2544"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r>
              <w:rPr>
                <w:rFonts w:hint="default" w:ascii="Arial" w:hAnsi="Arial" w:cs="Arial"/>
                <w:color w:val="FF0000"/>
                <w:sz w:val="24"/>
                <w:szCs w:val="24"/>
              </w:rPr>
              <w:t>Year of promotion</w:t>
            </w:r>
          </w:p>
        </w:tc>
        <w:tc>
          <w:tcPr>
            <w:tcW w:w="736"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r>
              <w:rPr>
                <w:rFonts w:hint="default" w:ascii="Arial" w:hAnsi="Arial" w:cs="Arial"/>
                <w:color w:val="FF0000"/>
                <w:sz w:val="24"/>
                <w:szCs w:val="24"/>
              </w:rPr>
              <w:t>0.97</w:t>
            </w:r>
          </w:p>
        </w:tc>
        <w:tc>
          <w:tcPr>
            <w:tcW w:w="634"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r>
              <w:rPr>
                <w:rFonts w:hint="default" w:ascii="Arial" w:hAnsi="Arial" w:cs="Arial"/>
                <w:color w:val="FF0000"/>
                <w:sz w:val="24"/>
                <w:szCs w:val="24"/>
              </w:rPr>
              <w:t>1</w:t>
            </w:r>
          </w:p>
        </w:tc>
        <w:tc>
          <w:tcPr>
            <w:tcW w:w="1078"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r>
              <w:rPr>
                <w:rFonts w:hint="default" w:ascii="Arial" w:hAnsi="Arial" w:cs="Arial"/>
                <w:color w:val="FF0000"/>
                <w:sz w:val="24"/>
                <w:szCs w:val="24"/>
              </w:rPr>
              <w:t>.324</w:t>
            </w:r>
          </w:p>
        </w:tc>
      </w:tr>
      <w:tr>
        <w:tblPrEx>
          <w:tblCellMar>
            <w:top w:w="0" w:type="dxa"/>
            <w:left w:w="108" w:type="dxa"/>
            <w:bottom w:w="0" w:type="dxa"/>
            <w:right w:w="108" w:type="dxa"/>
          </w:tblCellMar>
        </w:tblPrEx>
        <w:trPr>
          <w:trHeight w:val="320" w:hRule="atLeast"/>
        </w:trPr>
        <w:tc>
          <w:tcPr>
            <w:tcW w:w="4278"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p>
        </w:tc>
        <w:tc>
          <w:tcPr>
            <w:tcW w:w="2544"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r>
              <w:rPr>
                <w:rFonts w:hint="default" w:ascii="Arial" w:hAnsi="Arial" w:cs="Arial"/>
                <w:color w:val="FF0000"/>
                <w:sz w:val="24"/>
                <w:szCs w:val="24"/>
              </w:rPr>
              <w:t>Gender</w:t>
            </w:r>
          </w:p>
        </w:tc>
        <w:tc>
          <w:tcPr>
            <w:tcW w:w="736"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r>
              <w:rPr>
                <w:rFonts w:hint="default" w:ascii="Arial" w:hAnsi="Arial" w:cs="Arial"/>
                <w:color w:val="FF0000"/>
                <w:sz w:val="24"/>
                <w:szCs w:val="24"/>
              </w:rPr>
              <w:t>0.07</w:t>
            </w:r>
          </w:p>
        </w:tc>
        <w:tc>
          <w:tcPr>
            <w:tcW w:w="634"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r>
              <w:rPr>
                <w:rFonts w:hint="default" w:ascii="Arial" w:hAnsi="Arial" w:cs="Arial"/>
                <w:color w:val="FF0000"/>
                <w:sz w:val="24"/>
                <w:szCs w:val="24"/>
              </w:rPr>
              <w:t>1</w:t>
            </w:r>
          </w:p>
        </w:tc>
        <w:tc>
          <w:tcPr>
            <w:tcW w:w="1078"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r>
              <w:rPr>
                <w:rFonts w:hint="default" w:ascii="Arial" w:hAnsi="Arial" w:cs="Arial"/>
                <w:color w:val="FF0000"/>
                <w:sz w:val="24"/>
                <w:szCs w:val="24"/>
              </w:rPr>
              <w:t>.791</w:t>
            </w:r>
          </w:p>
        </w:tc>
      </w:tr>
      <w:tr>
        <w:tblPrEx>
          <w:tblCellMar>
            <w:top w:w="0" w:type="dxa"/>
            <w:left w:w="108" w:type="dxa"/>
            <w:bottom w:w="0" w:type="dxa"/>
            <w:right w:w="108" w:type="dxa"/>
          </w:tblCellMar>
        </w:tblPrEx>
        <w:trPr>
          <w:trHeight w:val="320" w:hRule="atLeast"/>
        </w:trPr>
        <w:tc>
          <w:tcPr>
            <w:tcW w:w="4278" w:type="dxa"/>
            <w:tcBorders>
              <w:top w:val="nil"/>
              <w:left w:val="nil"/>
              <w:bottom w:val="nil"/>
              <w:right w:val="nil"/>
            </w:tcBorders>
            <w:shd w:val="clear" w:color="auto" w:fill="auto"/>
            <w:noWrap/>
            <w:vAlign w:val="center"/>
          </w:tcPr>
          <w:p>
            <w:pPr>
              <w:spacing w:line="480" w:lineRule="auto"/>
              <w:jc w:val="both"/>
              <w:rPr>
                <w:rFonts w:hint="default" w:ascii="Arial" w:hAnsi="Arial" w:cs="Arial" w:eastAsiaTheme="minorEastAsia"/>
                <w:color w:val="FF0000"/>
                <w:sz w:val="24"/>
                <w:szCs w:val="24"/>
              </w:rPr>
            </w:pPr>
            <w:r>
              <w:rPr>
                <w:rFonts w:hint="default" w:ascii="Arial" w:hAnsi="Arial" w:cs="Arial" w:eastAsiaTheme="minorEastAsia"/>
                <w:color w:val="FF0000"/>
                <w:sz w:val="24"/>
                <w:szCs w:val="24"/>
              </w:rPr>
              <w:t>Duration</w:t>
            </w:r>
            <w:r>
              <w:rPr>
                <w:rFonts w:hint="default" w:ascii="Arial" w:hAnsi="Arial" w:cs="Arial"/>
                <w:color w:val="FF0000"/>
                <w:sz w:val="24"/>
                <w:szCs w:val="24"/>
              </w:rPr>
              <w:t xml:space="preserve"> </w:t>
            </w:r>
            <w:r>
              <w:rPr>
                <w:rFonts w:hint="default" w:ascii="Arial" w:hAnsi="Arial" w:cs="Arial" w:eastAsiaTheme="minorEastAsia"/>
                <w:color w:val="FF0000"/>
                <w:sz w:val="24"/>
                <w:szCs w:val="24"/>
              </w:rPr>
              <w:t>(</w:t>
            </w:r>
            <w:r>
              <w:rPr>
                <w:rFonts w:hint="default" w:ascii="Arial" w:hAnsi="Arial" w:cs="Arial"/>
                <w:color w:val="FF0000"/>
                <w:sz w:val="24"/>
                <w:szCs w:val="24"/>
              </w:rPr>
              <w:t>new PI</w:t>
            </w:r>
            <w:r>
              <w:rPr>
                <w:rFonts w:hint="default" w:ascii="Arial" w:hAnsi="Arial" w:cs="Arial" w:eastAsiaTheme="minorEastAsia"/>
                <w:color w:val="FF0000"/>
                <w:sz w:val="24"/>
                <w:szCs w:val="24"/>
              </w:rPr>
              <w:t>)</w:t>
            </w:r>
          </w:p>
        </w:tc>
        <w:tc>
          <w:tcPr>
            <w:tcW w:w="2544"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r>
              <w:rPr>
                <w:rFonts w:hint="default" w:ascii="Arial" w:hAnsi="Arial" w:cs="Arial"/>
                <w:color w:val="FF0000"/>
                <w:sz w:val="24"/>
                <w:szCs w:val="24"/>
              </w:rPr>
              <w:t>Academic performance</w:t>
            </w:r>
          </w:p>
        </w:tc>
        <w:tc>
          <w:tcPr>
            <w:tcW w:w="736"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r>
              <w:rPr>
                <w:rFonts w:hint="default" w:ascii="Arial" w:hAnsi="Arial" w:cs="Arial"/>
                <w:color w:val="FF0000"/>
                <w:sz w:val="24"/>
                <w:szCs w:val="24"/>
              </w:rPr>
              <w:t>6.10</w:t>
            </w:r>
          </w:p>
        </w:tc>
        <w:tc>
          <w:tcPr>
            <w:tcW w:w="634"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r>
              <w:rPr>
                <w:rFonts w:hint="default" w:ascii="Arial" w:hAnsi="Arial" w:cs="Arial"/>
                <w:color w:val="FF0000"/>
                <w:sz w:val="24"/>
                <w:szCs w:val="24"/>
              </w:rPr>
              <w:t>1</w:t>
            </w:r>
          </w:p>
        </w:tc>
        <w:tc>
          <w:tcPr>
            <w:tcW w:w="1078" w:type="dxa"/>
            <w:tcBorders>
              <w:top w:val="nil"/>
              <w:left w:val="nil"/>
              <w:bottom w:val="nil"/>
              <w:right w:val="nil"/>
            </w:tcBorders>
            <w:shd w:val="clear" w:color="auto" w:fill="auto"/>
            <w:noWrap/>
            <w:vAlign w:val="center"/>
          </w:tcPr>
          <w:p>
            <w:pPr>
              <w:spacing w:line="480" w:lineRule="auto"/>
              <w:jc w:val="both"/>
              <w:rPr>
                <w:rFonts w:hint="default" w:ascii="Arial" w:hAnsi="Arial" w:cs="Arial"/>
                <w:b/>
                <w:bCs/>
                <w:color w:val="FF0000"/>
                <w:sz w:val="24"/>
                <w:szCs w:val="24"/>
              </w:rPr>
            </w:pPr>
            <w:r>
              <w:rPr>
                <w:rFonts w:hint="default" w:ascii="Arial" w:hAnsi="Arial" w:cs="Arial"/>
                <w:b/>
                <w:bCs/>
                <w:color w:val="FF0000"/>
                <w:sz w:val="24"/>
                <w:szCs w:val="24"/>
              </w:rPr>
              <w:t>.014</w:t>
            </w:r>
          </w:p>
        </w:tc>
      </w:tr>
      <w:tr>
        <w:tblPrEx>
          <w:tblCellMar>
            <w:top w:w="0" w:type="dxa"/>
            <w:left w:w="108" w:type="dxa"/>
            <w:bottom w:w="0" w:type="dxa"/>
            <w:right w:w="108" w:type="dxa"/>
          </w:tblCellMar>
        </w:tblPrEx>
        <w:trPr>
          <w:trHeight w:val="320" w:hRule="atLeast"/>
        </w:trPr>
        <w:tc>
          <w:tcPr>
            <w:tcW w:w="4278" w:type="dxa"/>
            <w:tcBorders>
              <w:top w:val="nil"/>
              <w:left w:val="nil"/>
              <w:bottom w:val="nil"/>
              <w:right w:val="nil"/>
            </w:tcBorders>
            <w:shd w:val="clear" w:color="auto" w:fill="auto"/>
            <w:noWrap/>
            <w:vAlign w:val="center"/>
          </w:tcPr>
          <w:p>
            <w:pPr>
              <w:spacing w:line="480" w:lineRule="auto"/>
              <w:jc w:val="both"/>
              <w:rPr>
                <w:rFonts w:hint="default" w:ascii="Arial" w:hAnsi="Arial" w:cs="Arial"/>
                <w:b/>
                <w:bCs/>
                <w:color w:val="FF0000"/>
                <w:sz w:val="24"/>
                <w:szCs w:val="24"/>
              </w:rPr>
            </w:pPr>
          </w:p>
        </w:tc>
        <w:tc>
          <w:tcPr>
            <w:tcW w:w="2544"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r>
              <w:rPr>
                <w:rFonts w:hint="default" w:ascii="Arial" w:hAnsi="Arial" w:cs="Arial"/>
                <w:color w:val="FF0000"/>
                <w:sz w:val="24"/>
                <w:szCs w:val="24"/>
              </w:rPr>
              <w:t>PhD university origin</w:t>
            </w:r>
          </w:p>
        </w:tc>
        <w:tc>
          <w:tcPr>
            <w:tcW w:w="736"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r>
              <w:rPr>
                <w:rFonts w:hint="default" w:ascii="Arial" w:hAnsi="Arial" w:cs="Arial"/>
                <w:color w:val="FF0000"/>
                <w:sz w:val="24"/>
                <w:szCs w:val="24"/>
              </w:rPr>
              <w:t>1.01</w:t>
            </w:r>
          </w:p>
        </w:tc>
        <w:tc>
          <w:tcPr>
            <w:tcW w:w="634"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r>
              <w:rPr>
                <w:rFonts w:hint="default" w:ascii="Arial" w:hAnsi="Arial" w:cs="Arial"/>
                <w:color w:val="FF0000"/>
                <w:sz w:val="24"/>
                <w:szCs w:val="24"/>
              </w:rPr>
              <w:t>1</w:t>
            </w:r>
          </w:p>
        </w:tc>
        <w:tc>
          <w:tcPr>
            <w:tcW w:w="1078"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r>
              <w:rPr>
                <w:rFonts w:hint="default" w:ascii="Arial" w:hAnsi="Arial" w:cs="Arial"/>
                <w:color w:val="FF0000"/>
                <w:sz w:val="24"/>
                <w:szCs w:val="24"/>
              </w:rPr>
              <w:t>.315</w:t>
            </w:r>
          </w:p>
        </w:tc>
      </w:tr>
      <w:tr>
        <w:tblPrEx>
          <w:tblCellMar>
            <w:top w:w="0" w:type="dxa"/>
            <w:left w:w="108" w:type="dxa"/>
            <w:bottom w:w="0" w:type="dxa"/>
            <w:right w:w="108" w:type="dxa"/>
          </w:tblCellMar>
        </w:tblPrEx>
        <w:trPr>
          <w:trHeight w:val="320" w:hRule="atLeast"/>
        </w:trPr>
        <w:tc>
          <w:tcPr>
            <w:tcW w:w="4278"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p>
        </w:tc>
        <w:tc>
          <w:tcPr>
            <w:tcW w:w="2544"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r>
              <w:rPr>
                <w:rFonts w:hint="default" w:ascii="Arial" w:hAnsi="Arial" w:cs="Arial"/>
                <w:color w:val="FF0000"/>
                <w:sz w:val="24"/>
                <w:szCs w:val="24"/>
              </w:rPr>
              <w:t>PhD university ranking</w:t>
            </w:r>
          </w:p>
        </w:tc>
        <w:tc>
          <w:tcPr>
            <w:tcW w:w="736"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r>
              <w:rPr>
                <w:rFonts w:hint="default" w:ascii="Arial" w:hAnsi="Arial" w:cs="Arial"/>
                <w:color w:val="FF0000"/>
                <w:sz w:val="24"/>
                <w:szCs w:val="24"/>
              </w:rPr>
              <w:t>1.82</w:t>
            </w:r>
          </w:p>
        </w:tc>
        <w:tc>
          <w:tcPr>
            <w:tcW w:w="634"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r>
              <w:rPr>
                <w:rFonts w:hint="default" w:ascii="Arial" w:hAnsi="Arial" w:cs="Arial"/>
                <w:color w:val="FF0000"/>
                <w:sz w:val="24"/>
                <w:szCs w:val="24"/>
              </w:rPr>
              <w:t>1</w:t>
            </w:r>
          </w:p>
        </w:tc>
        <w:tc>
          <w:tcPr>
            <w:tcW w:w="1078"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r>
              <w:rPr>
                <w:rFonts w:hint="default" w:ascii="Arial" w:hAnsi="Arial" w:cs="Arial"/>
                <w:color w:val="FF0000"/>
                <w:sz w:val="24"/>
                <w:szCs w:val="24"/>
              </w:rPr>
              <w:t>.178</w:t>
            </w:r>
          </w:p>
        </w:tc>
      </w:tr>
      <w:tr>
        <w:tblPrEx>
          <w:tblCellMar>
            <w:top w:w="0" w:type="dxa"/>
            <w:left w:w="108" w:type="dxa"/>
            <w:bottom w:w="0" w:type="dxa"/>
            <w:right w:w="108" w:type="dxa"/>
          </w:tblCellMar>
        </w:tblPrEx>
        <w:trPr>
          <w:trHeight w:val="320" w:hRule="atLeast"/>
        </w:trPr>
        <w:tc>
          <w:tcPr>
            <w:tcW w:w="4278"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p>
        </w:tc>
        <w:tc>
          <w:tcPr>
            <w:tcW w:w="2544"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r>
              <w:rPr>
                <w:rFonts w:hint="default" w:ascii="Arial" w:hAnsi="Arial" w:cs="Arial"/>
                <w:color w:val="FF0000"/>
                <w:sz w:val="24"/>
                <w:szCs w:val="24"/>
              </w:rPr>
              <w:t>Year of recruitment</w:t>
            </w:r>
          </w:p>
        </w:tc>
        <w:tc>
          <w:tcPr>
            <w:tcW w:w="736"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r>
              <w:rPr>
                <w:rFonts w:hint="default" w:ascii="Arial" w:hAnsi="Arial" w:cs="Arial"/>
                <w:color w:val="FF0000"/>
                <w:sz w:val="24"/>
                <w:szCs w:val="24"/>
              </w:rPr>
              <w:t>43.08</w:t>
            </w:r>
          </w:p>
        </w:tc>
        <w:tc>
          <w:tcPr>
            <w:tcW w:w="634"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r>
              <w:rPr>
                <w:rFonts w:hint="default" w:ascii="Arial" w:hAnsi="Arial" w:cs="Arial"/>
                <w:color w:val="FF0000"/>
                <w:sz w:val="24"/>
                <w:szCs w:val="24"/>
              </w:rPr>
              <w:t>1</w:t>
            </w:r>
          </w:p>
        </w:tc>
        <w:tc>
          <w:tcPr>
            <w:tcW w:w="1078" w:type="dxa"/>
            <w:tcBorders>
              <w:top w:val="nil"/>
              <w:left w:val="nil"/>
              <w:bottom w:val="nil"/>
              <w:right w:val="nil"/>
            </w:tcBorders>
            <w:shd w:val="clear" w:color="auto" w:fill="auto"/>
            <w:noWrap/>
            <w:vAlign w:val="center"/>
          </w:tcPr>
          <w:p>
            <w:pPr>
              <w:spacing w:line="480" w:lineRule="auto"/>
              <w:jc w:val="both"/>
              <w:rPr>
                <w:rFonts w:hint="default" w:ascii="Arial" w:hAnsi="Arial" w:cs="Arial"/>
                <w:b/>
                <w:bCs/>
                <w:color w:val="FF0000"/>
                <w:sz w:val="24"/>
                <w:szCs w:val="24"/>
              </w:rPr>
            </w:pPr>
            <w:r>
              <w:rPr>
                <w:rFonts w:hint="default" w:ascii="Arial" w:hAnsi="Arial" w:cs="Arial"/>
                <w:b/>
                <w:bCs/>
                <w:color w:val="FF0000"/>
                <w:sz w:val="24"/>
                <w:szCs w:val="24"/>
              </w:rPr>
              <w:t>&lt; .001</w:t>
            </w:r>
          </w:p>
        </w:tc>
      </w:tr>
      <w:tr>
        <w:tblPrEx>
          <w:tblCellMar>
            <w:top w:w="0" w:type="dxa"/>
            <w:left w:w="108" w:type="dxa"/>
            <w:bottom w:w="0" w:type="dxa"/>
            <w:right w:w="108" w:type="dxa"/>
          </w:tblCellMar>
        </w:tblPrEx>
        <w:trPr>
          <w:trHeight w:val="320" w:hRule="atLeast"/>
        </w:trPr>
        <w:tc>
          <w:tcPr>
            <w:tcW w:w="4278" w:type="dxa"/>
            <w:tcBorders>
              <w:top w:val="nil"/>
              <w:left w:val="nil"/>
              <w:bottom w:val="nil"/>
              <w:right w:val="nil"/>
            </w:tcBorders>
            <w:shd w:val="clear" w:color="auto" w:fill="auto"/>
            <w:noWrap/>
            <w:vAlign w:val="center"/>
          </w:tcPr>
          <w:p>
            <w:pPr>
              <w:spacing w:line="480" w:lineRule="auto"/>
              <w:jc w:val="both"/>
              <w:rPr>
                <w:rFonts w:hint="default" w:ascii="Arial" w:hAnsi="Arial" w:cs="Arial"/>
                <w:b/>
                <w:bCs/>
                <w:color w:val="FF0000"/>
                <w:sz w:val="24"/>
                <w:szCs w:val="24"/>
              </w:rPr>
            </w:pPr>
          </w:p>
        </w:tc>
        <w:tc>
          <w:tcPr>
            <w:tcW w:w="2544"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r>
              <w:rPr>
                <w:rFonts w:hint="default" w:ascii="Arial" w:hAnsi="Arial" w:cs="Arial"/>
                <w:color w:val="FF0000"/>
                <w:sz w:val="24"/>
                <w:szCs w:val="24"/>
              </w:rPr>
              <w:t>Gender</w:t>
            </w:r>
          </w:p>
        </w:tc>
        <w:tc>
          <w:tcPr>
            <w:tcW w:w="736" w:type="dxa"/>
            <w:tcBorders>
              <w:top w:val="nil"/>
              <w:left w:val="nil"/>
              <w:bottom w:val="nil"/>
              <w:right w:val="nil"/>
            </w:tcBorders>
            <w:shd w:val="clear" w:color="auto" w:fill="auto"/>
            <w:noWrap/>
            <w:vAlign w:val="center"/>
          </w:tcPr>
          <w:p>
            <w:pPr>
              <w:spacing w:line="480" w:lineRule="auto"/>
              <w:jc w:val="both"/>
              <w:rPr>
                <w:rFonts w:hint="default" w:ascii="Arial" w:hAnsi="Arial" w:cs="Arial"/>
                <w:b/>
                <w:bCs/>
                <w:color w:val="FF0000"/>
                <w:sz w:val="24"/>
                <w:szCs w:val="24"/>
              </w:rPr>
            </w:pPr>
            <w:r>
              <w:rPr>
                <w:rFonts w:hint="default" w:ascii="Arial" w:hAnsi="Arial" w:cs="Arial"/>
                <w:color w:val="FF0000"/>
                <w:sz w:val="24"/>
                <w:szCs w:val="24"/>
              </w:rPr>
              <w:t>0.78</w:t>
            </w:r>
          </w:p>
        </w:tc>
        <w:tc>
          <w:tcPr>
            <w:tcW w:w="634" w:type="dxa"/>
            <w:tcBorders>
              <w:top w:val="nil"/>
              <w:left w:val="nil"/>
              <w:bottom w:val="nil"/>
              <w:right w:val="nil"/>
            </w:tcBorders>
            <w:shd w:val="clear" w:color="auto" w:fill="auto"/>
            <w:noWrap/>
            <w:vAlign w:val="center"/>
          </w:tcPr>
          <w:p>
            <w:pPr>
              <w:spacing w:line="480" w:lineRule="auto"/>
              <w:jc w:val="both"/>
              <w:rPr>
                <w:rFonts w:hint="default" w:ascii="Arial" w:hAnsi="Arial" w:cs="Arial"/>
                <w:b/>
                <w:bCs/>
                <w:color w:val="FF0000"/>
                <w:sz w:val="24"/>
                <w:szCs w:val="24"/>
              </w:rPr>
            </w:pPr>
            <w:r>
              <w:rPr>
                <w:rFonts w:hint="default" w:ascii="Arial" w:hAnsi="Arial" w:cs="Arial"/>
                <w:color w:val="FF0000"/>
                <w:sz w:val="24"/>
                <w:szCs w:val="24"/>
              </w:rPr>
              <w:t>1</w:t>
            </w:r>
          </w:p>
        </w:tc>
        <w:tc>
          <w:tcPr>
            <w:tcW w:w="1078" w:type="dxa"/>
            <w:tcBorders>
              <w:top w:val="nil"/>
              <w:left w:val="nil"/>
              <w:bottom w:val="nil"/>
              <w:right w:val="nil"/>
            </w:tcBorders>
            <w:shd w:val="clear" w:color="auto" w:fill="auto"/>
            <w:noWrap/>
            <w:vAlign w:val="center"/>
          </w:tcPr>
          <w:p>
            <w:pPr>
              <w:spacing w:line="480" w:lineRule="auto"/>
              <w:jc w:val="both"/>
              <w:rPr>
                <w:rFonts w:hint="default" w:ascii="Arial" w:hAnsi="Arial" w:cs="Arial"/>
                <w:b/>
                <w:bCs/>
                <w:color w:val="FF0000"/>
                <w:sz w:val="24"/>
                <w:szCs w:val="24"/>
              </w:rPr>
            </w:pPr>
            <w:r>
              <w:rPr>
                <w:rFonts w:hint="default" w:ascii="Arial" w:hAnsi="Arial" w:cs="Arial"/>
                <w:color w:val="FF0000"/>
                <w:sz w:val="24"/>
                <w:szCs w:val="24"/>
              </w:rPr>
              <w:t>.377</w:t>
            </w:r>
          </w:p>
        </w:tc>
      </w:tr>
      <w:tr>
        <w:tblPrEx>
          <w:tblCellMar>
            <w:top w:w="0" w:type="dxa"/>
            <w:left w:w="108" w:type="dxa"/>
            <w:bottom w:w="0" w:type="dxa"/>
            <w:right w:w="108" w:type="dxa"/>
          </w:tblCellMar>
        </w:tblPrEx>
        <w:trPr>
          <w:trHeight w:val="320" w:hRule="atLeast"/>
        </w:trPr>
        <w:tc>
          <w:tcPr>
            <w:tcW w:w="4278"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p>
        </w:tc>
        <w:tc>
          <w:tcPr>
            <w:tcW w:w="2544"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r>
              <w:rPr>
                <w:rFonts w:hint="default" w:ascii="Arial" w:hAnsi="Arial" w:cs="Arial"/>
                <w:color w:val="FF0000"/>
                <w:sz w:val="24"/>
                <w:szCs w:val="24"/>
              </w:rPr>
              <w:t>Academic performance x Year of recruitment</w:t>
            </w:r>
          </w:p>
        </w:tc>
        <w:tc>
          <w:tcPr>
            <w:tcW w:w="736"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r>
              <w:rPr>
                <w:rFonts w:hint="default" w:ascii="Arial" w:hAnsi="Arial" w:cs="Arial"/>
                <w:color w:val="FF0000"/>
                <w:sz w:val="24"/>
                <w:szCs w:val="24"/>
              </w:rPr>
              <w:t>6.06</w:t>
            </w:r>
          </w:p>
        </w:tc>
        <w:tc>
          <w:tcPr>
            <w:tcW w:w="634"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r>
              <w:rPr>
                <w:rFonts w:hint="default" w:ascii="Arial" w:hAnsi="Arial" w:cs="Arial"/>
                <w:color w:val="FF0000"/>
                <w:sz w:val="24"/>
                <w:szCs w:val="24"/>
              </w:rPr>
              <w:t>1</w:t>
            </w:r>
          </w:p>
        </w:tc>
        <w:tc>
          <w:tcPr>
            <w:tcW w:w="1078" w:type="dxa"/>
            <w:tcBorders>
              <w:top w:val="nil"/>
              <w:left w:val="nil"/>
              <w:bottom w:val="nil"/>
              <w:right w:val="nil"/>
            </w:tcBorders>
            <w:shd w:val="clear" w:color="auto" w:fill="auto"/>
            <w:noWrap/>
            <w:vAlign w:val="center"/>
          </w:tcPr>
          <w:p>
            <w:pPr>
              <w:spacing w:line="480" w:lineRule="auto"/>
              <w:jc w:val="both"/>
              <w:rPr>
                <w:rFonts w:hint="default" w:ascii="Arial" w:hAnsi="Arial" w:cs="Arial"/>
                <w:b/>
                <w:bCs/>
                <w:color w:val="FF0000"/>
                <w:sz w:val="24"/>
                <w:szCs w:val="24"/>
              </w:rPr>
            </w:pPr>
            <w:r>
              <w:rPr>
                <w:rFonts w:hint="default" w:ascii="Arial" w:hAnsi="Arial" w:cs="Arial"/>
                <w:b/>
                <w:bCs/>
                <w:color w:val="FF0000"/>
                <w:sz w:val="24"/>
                <w:szCs w:val="24"/>
              </w:rPr>
              <w:t>.014</w:t>
            </w:r>
          </w:p>
        </w:tc>
      </w:tr>
      <w:tr>
        <w:tblPrEx>
          <w:tblCellMar>
            <w:top w:w="0" w:type="dxa"/>
            <w:left w:w="108" w:type="dxa"/>
            <w:bottom w:w="0" w:type="dxa"/>
            <w:right w:w="108" w:type="dxa"/>
          </w:tblCellMar>
        </w:tblPrEx>
        <w:trPr>
          <w:trHeight w:val="320" w:hRule="atLeast"/>
        </w:trPr>
        <w:tc>
          <w:tcPr>
            <w:tcW w:w="4278" w:type="dxa"/>
            <w:tcBorders>
              <w:top w:val="nil"/>
              <w:left w:val="nil"/>
              <w:bottom w:val="nil"/>
              <w:right w:val="nil"/>
            </w:tcBorders>
            <w:shd w:val="clear" w:color="auto" w:fill="auto"/>
            <w:noWrap/>
            <w:vAlign w:val="center"/>
          </w:tcPr>
          <w:p>
            <w:pPr>
              <w:spacing w:line="480" w:lineRule="auto"/>
              <w:jc w:val="both"/>
              <w:rPr>
                <w:rFonts w:hint="default" w:ascii="Arial" w:hAnsi="Arial" w:cs="Arial" w:eastAsiaTheme="minorEastAsia"/>
                <w:color w:val="FF0000"/>
                <w:sz w:val="24"/>
                <w:szCs w:val="24"/>
              </w:rPr>
            </w:pPr>
            <w:r>
              <w:rPr>
                <w:rFonts w:hint="default" w:ascii="Arial" w:hAnsi="Arial" w:cs="Arial" w:eastAsiaTheme="minorEastAsia"/>
                <w:color w:val="FF0000"/>
                <w:sz w:val="24"/>
                <w:szCs w:val="24"/>
              </w:rPr>
              <w:t>Duration (</w:t>
            </w:r>
            <w:r>
              <w:rPr>
                <w:rFonts w:hint="default" w:ascii="Arial" w:hAnsi="Arial" w:cs="Arial"/>
                <w:color w:val="FF0000"/>
                <w:sz w:val="24"/>
                <w:szCs w:val="24"/>
              </w:rPr>
              <w:t>promotion</w:t>
            </w:r>
            <w:r>
              <w:rPr>
                <w:rFonts w:hint="default" w:ascii="Arial" w:hAnsi="Arial" w:cs="Arial" w:eastAsiaTheme="minorEastAsia"/>
                <w:color w:val="FF0000"/>
                <w:sz w:val="24"/>
                <w:szCs w:val="24"/>
              </w:rPr>
              <w:t>)</w:t>
            </w:r>
          </w:p>
        </w:tc>
        <w:tc>
          <w:tcPr>
            <w:tcW w:w="2544"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r>
              <w:rPr>
                <w:rFonts w:hint="default" w:ascii="Arial" w:hAnsi="Arial" w:cs="Arial"/>
                <w:color w:val="FF0000"/>
                <w:sz w:val="24"/>
                <w:szCs w:val="24"/>
              </w:rPr>
              <w:t>Academic performance</w:t>
            </w:r>
          </w:p>
        </w:tc>
        <w:tc>
          <w:tcPr>
            <w:tcW w:w="736"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r>
              <w:rPr>
                <w:rFonts w:hint="default" w:ascii="Arial" w:hAnsi="Arial" w:cs="Arial"/>
                <w:color w:val="FF0000"/>
                <w:sz w:val="24"/>
                <w:szCs w:val="24"/>
              </w:rPr>
              <w:t>1.87</w:t>
            </w:r>
          </w:p>
        </w:tc>
        <w:tc>
          <w:tcPr>
            <w:tcW w:w="634"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r>
              <w:rPr>
                <w:rFonts w:hint="default" w:ascii="Arial" w:hAnsi="Arial" w:cs="Arial"/>
                <w:color w:val="FF0000"/>
                <w:sz w:val="24"/>
                <w:szCs w:val="24"/>
              </w:rPr>
              <w:t>1</w:t>
            </w:r>
          </w:p>
        </w:tc>
        <w:tc>
          <w:tcPr>
            <w:tcW w:w="1078"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r>
              <w:rPr>
                <w:rFonts w:hint="default" w:ascii="Arial" w:hAnsi="Arial" w:cs="Arial"/>
                <w:color w:val="FF0000"/>
                <w:sz w:val="24"/>
                <w:szCs w:val="24"/>
              </w:rPr>
              <w:t>.171</w:t>
            </w:r>
          </w:p>
        </w:tc>
      </w:tr>
      <w:tr>
        <w:tblPrEx>
          <w:tblCellMar>
            <w:top w:w="0" w:type="dxa"/>
            <w:left w:w="108" w:type="dxa"/>
            <w:bottom w:w="0" w:type="dxa"/>
            <w:right w:w="108" w:type="dxa"/>
          </w:tblCellMar>
        </w:tblPrEx>
        <w:trPr>
          <w:trHeight w:val="320" w:hRule="atLeast"/>
        </w:trPr>
        <w:tc>
          <w:tcPr>
            <w:tcW w:w="4278"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p>
        </w:tc>
        <w:tc>
          <w:tcPr>
            <w:tcW w:w="2544"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r>
              <w:rPr>
                <w:rFonts w:hint="default" w:ascii="Arial" w:hAnsi="Arial" w:cs="Arial"/>
                <w:color w:val="FF0000"/>
                <w:sz w:val="24"/>
                <w:szCs w:val="24"/>
              </w:rPr>
              <w:t>PhD university origin</w:t>
            </w:r>
          </w:p>
        </w:tc>
        <w:tc>
          <w:tcPr>
            <w:tcW w:w="736"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r>
              <w:rPr>
                <w:rFonts w:hint="default" w:ascii="Arial" w:hAnsi="Arial" w:cs="Arial"/>
                <w:color w:val="FF0000"/>
                <w:sz w:val="24"/>
                <w:szCs w:val="24"/>
              </w:rPr>
              <w:t>1.96</w:t>
            </w:r>
          </w:p>
        </w:tc>
        <w:tc>
          <w:tcPr>
            <w:tcW w:w="634"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r>
              <w:rPr>
                <w:rFonts w:hint="default" w:ascii="Arial" w:hAnsi="Arial" w:cs="Arial"/>
                <w:color w:val="FF0000"/>
                <w:sz w:val="24"/>
                <w:szCs w:val="24"/>
              </w:rPr>
              <w:t>1</w:t>
            </w:r>
          </w:p>
        </w:tc>
        <w:tc>
          <w:tcPr>
            <w:tcW w:w="1078"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r>
              <w:rPr>
                <w:rFonts w:hint="default" w:ascii="Arial" w:hAnsi="Arial" w:cs="Arial"/>
                <w:color w:val="FF0000"/>
                <w:sz w:val="24"/>
                <w:szCs w:val="24"/>
              </w:rPr>
              <w:t>.161</w:t>
            </w:r>
          </w:p>
        </w:tc>
      </w:tr>
      <w:tr>
        <w:tblPrEx>
          <w:tblCellMar>
            <w:top w:w="0" w:type="dxa"/>
            <w:left w:w="108" w:type="dxa"/>
            <w:bottom w:w="0" w:type="dxa"/>
            <w:right w:w="108" w:type="dxa"/>
          </w:tblCellMar>
        </w:tblPrEx>
        <w:trPr>
          <w:trHeight w:val="320" w:hRule="atLeast"/>
        </w:trPr>
        <w:tc>
          <w:tcPr>
            <w:tcW w:w="4278"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p>
        </w:tc>
        <w:tc>
          <w:tcPr>
            <w:tcW w:w="2544"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r>
              <w:rPr>
                <w:rFonts w:hint="default" w:ascii="Arial" w:hAnsi="Arial" w:cs="Arial"/>
                <w:color w:val="FF0000"/>
                <w:sz w:val="24"/>
                <w:szCs w:val="24"/>
              </w:rPr>
              <w:t>PhD university ranking</w:t>
            </w:r>
          </w:p>
        </w:tc>
        <w:tc>
          <w:tcPr>
            <w:tcW w:w="736"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r>
              <w:rPr>
                <w:rFonts w:hint="default" w:ascii="Arial" w:hAnsi="Arial" w:cs="Arial"/>
                <w:color w:val="FF0000"/>
                <w:sz w:val="24"/>
                <w:szCs w:val="24"/>
              </w:rPr>
              <w:t>0.62</w:t>
            </w:r>
          </w:p>
        </w:tc>
        <w:tc>
          <w:tcPr>
            <w:tcW w:w="634"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r>
              <w:rPr>
                <w:rFonts w:hint="default" w:ascii="Arial" w:hAnsi="Arial" w:cs="Arial"/>
                <w:color w:val="FF0000"/>
                <w:sz w:val="24"/>
                <w:szCs w:val="24"/>
              </w:rPr>
              <w:t>1</w:t>
            </w:r>
          </w:p>
        </w:tc>
        <w:tc>
          <w:tcPr>
            <w:tcW w:w="1078"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r>
              <w:rPr>
                <w:rFonts w:hint="default" w:ascii="Arial" w:hAnsi="Arial" w:cs="Arial"/>
                <w:color w:val="FF0000"/>
                <w:sz w:val="24"/>
                <w:szCs w:val="24"/>
              </w:rPr>
              <w:t>.430</w:t>
            </w:r>
          </w:p>
        </w:tc>
      </w:tr>
      <w:tr>
        <w:tblPrEx>
          <w:tblCellMar>
            <w:top w:w="0" w:type="dxa"/>
            <w:left w:w="108" w:type="dxa"/>
            <w:bottom w:w="0" w:type="dxa"/>
            <w:right w:w="108" w:type="dxa"/>
          </w:tblCellMar>
        </w:tblPrEx>
        <w:trPr>
          <w:trHeight w:val="320" w:hRule="atLeast"/>
        </w:trPr>
        <w:tc>
          <w:tcPr>
            <w:tcW w:w="4278"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p>
        </w:tc>
        <w:tc>
          <w:tcPr>
            <w:tcW w:w="2544"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r>
              <w:rPr>
                <w:rFonts w:hint="default" w:ascii="Arial" w:hAnsi="Arial" w:cs="Arial"/>
                <w:color w:val="FF0000"/>
                <w:sz w:val="24"/>
                <w:szCs w:val="24"/>
              </w:rPr>
              <w:t>Year of promotion</w:t>
            </w:r>
          </w:p>
        </w:tc>
        <w:tc>
          <w:tcPr>
            <w:tcW w:w="736"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r>
              <w:rPr>
                <w:rFonts w:hint="default" w:ascii="Arial" w:hAnsi="Arial" w:cs="Arial"/>
                <w:color w:val="FF0000"/>
                <w:sz w:val="24"/>
                <w:szCs w:val="24"/>
              </w:rPr>
              <w:t>7.03</w:t>
            </w:r>
          </w:p>
        </w:tc>
        <w:tc>
          <w:tcPr>
            <w:tcW w:w="634"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r>
              <w:rPr>
                <w:rFonts w:hint="default" w:ascii="Arial" w:hAnsi="Arial" w:cs="Arial"/>
                <w:color w:val="FF0000"/>
                <w:sz w:val="24"/>
                <w:szCs w:val="24"/>
              </w:rPr>
              <w:t>1</w:t>
            </w:r>
          </w:p>
        </w:tc>
        <w:tc>
          <w:tcPr>
            <w:tcW w:w="1078" w:type="dxa"/>
            <w:tcBorders>
              <w:top w:val="nil"/>
              <w:left w:val="nil"/>
              <w:bottom w:val="nil"/>
              <w:right w:val="nil"/>
            </w:tcBorders>
            <w:shd w:val="clear" w:color="auto" w:fill="auto"/>
            <w:noWrap/>
            <w:vAlign w:val="center"/>
          </w:tcPr>
          <w:p>
            <w:pPr>
              <w:spacing w:line="480" w:lineRule="auto"/>
              <w:jc w:val="both"/>
              <w:rPr>
                <w:rFonts w:hint="default" w:ascii="Arial" w:hAnsi="Arial" w:cs="Arial"/>
                <w:b/>
                <w:bCs/>
                <w:color w:val="FF0000"/>
                <w:sz w:val="24"/>
                <w:szCs w:val="24"/>
              </w:rPr>
            </w:pPr>
            <w:r>
              <w:rPr>
                <w:rFonts w:hint="default" w:ascii="Arial" w:hAnsi="Arial" w:cs="Arial"/>
                <w:b/>
                <w:bCs/>
                <w:color w:val="FF0000"/>
                <w:sz w:val="24"/>
                <w:szCs w:val="24"/>
              </w:rPr>
              <w:t>.008</w:t>
            </w:r>
          </w:p>
        </w:tc>
      </w:tr>
      <w:tr>
        <w:tblPrEx>
          <w:tblCellMar>
            <w:top w:w="0" w:type="dxa"/>
            <w:left w:w="108" w:type="dxa"/>
            <w:bottom w:w="0" w:type="dxa"/>
            <w:right w:w="108" w:type="dxa"/>
          </w:tblCellMar>
        </w:tblPrEx>
        <w:trPr>
          <w:trHeight w:val="320" w:hRule="atLeast"/>
        </w:trPr>
        <w:tc>
          <w:tcPr>
            <w:tcW w:w="4278" w:type="dxa"/>
            <w:tcBorders>
              <w:top w:val="nil"/>
              <w:left w:val="nil"/>
              <w:bottom w:val="nil"/>
              <w:right w:val="nil"/>
            </w:tcBorders>
            <w:shd w:val="clear" w:color="auto" w:fill="auto"/>
            <w:noWrap/>
            <w:vAlign w:val="center"/>
          </w:tcPr>
          <w:p>
            <w:pPr>
              <w:spacing w:line="480" w:lineRule="auto"/>
              <w:jc w:val="both"/>
              <w:rPr>
                <w:rFonts w:hint="default" w:ascii="Arial" w:hAnsi="Arial" w:cs="Arial"/>
                <w:b/>
                <w:bCs/>
                <w:color w:val="FF0000"/>
                <w:sz w:val="24"/>
                <w:szCs w:val="24"/>
              </w:rPr>
            </w:pPr>
          </w:p>
        </w:tc>
        <w:tc>
          <w:tcPr>
            <w:tcW w:w="2544"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r>
              <w:rPr>
                <w:rFonts w:hint="default" w:ascii="Arial" w:hAnsi="Arial" w:cs="Arial"/>
                <w:color w:val="FF0000"/>
                <w:sz w:val="24"/>
                <w:szCs w:val="24"/>
              </w:rPr>
              <w:t>Gender</w:t>
            </w:r>
          </w:p>
        </w:tc>
        <w:tc>
          <w:tcPr>
            <w:tcW w:w="736"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r>
              <w:rPr>
                <w:rFonts w:hint="default" w:ascii="Arial" w:hAnsi="Arial" w:cs="Arial"/>
                <w:color w:val="FF0000"/>
                <w:sz w:val="24"/>
                <w:szCs w:val="24"/>
              </w:rPr>
              <w:t>3.18</w:t>
            </w:r>
          </w:p>
        </w:tc>
        <w:tc>
          <w:tcPr>
            <w:tcW w:w="634"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r>
              <w:rPr>
                <w:rFonts w:hint="default" w:ascii="Arial" w:hAnsi="Arial" w:cs="Arial"/>
                <w:color w:val="FF0000"/>
                <w:sz w:val="24"/>
                <w:szCs w:val="24"/>
              </w:rPr>
              <w:t>1</w:t>
            </w:r>
          </w:p>
        </w:tc>
        <w:tc>
          <w:tcPr>
            <w:tcW w:w="1078"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r>
              <w:rPr>
                <w:rFonts w:hint="default" w:ascii="Arial" w:hAnsi="Arial" w:cs="Arial"/>
                <w:color w:val="FF0000"/>
                <w:sz w:val="24"/>
                <w:szCs w:val="24"/>
              </w:rPr>
              <w:t>.075</w:t>
            </w:r>
          </w:p>
        </w:tc>
      </w:tr>
      <w:tr>
        <w:tblPrEx>
          <w:tblCellMar>
            <w:top w:w="0" w:type="dxa"/>
            <w:left w:w="108" w:type="dxa"/>
            <w:bottom w:w="0" w:type="dxa"/>
            <w:right w:w="108" w:type="dxa"/>
          </w:tblCellMar>
        </w:tblPrEx>
        <w:trPr>
          <w:trHeight w:val="320" w:hRule="atLeast"/>
        </w:trPr>
        <w:tc>
          <w:tcPr>
            <w:tcW w:w="4278"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r>
              <w:rPr>
                <w:rFonts w:hint="default" w:ascii="Arial" w:hAnsi="Arial" w:cs="Arial"/>
                <w:color w:val="FF0000"/>
                <w:sz w:val="24"/>
                <w:szCs w:val="24"/>
              </w:rPr>
              <w:t>Difference in performance (new PI)</w:t>
            </w:r>
          </w:p>
        </w:tc>
        <w:tc>
          <w:tcPr>
            <w:tcW w:w="2544"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r>
              <w:rPr>
                <w:rFonts w:hint="default" w:ascii="Arial" w:hAnsi="Arial" w:cs="Arial"/>
                <w:color w:val="FF0000"/>
                <w:sz w:val="24"/>
                <w:szCs w:val="24"/>
              </w:rPr>
              <w:t>PhD university origin</w:t>
            </w:r>
          </w:p>
        </w:tc>
        <w:tc>
          <w:tcPr>
            <w:tcW w:w="736"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r>
              <w:rPr>
                <w:rFonts w:hint="default" w:ascii="Arial" w:hAnsi="Arial" w:cs="Arial"/>
                <w:color w:val="FF0000"/>
                <w:sz w:val="24"/>
                <w:szCs w:val="24"/>
              </w:rPr>
              <w:t>0.42</w:t>
            </w:r>
          </w:p>
        </w:tc>
        <w:tc>
          <w:tcPr>
            <w:tcW w:w="634"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r>
              <w:rPr>
                <w:rFonts w:hint="default" w:ascii="Arial" w:hAnsi="Arial" w:cs="Arial"/>
                <w:color w:val="FF0000"/>
                <w:sz w:val="24"/>
                <w:szCs w:val="24"/>
              </w:rPr>
              <w:t>1</w:t>
            </w:r>
          </w:p>
        </w:tc>
        <w:tc>
          <w:tcPr>
            <w:tcW w:w="1078"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r>
              <w:rPr>
                <w:rFonts w:hint="default" w:ascii="Arial" w:hAnsi="Arial" w:cs="Arial"/>
                <w:color w:val="FF0000"/>
                <w:sz w:val="24"/>
                <w:szCs w:val="24"/>
              </w:rPr>
              <w:t>.517</w:t>
            </w:r>
          </w:p>
        </w:tc>
      </w:tr>
      <w:tr>
        <w:tblPrEx>
          <w:tblCellMar>
            <w:top w:w="0" w:type="dxa"/>
            <w:left w:w="108" w:type="dxa"/>
            <w:bottom w:w="0" w:type="dxa"/>
            <w:right w:w="108" w:type="dxa"/>
          </w:tblCellMar>
        </w:tblPrEx>
        <w:trPr>
          <w:trHeight w:val="320" w:hRule="atLeast"/>
        </w:trPr>
        <w:tc>
          <w:tcPr>
            <w:tcW w:w="4278"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p>
        </w:tc>
        <w:tc>
          <w:tcPr>
            <w:tcW w:w="2544"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r>
              <w:rPr>
                <w:rFonts w:hint="default" w:ascii="Arial" w:hAnsi="Arial" w:cs="Arial"/>
                <w:color w:val="FF0000"/>
                <w:sz w:val="24"/>
                <w:szCs w:val="24"/>
              </w:rPr>
              <w:t>PhD university ranking</w:t>
            </w:r>
          </w:p>
        </w:tc>
        <w:tc>
          <w:tcPr>
            <w:tcW w:w="736"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r>
              <w:rPr>
                <w:rFonts w:hint="default" w:ascii="Arial" w:hAnsi="Arial" w:cs="Arial"/>
                <w:color w:val="FF0000"/>
                <w:sz w:val="24"/>
                <w:szCs w:val="24"/>
              </w:rPr>
              <w:t>0.38</w:t>
            </w:r>
          </w:p>
        </w:tc>
        <w:tc>
          <w:tcPr>
            <w:tcW w:w="634"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r>
              <w:rPr>
                <w:rFonts w:hint="default" w:ascii="Arial" w:hAnsi="Arial" w:cs="Arial"/>
                <w:color w:val="FF0000"/>
                <w:sz w:val="24"/>
                <w:szCs w:val="24"/>
              </w:rPr>
              <w:t>1</w:t>
            </w:r>
          </w:p>
        </w:tc>
        <w:tc>
          <w:tcPr>
            <w:tcW w:w="1078"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r>
              <w:rPr>
                <w:rFonts w:hint="default" w:ascii="Arial" w:hAnsi="Arial" w:cs="Arial"/>
                <w:color w:val="FF0000"/>
                <w:sz w:val="24"/>
                <w:szCs w:val="24"/>
              </w:rPr>
              <w:t>.537</w:t>
            </w:r>
          </w:p>
        </w:tc>
      </w:tr>
      <w:tr>
        <w:tblPrEx>
          <w:tblCellMar>
            <w:top w:w="0" w:type="dxa"/>
            <w:left w:w="108" w:type="dxa"/>
            <w:bottom w:w="0" w:type="dxa"/>
            <w:right w:w="108" w:type="dxa"/>
          </w:tblCellMar>
        </w:tblPrEx>
        <w:trPr>
          <w:trHeight w:val="320" w:hRule="atLeast"/>
        </w:trPr>
        <w:tc>
          <w:tcPr>
            <w:tcW w:w="4278"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p>
        </w:tc>
        <w:tc>
          <w:tcPr>
            <w:tcW w:w="2544"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r>
              <w:rPr>
                <w:rFonts w:hint="default" w:ascii="Arial" w:hAnsi="Arial" w:cs="Arial"/>
                <w:color w:val="FF0000"/>
                <w:sz w:val="24"/>
                <w:szCs w:val="24"/>
              </w:rPr>
              <w:t>Year of recruitment</w:t>
            </w:r>
          </w:p>
        </w:tc>
        <w:tc>
          <w:tcPr>
            <w:tcW w:w="736" w:type="dxa"/>
            <w:tcBorders>
              <w:top w:val="nil"/>
              <w:left w:val="nil"/>
              <w:bottom w:val="nil"/>
              <w:right w:val="nil"/>
            </w:tcBorders>
            <w:shd w:val="clear" w:color="auto" w:fill="auto"/>
            <w:noWrap/>
            <w:vAlign w:val="center"/>
          </w:tcPr>
          <w:p>
            <w:pPr>
              <w:spacing w:line="480" w:lineRule="auto"/>
              <w:jc w:val="both"/>
              <w:rPr>
                <w:rFonts w:hint="default" w:ascii="Arial" w:hAnsi="Arial" w:eastAsia="PMingLiU" w:cs="Arial"/>
                <w:color w:val="FF0000"/>
                <w:sz w:val="24"/>
                <w:szCs w:val="24"/>
              </w:rPr>
            </w:pPr>
            <w:r>
              <w:rPr>
                <w:rFonts w:hint="default" w:ascii="Arial" w:hAnsi="Arial" w:cs="Arial"/>
                <w:color w:val="FF0000"/>
                <w:sz w:val="24"/>
                <w:szCs w:val="24"/>
              </w:rPr>
              <w:t>15.4</w:t>
            </w:r>
            <w:r>
              <w:rPr>
                <w:rFonts w:hint="default" w:ascii="Arial" w:hAnsi="Arial" w:eastAsia="PMingLiU" w:cs="Arial"/>
                <w:color w:val="FF0000"/>
                <w:sz w:val="24"/>
                <w:szCs w:val="24"/>
              </w:rPr>
              <w:t>0</w:t>
            </w:r>
          </w:p>
        </w:tc>
        <w:tc>
          <w:tcPr>
            <w:tcW w:w="634"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r>
              <w:rPr>
                <w:rFonts w:hint="default" w:ascii="Arial" w:hAnsi="Arial" w:cs="Arial"/>
                <w:color w:val="FF0000"/>
                <w:sz w:val="24"/>
                <w:szCs w:val="24"/>
              </w:rPr>
              <w:t>1</w:t>
            </w:r>
          </w:p>
        </w:tc>
        <w:tc>
          <w:tcPr>
            <w:tcW w:w="1078" w:type="dxa"/>
            <w:tcBorders>
              <w:top w:val="nil"/>
              <w:left w:val="nil"/>
              <w:bottom w:val="nil"/>
              <w:right w:val="nil"/>
            </w:tcBorders>
            <w:shd w:val="clear" w:color="auto" w:fill="auto"/>
            <w:noWrap/>
            <w:vAlign w:val="center"/>
          </w:tcPr>
          <w:p>
            <w:pPr>
              <w:spacing w:line="480" w:lineRule="auto"/>
              <w:jc w:val="both"/>
              <w:rPr>
                <w:rFonts w:hint="default" w:ascii="Arial" w:hAnsi="Arial" w:cs="Arial"/>
                <w:b/>
                <w:bCs/>
                <w:color w:val="FF0000"/>
                <w:sz w:val="24"/>
                <w:szCs w:val="24"/>
              </w:rPr>
            </w:pPr>
            <w:r>
              <w:rPr>
                <w:rFonts w:hint="default" w:ascii="Arial" w:hAnsi="Arial" w:cs="Arial"/>
                <w:b/>
                <w:bCs/>
                <w:color w:val="FF0000"/>
                <w:sz w:val="24"/>
                <w:szCs w:val="24"/>
              </w:rPr>
              <w:t>&lt; .001</w:t>
            </w:r>
          </w:p>
        </w:tc>
      </w:tr>
      <w:tr>
        <w:tblPrEx>
          <w:tblCellMar>
            <w:top w:w="0" w:type="dxa"/>
            <w:left w:w="108" w:type="dxa"/>
            <w:bottom w:w="0" w:type="dxa"/>
            <w:right w:w="108" w:type="dxa"/>
          </w:tblCellMar>
        </w:tblPrEx>
        <w:trPr>
          <w:trHeight w:val="320" w:hRule="atLeast"/>
        </w:trPr>
        <w:tc>
          <w:tcPr>
            <w:tcW w:w="4278" w:type="dxa"/>
            <w:tcBorders>
              <w:top w:val="nil"/>
              <w:left w:val="nil"/>
              <w:bottom w:val="nil"/>
              <w:right w:val="nil"/>
            </w:tcBorders>
            <w:shd w:val="clear" w:color="auto" w:fill="auto"/>
            <w:noWrap/>
            <w:vAlign w:val="center"/>
          </w:tcPr>
          <w:p>
            <w:pPr>
              <w:spacing w:line="480" w:lineRule="auto"/>
              <w:jc w:val="both"/>
              <w:rPr>
                <w:rFonts w:hint="default" w:ascii="Arial" w:hAnsi="Arial" w:cs="Arial"/>
                <w:b/>
                <w:bCs/>
                <w:color w:val="FF0000"/>
                <w:sz w:val="24"/>
                <w:szCs w:val="24"/>
              </w:rPr>
            </w:pPr>
          </w:p>
        </w:tc>
        <w:tc>
          <w:tcPr>
            <w:tcW w:w="2544"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r>
              <w:rPr>
                <w:rFonts w:hint="default" w:ascii="Arial" w:hAnsi="Arial" w:cs="Arial"/>
                <w:color w:val="FF0000"/>
                <w:sz w:val="24"/>
                <w:szCs w:val="24"/>
              </w:rPr>
              <w:t>Gender</w:t>
            </w:r>
          </w:p>
        </w:tc>
        <w:tc>
          <w:tcPr>
            <w:tcW w:w="736"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r>
              <w:rPr>
                <w:rFonts w:hint="default" w:ascii="Arial" w:hAnsi="Arial" w:cs="Arial"/>
                <w:color w:val="FF0000"/>
                <w:sz w:val="24"/>
                <w:szCs w:val="24"/>
              </w:rPr>
              <w:t>0.06</w:t>
            </w:r>
          </w:p>
        </w:tc>
        <w:tc>
          <w:tcPr>
            <w:tcW w:w="634"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r>
              <w:rPr>
                <w:rFonts w:hint="default" w:ascii="Arial" w:hAnsi="Arial" w:cs="Arial"/>
                <w:color w:val="FF0000"/>
                <w:sz w:val="24"/>
                <w:szCs w:val="24"/>
              </w:rPr>
              <w:t>1</w:t>
            </w:r>
          </w:p>
        </w:tc>
        <w:tc>
          <w:tcPr>
            <w:tcW w:w="1078"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r>
              <w:rPr>
                <w:rFonts w:hint="default" w:ascii="Arial" w:hAnsi="Arial" w:cs="Arial"/>
                <w:color w:val="FF0000"/>
                <w:sz w:val="24"/>
                <w:szCs w:val="24"/>
              </w:rPr>
              <w:t>.800</w:t>
            </w:r>
          </w:p>
        </w:tc>
      </w:tr>
      <w:tr>
        <w:tblPrEx>
          <w:tblCellMar>
            <w:top w:w="0" w:type="dxa"/>
            <w:left w:w="108" w:type="dxa"/>
            <w:bottom w:w="0" w:type="dxa"/>
            <w:right w:w="108" w:type="dxa"/>
          </w:tblCellMar>
        </w:tblPrEx>
        <w:trPr>
          <w:trHeight w:val="320" w:hRule="atLeast"/>
        </w:trPr>
        <w:tc>
          <w:tcPr>
            <w:tcW w:w="4278"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r>
              <w:rPr>
                <w:rFonts w:hint="default" w:ascii="Arial" w:hAnsi="Arial" w:cs="Arial"/>
                <w:color w:val="FF0000"/>
                <w:sz w:val="24"/>
                <w:szCs w:val="24"/>
              </w:rPr>
              <w:t>Difference in performance (promotion)</w:t>
            </w:r>
          </w:p>
        </w:tc>
        <w:tc>
          <w:tcPr>
            <w:tcW w:w="2544"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r>
              <w:rPr>
                <w:rFonts w:hint="default" w:ascii="Arial" w:hAnsi="Arial" w:cs="Arial"/>
                <w:color w:val="FF0000"/>
                <w:sz w:val="24"/>
                <w:szCs w:val="24"/>
              </w:rPr>
              <w:t>PhD university origin</w:t>
            </w:r>
          </w:p>
        </w:tc>
        <w:tc>
          <w:tcPr>
            <w:tcW w:w="736"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r>
              <w:rPr>
                <w:rFonts w:hint="default" w:ascii="Arial" w:hAnsi="Arial" w:cs="Arial"/>
                <w:color w:val="FF0000"/>
                <w:sz w:val="24"/>
                <w:szCs w:val="24"/>
              </w:rPr>
              <w:t>3.48</w:t>
            </w:r>
          </w:p>
        </w:tc>
        <w:tc>
          <w:tcPr>
            <w:tcW w:w="634"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r>
              <w:rPr>
                <w:rFonts w:hint="default" w:ascii="Arial" w:hAnsi="Arial" w:cs="Arial"/>
                <w:color w:val="FF0000"/>
                <w:sz w:val="24"/>
                <w:szCs w:val="24"/>
              </w:rPr>
              <w:t>1</w:t>
            </w:r>
          </w:p>
        </w:tc>
        <w:tc>
          <w:tcPr>
            <w:tcW w:w="1078"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r>
              <w:rPr>
                <w:rFonts w:hint="default" w:ascii="Arial" w:hAnsi="Arial" w:cs="Arial"/>
                <w:color w:val="FF0000"/>
                <w:sz w:val="24"/>
                <w:szCs w:val="24"/>
              </w:rPr>
              <w:t>.062</w:t>
            </w:r>
          </w:p>
        </w:tc>
      </w:tr>
      <w:tr>
        <w:tblPrEx>
          <w:tblCellMar>
            <w:top w:w="0" w:type="dxa"/>
            <w:left w:w="108" w:type="dxa"/>
            <w:bottom w:w="0" w:type="dxa"/>
            <w:right w:w="108" w:type="dxa"/>
          </w:tblCellMar>
        </w:tblPrEx>
        <w:trPr>
          <w:trHeight w:val="320" w:hRule="atLeast"/>
        </w:trPr>
        <w:tc>
          <w:tcPr>
            <w:tcW w:w="4278"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p>
        </w:tc>
        <w:tc>
          <w:tcPr>
            <w:tcW w:w="2544"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r>
              <w:rPr>
                <w:rFonts w:hint="default" w:ascii="Arial" w:hAnsi="Arial" w:cs="Arial"/>
                <w:color w:val="FF0000"/>
                <w:sz w:val="24"/>
                <w:szCs w:val="24"/>
              </w:rPr>
              <w:t>PhD university ranking</w:t>
            </w:r>
          </w:p>
        </w:tc>
        <w:tc>
          <w:tcPr>
            <w:tcW w:w="736"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r>
              <w:rPr>
                <w:rFonts w:hint="default" w:ascii="Arial" w:hAnsi="Arial" w:cs="Arial"/>
                <w:color w:val="FF0000"/>
                <w:sz w:val="24"/>
                <w:szCs w:val="24"/>
              </w:rPr>
              <w:t>0.51</w:t>
            </w:r>
          </w:p>
        </w:tc>
        <w:tc>
          <w:tcPr>
            <w:tcW w:w="634"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r>
              <w:rPr>
                <w:rFonts w:hint="default" w:ascii="Arial" w:hAnsi="Arial" w:cs="Arial"/>
                <w:color w:val="FF0000"/>
                <w:sz w:val="24"/>
                <w:szCs w:val="24"/>
              </w:rPr>
              <w:t>1</w:t>
            </w:r>
          </w:p>
        </w:tc>
        <w:tc>
          <w:tcPr>
            <w:tcW w:w="1078"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r>
              <w:rPr>
                <w:rFonts w:hint="default" w:ascii="Arial" w:hAnsi="Arial" w:cs="Arial"/>
                <w:color w:val="FF0000"/>
                <w:sz w:val="24"/>
                <w:szCs w:val="24"/>
              </w:rPr>
              <w:t>.474</w:t>
            </w:r>
          </w:p>
        </w:tc>
      </w:tr>
      <w:tr>
        <w:tblPrEx>
          <w:tblCellMar>
            <w:top w:w="0" w:type="dxa"/>
            <w:left w:w="108" w:type="dxa"/>
            <w:bottom w:w="0" w:type="dxa"/>
            <w:right w:w="108" w:type="dxa"/>
          </w:tblCellMar>
        </w:tblPrEx>
        <w:trPr>
          <w:trHeight w:val="320" w:hRule="atLeast"/>
        </w:trPr>
        <w:tc>
          <w:tcPr>
            <w:tcW w:w="4278"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p>
        </w:tc>
        <w:tc>
          <w:tcPr>
            <w:tcW w:w="2544"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r>
              <w:rPr>
                <w:rFonts w:hint="default" w:ascii="Arial" w:hAnsi="Arial" w:cs="Arial"/>
                <w:color w:val="FF0000"/>
                <w:sz w:val="24"/>
                <w:szCs w:val="24"/>
              </w:rPr>
              <w:t>Year of promotion</w:t>
            </w:r>
          </w:p>
        </w:tc>
        <w:tc>
          <w:tcPr>
            <w:tcW w:w="736"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r>
              <w:rPr>
                <w:rFonts w:hint="default" w:ascii="Arial" w:hAnsi="Arial" w:cs="Arial"/>
                <w:color w:val="FF0000"/>
                <w:sz w:val="24"/>
                <w:szCs w:val="24"/>
              </w:rPr>
              <w:t>2.96</w:t>
            </w:r>
          </w:p>
        </w:tc>
        <w:tc>
          <w:tcPr>
            <w:tcW w:w="634"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r>
              <w:rPr>
                <w:rFonts w:hint="default" w:ascii="Arial" w:hAnsi="Arial" w:cs="Arial"/>
                <w:color w:val="FF0000"/>
                <w:sz w:val="24"/>
                <w:szCs w:val="24"/>
              </w:rPr>
              <w:t>1</w:t>
            </w:r>
          </w:p>
        </w:tc>
        <w:tc>
          <w:tcPr>
            <w:tcW w:w="1078"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r>
              <w:rPr>
                <w:rFonts w:hint="default" w:ascii="Arial" w:hAnsi="Arial" w:cs="Arial"/>
                <w:color w:val="FF0000"/>
                <w:sz w:val="24"/>
                <w:szCs w:val="24"/>
              </w:rPr>
              <w:t>.086</w:t>
            </w:r>
          </w:p>
        </w:tc>
      </w:tr>
      <w:tr>
        <w:tblPrEx>
          <w:tblCellMar>
            <w:top w:w="0" w:type="dxa"/>
            <w:left w:w="108" w:type="dxa"/>
            <w:bottom w:w="0" w:type="dxa"/>
            <w:right w:w="108" w:type="dxa"/>
          </w:tblCellMar>
        </w:tblPrEx>
        <w:trPr>
          <w:trHeight w:val="320" w:hRule="atLeast"/>
        </w:trPr>
        <w:tc>
          <w:tcPr>
            <w:tcW w:w="4278" w:type="dxa"/>
            <w:tcBorders>
              <w:top w:val="nil"/>
              <w:left w:val="nil"/>
              <w:bottom w:val="single" w:color="auto" w:sz="4" w:space="0"/>
              <w:right w:val="nil"/>
            </w:tcBorders>
            <w:shd w:val="clear" w:color="auto" w:fill="auto"/>
            <w:noWrap/>
            <w:vAlign w:val="center"/>
          </w:tcPr>
          <w:p>
            <w:pPr>
              <w:spacing w:line="480" w:lineRule="auto"/>
              <w:jc w:val="both"/>
              <w:rPr>
                <w:rFonts w:hint="default" w:ascii="Arial" w:hAnsi="Arial" w:cs="Arial"/>
                <w:color w:val="FF0000"/>
                <w:sz w:val="24"/>
                <w:szCs w:val="24"/>
              </w:rPr>
            </w:pPr>
          </w:p>
        </w:tc>
        <w:tc>
          <w:tcPr>
            <w:tcW w:w="2544" w:type="dxa"/>
            <w:tcBorders>
              <w:top w:val="nil"/>
              <w:left w:val="nil"/>
              <w:bottom w:val="single" w:color="auto" w:sz="4" w:space="0"/>
              <w:right w:val="nil"/>
            </w:tcBorders>
            <w:shd w:val="clear" w:color="auto" w:fill="auto"/>
            <w:noWrap/>
            <w:vAlign w:val="center"/>
          </w:tcPr>
          <w:p>
            <w:pPr>
              <w:spacing w:line="480" w:lineRule="auto"/>
              <w:jc w:val="both"/>
              <w:rPr>
                <w:rFonts w:hint="default" w:ascii="Arial" w:hAnsi="Arial" w:cs="Arial"/>
                <w:color w:val="FF0000"/>
                <w:sz w:val="24"/>
                <w:szCs w:val="24"/>
              </w:rPr>
            </w:pPr>
            <w:r>
              <w:rPr>
                <w:rFonts w:hint="default" w:ascii="Arial" w:hAnsi="Arial" w:cs="Arial"/>
                <w:color w:val="FF0000"/>
                <w:sz w:val="24"/>
                <w:szCs w:val="24"/>
              </w:rPr>
              <w:t>Gender</w:t>
            </w:r>
          </w:p>
        </w:tc>
        <w:tc>
          <w:tcPr>
            <w:tcW w:w="736" w:type="dxa"/>
            <w:tcBorders>
              <w:top w:val="nil"/>
              <w:left w:val="nil"/>
              <w:bottom w:val="single" w:color="auto" w:sz="4" w:space="0"/>
              <w:right w:val="nil"/>
            </w:tcBorders>
            <w:shd w:val="clear" w:color="auto" w:fill="auto"/>
            <w:noWrap/>
            <w:vAlign w:val="center"/>
          </w:tcPr>
          <w:p>
            <w:pPr>
              <w:spacing w:line="480" w:lineRule="auto"/>
              <w:jc w:val="both"/>
              <w:rPr>
                <w:rFonts w:hint="default" w:ascii="Arial" w:hAnsi="Arial" w:cs="Arial"/>
                <w:color w:val="FF0000"/>
                <w:sz w:val="24"/>
                <w:szCs w:val="24"/>
              </w:rPr>
            </w:pPr>
            <w:r>
              <w:rPr>
                <w:rFonts w:hint="default" w:ascii="Arial" w:hAnsi="Arial" w:cs="Arial"/>
                <w:color w:val="FF0000"/>
                <w:sz w:val="24"/>
                <w:szCs w:val="24"/>
              </w:rPr>
              <w:t>0.81</w:t>
            </w:r>
          </w:p>
        </w:tc>
        <w:tc>
          <w:tcPr>
            <w:tcW w:w="634" w:type="dxa"/>
            <w:tcBorders>
              <w:top w:val="nil"/>
              <w:left w:val="nil"/>
              <w:bottom w:val="single" w:color="auto" w:sz="4" w:space="0"/>
              <w:right w:val="nil"/>
            </w:tcBorders>
            <w:shd w:val="clear" w:color="auto" w:fill="auto"/>
            <w:noWrap/>
            <w:vAlign w:val="center"/>
          </w:tcPr>
          <w:p>
            <w:pPr>
              <w:spacing w:line="480" w:lineRule="auto"/>
              <w:jc w:val="both"/>
              <w:rPr>
                <w:rFonts w:hint="default" w:ascii="Arial" w:hAnsi="Arial" w:cs="Arial"/>
                <w:color w:val="FF0000"/>
                <w:sz w:val="24"/>
                <w:szCs w:val="24"/>
              </w:rPr>
            </w:pPr>
            <w:r>
              <w:rPr>
                <w:rFonts w:hint="default" w:ascii="Arial" w:hAnsi="Arial" w:cs="Arial"/>
                <w:color w:val="FF0000"/>
                <w:sz w:val="24"/>
                <w:szCs w:val="24"/>
              </w:rPr>
              <w:t>1</w:t>
            </w:r>
          </w:p>
        </w:tc>
        <w:tc>
          <w:tcPr>
            <w:tcW w:w="1078" w:type="dxa"/>
            <w:tcBorders>
              <w:top w:val="nil"/>
              <w:left w:val="nil"/>
              <w:bottom w:val="single" w:color="auto" w:sz="4" w:space="0"/>
              <w:right w:val="nil"/>
            </w:tcBorders>
            <w:shd w:val="clear" w:color="auto" w:fill="auto"/>
            <w:noWrap/>
            <w:vAlign w:val="center"/>
          </w:tcPr>
          <w:p>
            <w:pPr>
              <w:spacing w:line="480" w:lineRule="auto"/>
              <w:jc w:val="both"/>
              <w:rPr>
                <w:rFonts w:hint="default" w:ascii="Arial" w:hAnsi="Arial" w:cs="Arial"/>
                <w:color w:val="FF0000"/>
                <w:sz w:val="24"/>
                <w:szCs w:val="24"/>
              </w:rPr>
            </w:pPr>
            <w:r>
              <w:rPr>
                <w:rFonts w:hint="default" w:ascii="Arial" w:hAnsi="Arial" w:cs="Arial"/>
                <w:color w:val="FF0000"/>
                <w:sz w:val="24"/>
                <w:szCs w:val="24"/>
              </w:rPr>
              <w:t>.369</w:t>
            </w:r>
          </w:p>
        </w:tc>
      </w:tr>
      <w:tr>
        <w:tblPrEx>
          <w:tblCellMar>
            <w:top w:w="0" w:type="dxa"/>
            <w:left w:w="108" w:type="dxa"/>
            <w:bottom w:w="0" w:type="dxa"/>
            <w:right w:w="108" w:type="dxa"/>
          </w:tblCellMar>
        </w:tblPrEx>
        <w:trPr>
          <w:trHeight w:val="320" w:hRule="atLeast"/>
        </w:trPr>
        <w:tc>
          <w:tcPr>
            <w:tcW w:w="4278" w:type="dxa"/>
            <w:tcBorders>
              <w:top w:val="nil"/>
              <w:left w:val="nil"/>
              <w:bottom w:val="nil"/>
              <w:right w:val="nil"/>
            </w:tcBorders>
            <w:shd w:val="clear" w:color="auto" w:fill="auto"/>
            <w:noWrap/>
            <w:vAlign w:val="center"/>
          </w:tcPr>
          <w:p>
            <w:pPr>
              <w:spacing w:line="480" w:lineRule="auto"/>
              <w:jc w:val="both"/>
              <w:rPr>
                <w:rFonts w:hint="default" w:ascii="Arial" w:hAnsi="Arial" w:cs="Arial" w:eastAsiaTheme="minorEastAsia"/>
                <w:color w:val="FF0000"/>
                <w:sz w:val="24"/>
                <w:szCs w:val="24"/>
              </w:rPr>
            </w:pPr>
            <w:r>
              <w:rPr>
                <w:rFonts w:hint="default" w:ascii="Arial" w:hAnsi="Arial" w:cs="Arial"/>
                <w:i/>
                <w:iCs/>
                <w:color w:val="FF0000"/>
                <w:sz w:val="24"/>
                <w:szCs w:val="24"/>
              </w:rPr>
              <w:t xml:space="preserve">p </w:t>
            </w:r>
            <w:r>
              <w:rPr>
                <w:rFonts w:hint="default" w:ascii="Arial" w:hAnsi="Arial" w:cs="Arial"/>
                <w:color w:val="FF0000"/>
                <w:sz w:val="24"/>
                <w:szCs w:val="24"/>
              </w:rPr>
              <w:t>values &lt; .05 are highlighted in bold</w:t>
            </w:r>
          </w:p>
        </w:tc>
        <w:tc>
          <w:tcPr>
            <w:tcW w:w="2544"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p>
        </w:tc>
        <w:tc>
          <w:tcPr>
            <w:tcW w:w="736"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p>
        </w:tc>
        <w:tc>
          <w:tcPr>
            <w:tcW w:w="634"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p>
        </w:tc>
        <w:tc>
          <w:tcPr>
            <w:tcW w:w="1078" w:type="dxa"/>
            <w:tcBorders>
              <w:top w:val="nil"/>
              <w:left w:val="nil"/>
              <w:bottom w:val="nil"/>
              <w:right w:val="nil"/>
            </w:tcBorders>
            <w:shd w:val="clear" w:color="auto" w:fill="auto"/>
            <w:noWrap/>
            <w:vAlign w:val="center"/>
          </w:tcPr>
          <w:p>
            <w:pPr>
              <w:spacing w:line="480" w:lineRule="auto"/>
              <w:jc w:val="both"/>
              <w:rPr>
                <w:rFonts w:hint="default" w:ascii="Arial" w:hAnsi="Arial" w:cs="Arial"/>
                <w:color w:val="FF0000"/>
                <w:sz w:val="24"/>
                <w:szCs w:val="24"/>
              </w:rPr>
            </w:pPr>
          </w:p>
        </w:tc>
      </w:tr>
    </w:tbl>
    <w:p>
      <w:pPr>
        <w:spacing w:line="480" w:lineRule="auto"/>
        <w:jc w:val="both"/>
        <w:rPr>
          <w:rFonts w:hint="default" w:ascii="Arial" w:hAnsi="Arial" w:cs="Arial"/>
          <w:color w:val="FF0000"/>
          <w:sz w:val="24"/>
          <w:szCs w:val="24"/>
        </w:rPr>
      </w:pPr>
    </w:p>
    <w:p>
      <w:pPr>
        <w:spacing w:line="480" w:lineRule="auto"/>
        <w:jc w:val="both"/>
        <w:rPr>
          <w:rFonts w:hint="default" w:ascii="Arial" w:hAnsi="Arial" w:cs="Arial"/>
          <w:color w:val="FF0000"/>
          <w:sz w:val="24"/>
          <w:szCs w:val="24"/>
        </w:rPr>
      </w:pPr>
    </w:p>
    <w:sectPr>
      <w:pgSz w:w="11906" w:h="16838"/>
      <w:pgMar w:top="1440" w:right="1440" w:bottom="1440" w:left="1440" w:header="720" w:footer="720" w:gutter="0"/>
      <w:lnNumType w:countBy="0" w:restart="continuous"/>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genchanghsu" w:date="2022-07-09T07:13:15Z" w:initials="g">
    <w:p w14:paraId="38CC5E25">
      <w:pPr>
        <w:pStyle w:val="7"/>
        <w:rPr>
          <w:rFonts w:hint="default"/>
          <w:lang w:val="en-US"/>
        </w:rPr>
      </w:pPr>
      <w:r>
        <w:rPr>
          <w:rFonts w:hint="default"/>
          <w:lang w:val="en-US"/>
        </w:rPr>
        <w:t>We probably need to decide whether to show the institutes in our appendix dataset as there might be some ethical issues regarding personal privacy raised by the reviewer.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8CC5E2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roman"/>
    <w:pitch w:val="default"/>
    <w:sig w:usb0="A00002FF" w:usb1="28CFFCFA" w:usb2="00000016" w:usb3="00000000" w:csb0="00100001" w:csb1="00000000"/>
  </w:font>
  <w:font w:name="Helvetica">
    <w:altName w:val="Arial"/>
    <w:panose1 w:val="00000000000000000000"/>
    <w:charset w:val="00"/>
    <w:family w:val="auto"/>
    <w:pitch w:val="default"/>
    <w:sig w:usb0="00000000" w:usb1="00000000" w:usb2="00000000" w:usb3="00000000" w:csb0="0000019F"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185BE9"/>
    <w:multiLevelType w:val="multilevel"/>
    <w:tmpl w:val="2C185BE9"/>
    <w:lvl w:ilvl="0" w:tentative="0">
      <w:start w:val="1"/>
      <w:numFmt w:val="lowerLetter"/>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genchanghsu">
    <w15:presenceInfo w15:providerId="None" w15:userId="genchanghs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trackRevisions w:val="1"/>
  <w:documentProtection w:enforcement="0"/>
  <w:defaultTabStop w:val="720"/>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B49"/>
    <w:rsid w:val="00003248"/>
    <w:rsid w:val="00003E9B"/>
    <w:rsid w:val="00004AFF"/>
    <w:rsid w:val="000050C3"/>
    <w:rsid w:val="00011A3E"/>
    <w:rsid w:val="0001522F"/>
    <w:rsid w:val="00020A76"/>
    <w:rsid w:val="00031ADF"/>
    <w:rsid w:val="00040C4D"/>
    <w:rsid w:val="0004625C"/>
    <w:rsid w:val="00052347"/>
    <w:rsid w:val="00056C34"/>
    <w:rsid w:val="00060393"/>
    <w:rsid w:val="000622A3"/>
    <w:rsid w:val="000667DD"/>
    <w:rsid w:val="000671BD"/>
    <w:rsid w:val="00072046"/>
    <w:rsid w:val="00073C77"/>
    <w:rsid w:val="0007688D"/>
    <w:rsid w:val="00083171"/>
    <w:rsid w:val="00083ADB"/>
    <w:rsid w:val="00085107"/>
    <w:rsid w:val="000857F1"/>
    <w:rsid w:val="00085891"/>
    <w:rsid w:val="0008683F"/>
    <w:rsid w:val="00086C7F"/>
    <w:rsid w:val="0009142B"/>
    <w:rsid w:val="000A1252"/>
    <w:rsid w:val="000A1FC9"/>
    <w:rsid w:val="000A41AE"/>
    <w:rsid w:val="000A73BA"/>
    <w:rsid w:val="000A792D"/>
    <w:rsid w:val="000B1E73"/>
    <w:rsid w:val="000B7548"/>
    <w:rsid w:val="000C0491"/>
    <w:rsid w:val="000C1264"/>
    <w:rsid w:val="000C3FDD"/>
    <w:rsid w:val="000C5C13"/>
    <w:rsid w:val="000C5E1F"/>
    <w:rsid w:val="000D1F85"/>
    <w:rsid w:val="000D5BB9"/>
    <w:rsid w:val="000D699C"/>
    <w:rsid w:val="000D6DAC"/>
    <w:rsid w:val="000E0F0B"/>
    <w:rsid w:val="000E1F72"/>
    <w:rsid w:val="000E4C23"/>
    <w:rsid w:val="000E574E"/>
    <w:rsid w:val="000F776A"/>
    <w:rsid w:val="00100DEA"/>
    <w:rsid w:val="0010248F"/>
    <w:rsid w:val="00104737"/>
    <w:rsid w:val="00105DB1"/>
    <w:rsid w:val="001108A6"/>
    <w:rsid w:val="00112472"/>
    <w:rsid w:val="00122369"/>
    <w:rsid w:val="00125294"/>
    <w:rsid w:val="001300DC"/>
    <w:rsid w:val="0013465D"/>
    <w:rsid w:val="0013475B"/>
    <w:rsid w:val="00135FDE"/>
    <w:rsid w:val="00136F93"/>
    <w:rsid w:val="001431D0"/>
    <w:rsid w:val="001461EF"/>
    <w:rsid w:val="00146565"/>
    <w:rsid w:val="00146DB6"/>
    <w:rsid w:val="00152C06"/>
    <w:rsid w:val="0015544A"/>
    <w:rsid w:val="0015692E"/>
    <w:rsid w:val="00157BB5"/>
    <w:rsid w:val="00164C97"/>
    <w:rsid w:val="00170163"/>
    <w:rsid w:val="001815EF"/>
    <w:rsid w:val="00184F48"/>
    <w:rsid w:val="00187378"/>
    <w:rsid w:val="0019271F"/>
    <w:rsid w:val="00197A02"/>
    <w:rsid w:val="001A1548"/>
    <w:rsid w:val="001A22AC"/>
    <w:rsid w:val="001A2AF8"/>
    <w:rsid w:val="001A5363"/>
    <w:rsid w:val="001B0A89"/>
    <w:rsid w:val="001B4470"/>
    <w:rsid w:val="001B6A8E"/>
    <w:rsid w:val="001B71A8"/>
    <w:rsid w:val="001C3B7C"/>
    <w:rsid w:val="001C50C5"/>
    <w:rsid w:val="001C6364"/>
    <w:rsid w:val="001C7A45"/>
    <w:rsid w:val="001D13EF"/>
    <w:rsid w:val="001D2843"/>
    <w:rsid w:val="001D43F4"/>
    <w:rsid w:val="001D529B"/>
    <w:rsid w:val="001E5594"/>
    <w:rsid w:val="001E5B92"/>
    <w:rsid w:val="001E70F4"/>
    <w:rsid w:val="002011FE"/>
    <w:rsid w:val="0020409A"/>
    <w:rsid w:val="00206D24"/>
    <w:rsid w:val="0022577B"/>
    <w:rsid w:val="00226A79"/>
    <w:rsid w:val="002337BF"/>
    <w:rsid w:val="00233815"/>
    <w:rsid w:val="00233DA8"/>
    <w:rsid w:val="00234A99"/>
    <w:rsid w:val="00243919"/>
    <w:rsid w:val="00254491"/>
    <w:rsid w:val="0025550B"/>
    <w:rsid w:val="00256341"/>
    <w:rsid w:val="00256CE6"/>
    <w:rsid w:val="00261467"/>
    <w:rsid w:val="00273897"/>
    <w:rsid w:val="002829D7"/>
    <w:rsid w:val="002857BD"/>
    <w:rsid w:val="00287573"/>
    <w:rsid w:val="002940D9"/>
    <w:rsid w:val="002A26F5"/>
    <w:rsid w:val="002B043C"/>
    <w:rsid w:val="002B1136"/>
    <w:rsid w:val="002B3466"/>
    <w:rsid w:val="002B37AC"/>
    <w:rsid w:val="002B55AA"/>
    <w:rsid w:val="002B614D"/>
    <w:rsid w:val="002C01E6"/>
    <w:rsid w:val="002C339C"/>
    <w:rsid w:val="002C40C2"/>
    <w:rsid w:val="002C42AB"/>
    <w:rsid w:val="002C5C13"/>
    <w:rsid w:val="002D2840"/>
    <w:rsid w:val="002D4A56"/>
    <w:rsid w:val="002E12B4"/>
    <w:rsid w:val="002E1511"/>
    <w:rsid w:val="0030003F"/>
    <w:rsid w:val="00300B4F"/>
    <w:rsid w:val="0030161F"/>
    <w:rsid w:val="00310B38"/>
    <w:rsid w:val="003111F5"/>
    <w:rsid w:val="003128A4"/>
    <w:rsid w:val="00314FF1"/>
    <w:rsid w:val="00322170"/>
    <w:rsid w:val="00323475"/>
    <w:rsid w:val="0033587C"/>
    <w:rsid w:val="00335F9D"/>
    <w:rsid w:val="003439CD"/>
    <w:rsid w:val="003458EE"/>
    <w:rsid w:val="003470B1"/>
    <w:rsid w:val="00356B8D"/>
    <w:rsid w:val="00356D96"/>
    <w:rsid w:val="00364763"/>
    <w:rsid w:val="003650C8"/>
    <w:rsid w:val="00365A5B"/>
    <w:rsid w:val="0036742C"/>
    <w:rsid w:val="00367AE7"/>
    <w:rsid w:val="00367ED5"/>
    <w:rsid w:val="00372EA6"/>
    <w:rsid w:val="00375EB8"/>
    <w:rsid w:val="00380511"/>
    <w:rsid w:val="00382C68"/>
    <w:rsid w:val="003856E4"/>
    <w:rsid w:val="00385E4D"/>
    <w:rsid w:val="00386A70"/>
    <w:rsid w:val="00390786"/>
    <w:rsid w:val="003913DC"/>
    <w:rsid w:val="00391959"/>
    <w:rsid w:val="00393946"/>
    <w:rsid w:val="00396F49"/>
    <w:rsid w:val="003A072A"/>
    <w:rsid w:val="003A3B47"/>
    <w:rsid w:val="003A3FC4"/>
    <w:rsid w:val="003A520D"/>
    <w:rsid w:val="003A5B7E"/>
    <w:rsid w:val="003A701B"/>
    <w:rsid w:val="003B5233"/>
    <w:rsid w:val="003B5594"/>
    <w:rsid w:val="003C6AE4"/>
    <w:rsid w:val="003D0A84"/>
    <w:rsid w:val="003D1E94"/>
    <w:rsid w:val="003D3018"/>
    <w:rsid w:val="003D5184"/>
    <w:rsid w:val="003D6B21"/>
    <w:rsid w:val="003E108B"/>
    <w:rsid w:val="003E1EEA"/>
    <w:rsid w:val="003E466B"/>
    <w:rsid w:val="003E6118"/>
    <w:rsid w:val="003F3EE4"/>
    <w:rsid w:val="003F4D45"/>
    <w:rsid w:val="003F7BCF"/>
    <w:rsid w:val="0040468D"/>
    <w:rsid w:val="004118BF"/>
    <w:rsid w:val="00417ED7"/>
    <w:rsid w:val="00423D5E"/>
    <w:rsid w:val="00426C62"/>
    <w:rsid w:val="0043054F"/>
    <w:rsid w:val="004326AC"/>
    <w:rsid w:val="004347FE"/>
    <w:rsid w:val="00442321"/>
    <w:rsid w:val="00443A1E"/>
    <w:rsid w:val="00453B83"/>
    <w:rsid w:val="00453E7B"/>
    <w:rsid w:val="00455DE3"/>
    <w:rsid w:val="00456430"/>
    <w:rsid w:val="00456B19"/>
    <w:rsid w:val="00460F95"/>
    <w:rsid w:val="0046671E"/>
    <w:rsid w:val="00466988"/>
    <w:rsid w:val="00466D1A"/>
    <w:rsid w:val="004713D7"/>
    <w:rsid w:val="0047799D"/>
    <w:rsid w:val="00481136"/>
    <w:rsid w:val="00481869"/>
    <w:rsid w:val="00495C23"/>
    <w:rsid w:val="004A05AD"/>
    <w:rsid w:val="004A34FD"/>
    <w:rsid w:val="004A6782"/>
    <w:rsid w:val="004A6EF4"/>
    <w:rsid w:val="004A73A0"/>
    <w:rsid w:val="004B3551"/>
    <w:rsid w:val="004B489D"/>
    <w:rsid w:val="004B57CD"/>
    <w:rsid w:val="004B789D"/>
    <w:rsid w:val="004C0A27"/>
    <w:rsid w:val="004C0ABB"/>
    <w:rsid w:val="004C0D48"/>
    <w:rsid w:val="004C3938"/>
    <w:rsid w:val="004D5174"/>
    <w:rsid w:val="004D5220"/>
    <w:rsid w:val="004D5AFB"/>
    <w:rsid w:val="004E1457"/>
    <w:rsid w:val="004E1627"/>
    <w:rsid w:val="004E3320"/>
    <w:rsid w:val="004E3D83"/>
    <w:rsid w:val="004E5D7D"/>
    <w:rsid w:val="004E6A5B"/>
    <w:rsid w:val="004F0E02"/>
    <w:rsid w:val="004F19B9"/>
    <w:rsid w:val="004F3A65"/>
    <w:rsid w:val="004F77C2"/>
    <w:rsid w:val="00501F8B"/>
    <w:rsid w:val="00502C3F"/>
    <w:rsid w:val="005115CB"/>
    <w:rsid w:val="00516678"/>
    <w:rsid w:val="00517E12"/>
    <w:rsid w:val="00524108"/>
    <w:rsid w:val="00525845"/>
    <w:rsid w:val="00531FF8"/>
    <w:rsid w:val="00533609"/>
    <w:rsid w:val="0054682D"/>
    <w:rsid w:val="005471F6"/>
    <w:rsid w:val="005514BE"/>
    <w:rsid w:val="00552F94"/>
    <w:rsid w:val="005552C0"/>
    <w:rsid w:val="005602C0"/>
    <w:rsid w:val="00560597"/>
    <w:rsid w:val="0056550D"/>
    <w:rsid w:val="00567D2B"/>
    <w:rsid w:val="00571517"/>
    <w:rsid w:val="0057376F"/>
    <w:rsid w:val="00575211"/>
    <w:rsid w:val="00577A7E"/>
    <w:rsid w:val="00584460"/>
    <w:rsid w:val="005848AB"/>
    <w:rsid w:val="0058597A"/>
    <w:rsid w:val="005929CF"/>
    <w:rsid w:val="005965B7"/>
    <w:rsid w:val="005A2005"/>
    <w:rsid w:val="005A5222"/>
    <w:rsid w:val="005A5B90"/>
    <w:rsid w:val="005B60B9"/>
    <w:rsid w:val="005B7B9B"/>
    <w:rsid w:val="005C0CDE"/>
    <w:rsid w:val="005C0D90"/>
    <w:rsid w:val="005C6C14"/>
    <w:rsid w:val="005C78F2"/>
    <w:rsid w:val="005D0C91"/>
    <w:rsid w:val="005D18C1"/>
    <w:rsid w:val="005D1C2B"/>
    <w:rsid w:val="005D2B7B"/>
    <w:rsid w:val="005D3BCE"/>
    <w:rsid w:val="005D5F3E"/>
    <w:rsid w:val="005D6360"/>
    <w:rsid w:val="005F57CD"/>
    <w:rsid w:val="005F6F0E"/>
    <w:rsid w:val="005F7C75"/>
    <w:rsid w:val="00603DEF"/>
    <w:rsid w:val="00612EE0"/>
    <w:rsid w:val="00616BC7"/>
    <w:rsid w:val="006215DF"/>
    <w:rsid w:val="0064220A"/>
    <w:rsid w:val="00642AA4"/>
    <w:rsid w:val="0064420A"/>
    <w:rsid w:val="0064450C"/>
    <w:rsid w:val="00647FD2"/>
    <w:rsid w:val="00655648"/>
    <w:rsid w:val="00660E8F"/>
    <w:rsid w:val="006668C5"/>
    <w:rsid w:val="00675464"/>
    <w:rsid w:val="006827A8"/>
    <w:rsid w:val="0068361F"/>
    <w:rsid w:val="00691694"/>
    <w:rsid w:val="006919A1"/>
    <w:rsid w:val="0069201A"/>
    <w:rsid w:val="00693BE8"/>
    <w:rsid w:val="00695FC6"/>
    <w:rsid w:val="006A02D8"/>
    <w:rsid w:val="006A0706"/>
    <w:rsid w:val="006A2B3E"/>
    <w:rsid w:val="006A69A0"/>
    <w:rsid w:val="006A6C87"/>
    <w:rsid w:val="006A6E59"/>
    <w:rsid w:val="006A7560"/>
    <w:rsid w:val="006B133A"/>
    <w:rsid w:val="006B2252"/>
    <w:rsid w:val="006B2C0E"/>
    <w:rsid w:val="006B591C"/>
    <w:rsid w:val="006C25F7"/>
    <w:rsid w:val="006C4A5E"/>
    <w:rsid w:val="006C6D62"/>
    <w:rsid w:val="006C6D90"/>
    <w:rsid w:val="006F5C41"/>
    <w:rsid w:val="00701B26"/>
    <w:rsid w:val="00702584"/>
    <w:rsid w:val="007048D9"/>
    <w:rsid w:val="007060E2"/>
    <w:rsid w:val="007064A0"/>
    <w:rsid w:val="00712353"/>
    <w:rsid w:val="0072134F"/>
    <w:rsid w:val="00721FA9"/>
    <w:rsid w:val="00724F73"/>
    <w:rsid w:val="007274E1"/>
    <w:rsid w:val="00732E58"/>
    <w:rsid w:val="007359E2"/>
    <w:rsid w:val="007371D7"/>
    <w:rsid w:val="0074395A"/>
    <w:rsid w:val="007453A2"/>
    <w:rsid w:val="0074722D"/>
    <w:rsid w:val="007509A1"/>
    <w:rsid w:val="007522D2"/>
    <w:rsid w:val="00755960"/>
    <w:rsid w:val="007568B2"/>
    <w:rsid w:val="0076030E"/>
    <w:rsid w:val="007606E5"/>
    <w:rsid w:val="00764625"/>
    <w:rsid w:val="00765046"/>
    <w:rsid w:val="00767D30"/>
    <w:rsid w:val="00773B82"/>
    <w:rsid w:val="00775E63"/>
    <w:rsid w:val="0077638F"/>
    <w:rsid w:val="00776567"/>
    <w:rsid w:val="00776B39"/>
    <w:rsid w:val="00777F04"/>
    <w:rsid w:val="00785CFF"/>
    <w:rsid w:val="00790A82"/>
    <w:rsid w:val="007931F3"/>
    <w:rsid w:val="0079452A"/>
    <w:rsid w:val="007A1166"/>
    <w:rsid w:val="007A352D"/>
    <w:rsid w:val="007A3E9F"/>
    <w:rsid w:val="007A64D4"/>
    <w:rsid w:val="007B0C3A"/>
    <w:rsid w:val="007B42DB"/>
    <w:rsid w:val="007B4E68"/>
    <w:rsid w:val="007C7EEA"/>
    <w:rsid w:val="007D2876"/>
    <w:rsid w:val="007E375E"/>
    <w:rsid w:val="007E3BFC"/>
    <w:rsid w:val="007E59CD"/>
    <w:rsid w:val="007F3700"/>
    <w:rsid w:val="00800F1B"/>
    <w:rsid w:val="00805E22"/>
    <w:rsid w:val="00807A3F"/>
    <w:rsid w:val="00813413"/>
    <w:rsid w:val="00826184"/>
    <w:rsid w:val="00837B41"/>
    <w:rsid w:val="008442AF"/>
    <w:rsid w:val="0084588D"/>
    <w:rsid w:val="00845AC5"/>
    <w:rsid w:val="00850BAD"/>
    <w:rsid w:val="00852E1C"/>
    <w:rsid w:val="00856E82"/>
    <w:rsid w:val="00862D0E"/>
    <w:rsid w:val="0086468D"/>
    <w:rsid w:val="00864FC3"/>
    <w:rsid w:val="0086541C"/>
    <w:rsid w:val="00865747"/>
    <w:rsid w:val="008678A0"/>
    <w:rsid w:val="00875D34"/>
    <w:rsid w:val="00876AFD"/>
    <w:rsid w:val="00876EEC"/>
    <w:rsid w:val="00882706"/>
    <w:rsid w:val="00885A97"/>
    <w:rsid w:val="00887639"/>
    <w:rsid w:val="00894E6F"/>
    <w:rsid w:val="00897420"/>
    <w:rsid w:val="008A0D60"/>
    <w:rsid w:val="008A0F12"/>
    <w:rsid w:val="008A106F"/>
    <w:rsid w:val="008A38F9"/>
    <w:rsid w:val="008A4334"/>
    <w:rsid w:val="008A4E4D"/>
    <w:rsid w:val="008A7379"/>
    <w:rsid w:val="008B34D7"/>
    <w:rsid w:val="008B437D"/>
    <w:rsid w:val="008B75B6"/>
    <w:rsid w:val="008C1B65"/>
    <w:rsid w:val="008C3AA3"/>
    <w:rsid w:val="008D008A"/>
    <w:rsid w:val="008D073A"/>
    <w:rsid w:val="008D2137"/>
    <w:rsid w:val="008D3D4C"/>
    <w:rsid w:val="008D4A7E"/>
    <w:rsid w:val="008D4B7E"/>
    <w:rsid w:val="008D5FCC"/>
    <w:rsid w:val="008E1509"/>
    <w:rsid w:val="008E34A1"/>
    <w:rsid w:val="008E42B7"/>
    <w:rsid w:val="008E469A"/>
    <w:rsid w:val="008E69F3"/>
    <w:rsid w:val="008F069F"/>
    <w:rsid w:val="008F1434"/>
    <w:rsid w:val="008F2747"/>
    <w:rsid w:val="008F2C04"/>
    <w:rsid w:val="008F6C25"/>
    <w:rsid w:val="009017AF"/>
    <w:rsid w:val="00906D2D"/>
    <w:rsid w:val="00913177"/>
    <w:rsid w:val="009155BD"/>
    <w:rsid w:val="00917627"/>
    <w:rsid w:val="009253FF"/>
    <w:rsid w:val="0092573C"/>
    <w:rsid w:val="009265D7"/>
    <w:rsid w:val="00930817"/>
    <w:rsid w:val="009404E4"/>
    <w:rsid w:val="009408E8"/>
    <w:rsid w:val="009462BD"/>
    <w:rsid w:val="00946D73"/>
    <w:rsid w:val="00947F19"/>
    <w:rsid w:val="00956B07"/>
    <w:rsid w:val="0097155C"/>
    <w:rsid w:val="009715C0"/>
    <w:rsid w:val="0097358A"/>
    <w:rsid w:val="00974C71"/>
    <w:rsid w:val="00983615"/>
    <w:rsid w:val="0098773E"/>
    <w:rsid w:val="00991A8D"/>
    <w:rsid w:val="009B651A"/>
    <w:rsid w:val="009B6633"/>
    <w:rsid w:val="009B6D15"/>
    <w:rsid w:val="009C0127"/>
    <w:rsid w:val="009C239A"/>
    <w:rsid w:val="009C3583"/>
    <w:rsid w:val="009C4EF8"/>
    <w:rsid w:val="009C511C"/>
    <w:rsid w:val="009C5692"/>
    <w:rsid w:val="009C5A56"/>
    <w:rsid w:val="009D1885"/>
    <w:rsid w:val="009D74F9"/>
    <w:rsid w:val="009E3CB9"/>
    <w:rsid w:val="009E5F67"/>
    <w:rsid w:val="009F05B2"/>
    <w:rsid w:val="009F0D19"/>
    <w:rsid w:val="009F7A2E"/>
    <w:rsid w:val="00A04BF8"/>
    <w:rsid w:val="00A057BA"/>
    <w:rsid w:val="00A10E9B"/>
    <w:rsid w:val="00A134C5"/>
    <w:rsid w:val="00A13B71"/>
    <w:rsid w:val="00A14382"/>
    <w:rsid w:val="00A20F01"/>
    <w:rsid w:val="00A22DA1"/>
    <w:rsid w:val="00A325E9"/>
    <w:rsid w:val="00A35554"/>
    <w:rsid w:val="00A37CE0"/>
    <w:rsid w:val="00A37F77"/>
    <w:rsid w:val="00A400E5"/>
    <w:rsid w:val="00A41A52"/>
    <w:rsid w:val="00A43C5E"/>
    <w:rsid w:val="00A4497F"/>
    <w:rsid w:val="00A45474"/>
    <w:rsid w:val="00A4678F"/>
    <w:rsid w:val="00A50A1F"/>
    <w:rsid w:val="00A55371"/>
    <w:rsid w:val="00A558A1"/>
    <w:rsid w:val="00A624C0"/>
    <w:rsid w:val="00A62BB1"/>
    <w:rsid w:val="00A7119A"/>
    <w:rsid w:val="00A734E7"/>
    <w:rsid w:val="00A736F9"/>
    <w:rsid w:val="00A73C16"/>
    <w:rsid w:val="00A75017"/>
    <w:rsid w:val="00A7620B"/>
    <w:rsid w:val="00A7704D"/>
    <w:rsid w:val="00A8139E"/>
    <w:rsid w:val="00A81A9D"/>
    <w:rsid w:val="00A87B21"/>
    <w:rsid w:val="00A90272"/>
    <w:rsid w:val="00AA23A1"/>
    <w:rsid w:val="00AB1926"/>
    <w:rsid w:val="00AB1D5D"/>
    <w:rsid w:val="00AB2177"/>
    <w:rsid w:val="00AB30E1"/>
    <w:rsid w:val="00AB3F57"/>
    <w:rsid w:val="00AB547E"/>
    <w:rsid w:val="00AC22D8"/>
    <w:rsid w:val="00AC45AD"/>
    <w:rsid w:val="00AC4BB0"/>
    <w:rsid w:val="00AC774B"/>
    <w:rsid w:val="00AD6D84"/>
    <w:rsid w:val="00AD7CA8"/>
    <w:rsid w:val="00AE52C6"/>
    <w:rsid w:val="00AE72F9"/>
    <w:rsid w:val="00AF035F"/>
    <w:rsid w:val="00AF1427"/>
    <w:rsid w:val="00AF2423"/>
    <w:rsid w:val="00AF5E84"/>
    <w:rsid w:val="00B04E17"/>
    <w:rsid w:val="00B05143"/>
    <w:rsid w:val="00B06096"/>
    <w:rsid w:val="00B1231B"/>
    <w:rsid w:val="00B127EB"/>
    <w:rsid w:val="00B1375E"/>
    <w:rsid w:val="00B31F21"/>
    <w:rsid w:val="00B3217A"/>
    <w:rsid w:val="00B336C5"/>
    <w:rsid w:val="00B34ACE"/>
    <w:rsid w:val="00B5277E"/>
    <w:rsid w:val="00B530F0"/>
    <w:rsid w:val="00B53648"/>
    <w:rsid w:val="00B53C80"/>
    <w:rsid w:val="00B54FFB"/>
    <w:rsid w:val="00B567C3"/>
    <w:rsid w:val="00B635B9"/>
    <w:rsid w:val="00B6478A"/>
    <w:rsid w:val="00B66BC7"/>
    <w:rsid w:val="00B72F18"/>
    <w:rsid w:val="00B75534"/>
    <w:rsid w:val="00B7758B"/>
    <w:rsid w:val="00B80629"/>
    <w:rsid w:val="00B80FD3"/>
    <w:rsid w:val="00B81286"/>
    <w:rsid w:val="00B83BBA"/>
    <w:rsid w:val="00B92A90"/>
    <w:rsid w:val="00B963EB"/>
    <w:rsid w:val="00B9762B"/>
    <w:rsid w:val="00B9763F"/>
    <w:rsid w:val="00B97D80"/>
    <w:rsid w:val="00BA06C2"/>
    <w:rsid w:val="00BA22D8"/>
    <w:rsid w:val="00BA3BD0"/>
    <w:rsid w:val="00BA4AD1"/>
    <w:rsid w:val="00BA56C3"/>
    <w:rsid w:val="00BA6498"/>
    <w:rsid w:val="00BB476C"/>
    <w:rsid w:val="00BB67BE"/>
    <w:rsid w:val="00BB70A9"/>
    <w:rsid w:val="00BB77E4"/>
    <w:rsid w:val="00BC2986"/>
    <w:rsid w:val="00BE0856"/>
    <w:rsid w:val="00BE109D"/>
    <w:rsid w:val="00BE2EB4"/>
    <w:rsid w:val="00BE39C2"/>
    <w:rsid w:val="00BE7F1F"/>
    <w:rsid w:val="00BF1D8F"/>
    <w:rsid w:val="00C0452E"/>
    <w:rsid w:val="00C11639"/>
    <w:rsid w:val="00C12675"/>
    <w:rsid w:val="00C16E2A"/>
    <w:rsid w:val="00C172D7"/>
    <w:rsid w:val="00C2205C"/>
    <w:rsid w:val="00C22780"/>
    <w:rsid w:val="00C26E9C"/>
    <w:rsid w:val="00C3028A"/>
    <w:rsid w:val="00C30FB6"/>
    <w:rsid w:val="00C33CAB"/>
    <w:rsid w:val="00C342F6"/>
    <w:rsid w:val="00C345B3"/>
    <w:rsid w:val="00C34DA1"/>
    <w:rsid w:val="00C40373"/>
    <w:rsid w:val="00C410E0"/>
    <w:rsid w:val="00C41391"/>
    <w:rsid w:val="00C414D4"/>
    <w:rsid w:val="00C45DC4"/>
    <w:rsid w:val="00C53864"/>
    <w:rsid w:val="00C57581"/>
    <w:rsid w:val="00C670C5"/>
    <w:rsid w:val="00C712E2"/>
    <w:rsid w:val="00C71436"/>
    <w:rsid w:val="00C7597A"/>
    <w:rsid w:val="00C76AD4"/>
    <w:rsid w:val="00C76F8B"/>
    <w:rsid w:val="00C77E3E"/>
    <w:rsid w:val="00C80B49"/>
    <w:rsid w:val="00C90037"/>
    <w:rsid w:val="00C90E29"/>
    <w:rsid w:val="00C95760"/>
    <w:rsid w:val="00C96531"/>
    <w:rsid w:val="00C96FE3"/>
    <w:rsid w:val="00CA04AA"/>
    <w:rsid w:val="00CA2FDD"/>
    <w:rsid w:val="00CA66C1"/>
    <w:rsid w:val="00CB4121"/>
    <w:rsid w:val="00CC176B"/>
    <w:rsid w:val="00CE0469"/>
    <w:rsid w:val="00CE08BA"/>
    <w:rsid w:val="00CE47AC"/>
    <w:rsid w:val="00CF1EF3"/>
    <w:rsid w:val="00CF1F6D"/>
    <w:rsid w:val="00CF576D"/>
    <w:rsid w:val="00CF6E9E"/>
    <w:rsid w:val="00CF6F21"/>
    <w:rsid w:val="00D12867"/>
    <w:rsid w:val="00D142B9"/>
    <w:rsid w:val="00D1592B"/>
    <w:rsid w:val="00D202FC"/>
    <w:rsid w:val="00D20A85"/>
    <w:rsid w:val="00D229EA"/>
    <w:rsid w:val="00D27C6B"/>
    <w:rsid w:val="00D303FA"/>
    <w:rsid w:val="00D30B19"/>
    <w:rsid w:val="00D32D23"/>
    <w:rsid w:val="00D34035"/>
    <w:rsid w:val="00D3675C"/>
    <w:rsid w:val="00D36926"/>
    <w:rsid w:val="00D412DD"/>
    <w:rsid w:val="00D44D30"/>
    <w:rsid w:val="00D46527"/>
    <w:rsid w:val="00D47243"/>
    <w:rsid w:val="00D5153D"/>
    <w:rsid w:val="00D52B73"/>
    <w:rsid w:val="00D53803"/>
    <w:rsid w:val="00D570B9"/>
    <w:rsid w:val="00D573BE"/>
    <w:rsid w:val="00D62D32"/>
    <w:rsid w:val="00D705EE"/>
    <w:rsid w:val="00D71310"/>
    <w:rsid w:val="00D744D9"/>
    <w:rsid w:val="00D80CD7"/>
    <w:rsid w:val="00D8722A"/>
    <w:rsid w:val="00D9203B"/>
    <w:rsid w:val="00DA2B94"/>
    <w:rsid w:val="00DA2FC1"/>
    <w:rsid w:val="00DA3358"/>
    <w:rsid w:val="00DA5BFB"/>
    <w:rsid w:val="00DA6720"/>
    <w:rsid w:val="00DB1650"/>
    <w:rsid w:val="00DC1344"/>
    <w:rsid w:val="00DC2EF9"/>
    <w:rsid w:val="00DC4B39"/>
    <w:rsid w:val="00DC70D3"/>
    <w:rsid w:val="00DD074A"/>
    <w:rsid w:val="00DD3690"/>
    <w:rsid w:val="00DD4E77"/>
    <w:rsid w:val="00DD5B2B"/>
    <w:rsid w:val="00DE4F45"/>
    <w:rsid w:val="00DE541A"/>
    <w:rsid w:val="00DE76EE"/>
    <w:rsid w:val="00DF3856"/>
    <w:rsid w:val="00DF38FA"/>
    <w:rsid w:val="00E015C7"/>
    <w:rsid w:val="00E12D67"/>
    <w:rsid w:val="00E13EBF"/>
    <w:rsid w:val="00E15CCF"/>
    <w:rsid w:val="00E2020A"/>
    <w:rsid w:val="00E249CC"/>
    <w:rsid w:val="00E24F8C"/>
    <w:rsid w:val="00E278B5"/>
    <w:rsid w:val="00E302CF"/>
    <w:rsid w:val="00E33390"/>
    <w:rsid w:val="00E3486A"/>
    <w:rsid w:val="00E4070C"/>
    <w:rsid w:val="00E41EE8"/>
    <w:rsid w:val="00E42107"/>
    <w:rsid w:val="00E44CF8"/>
    <w:rsid w:val="00E51EDB"/>
    <w:rsid w:val="00E57D06"/>
    <w:rsid w:val="00E653FD"/>
    <w:rsid w:val="00E65F91"/>
    <w:rsid w:val="00E66019"/>
    <w:rsid w:val="00E72EBF"/>
    <w:rsid w:val="00E77293"/>
    <w:rsid w:val="00E77CF5"/>
    <w:rsid w:val="00E80B2D"/>
    <w:rsid w:val="00E84D91"/>
    <w:rsid w:val="00E90390"/>
    <w:rsid w:val="00E91A29"/>
    <w:rsid w:val="00E957B7"/>
    <w:rsid w:val="00EA159D"/>
    <w:rsid w:val="00EA7953"/>
    <w:rsid w:val="00EA7FF1"/>
    <w:rsid w:val="00EB3FC5"/>
    <w:rsid w:val="00EB6677"/>
    <w:rsid w:val="00ED21BB"/>
    <w:rsid w:val="00ED2776"/>
    <w:rsid w:val="00ED3F9A"/>
    <w:rsid w:val="00ED6B60"/>
    <w:rsid w:val="00ED7DBB"/>
    <w:rsid w:val="00EE18E4"/>
    <w:rsid w:val="00EE3934"/>
    <w:rsid w:val="00EE3D20"/>
    <w:rsid w:val="00EE5BB9"/>
    <w:rsid w:val="00EF0B35"/>
    <w:rsid w:val="00EF0FC7"/>
    <w:rsid w:val="00EF4B4E"/>
    <w:rsid w:val="00EF6BEF"/>
    <w:rsid w:val="00F00770"/>
    <w:rsid w:val="00F02090"/>
    <w:rsid w:val="00F044A1"/>
    <w:rsid w:val="00F06801"/>
    <w:rsid w:val="00F23ACC"/>
    <w:rsid w:val="00F23BC0"/>
    <w:rsid w:val="00F24782"/>
    <w:rsid w:val="00F2622F"/>
    <w:rsid w:val="00F30276"/>
    <w:rsid w:val="00F349A3"/>
    <w:rsid w:val="00F36C78"/>
    <w:rsid w:val="00F415BB"/>
    <w:rsid w:val="00F44D88"/>
    <w:rsid w:val="00F45FB5"/>
    <w:rsid w:val="00F46C3C"/>
    <w:rsid w:val="00F512BE"/>
    <w:rsid w:val="00F5483E"/>
    <w:rsid w:val="00F56E10"/>
    <w:rsid w:val="00F57048"/>
    <w:rsid w:val="00F61D86"/>
    <w:rsid w:val="00F62343"/>
    <w:rsid w:val="00F63513"/>
    <w:rsid w:val="00F63F01"/>
    <w:rsid w:val="00F658E8"/>
    <w:rsid w:val="00F71EF1"/>
    <w:rsid w:val="00F73E39"/>
    <w:rsid w:val="00F753C5"/>
    <w:rsid w:val="00F75CCC"/>
    <w:rsid w:val="00F75D91"/>
    <w:rsid w:val="00F80F62"/>
    <w:rsid w:val="00F84409"/>
    <w:rsid w:val="00F923F8"/>
    <w:rsid w:val="00F9513A"/>
    <w:rsid w:val="00FA2B51"/>
    <w:rsid w:val="00FA2D1A"/>
    <w:rsid w:val="00FA4F61"/>
    <w:rsid w:val="00FA5B97"/>
    <w:rsid w:val="00FB1461"/>
    <w:rsid w:val="00FC4E4A"/>
    <w:rsid w:val="00FC5283"/>
    <w:rsid w:val="00FD0305"/>
    <w:rsid w:val="00FD6D6F"/>
    <w:rsid w:val="00FD7760"/>
    <w:rsid w:val="00FE3252"/>
    <w:rsid w:val="00FE3B9C"/>
    <w:rsid w:val="00FE48E3"/>
    <w:rsid w:val="00FE636A"/>
    <w:rsid w:val="00FF271C"/>
    <w:rsid w:val="00FF3027"/>
    <w:rsid w:val="00FF3D0A"/>
    <w:rsid w:val="00FF494A"/>
    <w:rsid w:val="00FF499C"/>
    <w:rsid w:val="00FF65D2"/>
    <w:rsid w:val="00FF7461"/>
    <w:rsid w:val="01141623"/>
    <w:rsid w:val="011E4D36"/>
    <w:rsid w:val="017B37EB"/>
    <w:rsid w:val="01827E22"/>
    <w:rsid w:val="01D77CD6"/>
    <w:rsid w:val="020D22D8"/>
    <w:rsid w:val="02BE50A2"/>
    <w:rsid w:val="03251DF1"/>
    <w:rsid w:val="036C4AE5"/>
    <w:rsid w:val="04326708"/>
    <w:rsid w:val="043B2711"/>
    <w:rsid w:val="043D52D0"/>
    <w:rsid w:val="044C7F4F"/>
    <w:rsid w:val="04E00A00"/>
    <w:rsid w:val="053E4A03"/>
    <w:rsid w:val="055B2DB2"/>
    <w:rsid w:val="057075F1"/>
    <w:rsid w:val="05C765EA"/>
    <w:rsid w:val="05DD3AE2"/>
    <w:rsid w:val="05F45BB2"/>
    <w:rsid w:val="060F6FBB"/>
    <w:rsid w:val="065B0B3B"/>
    <w:rsid w:val="06BD7EB5"/>
    <w:rsid w:val="07313B7F"/>
    <w:rsid w:val="07721C41"/>
    <w:rsid w:val="07732FF4"/>
    <w:rsid w:val="07CA624F"/>
    <w:rsid w:val="07FC614A"/>
    <w:rsid w:val="0811739E"/>
    <w:rsid w:val="08313C97"/>
    <w:rsid w:val="085314CD"/>
    <w:rsid w:val="08D27AA1"/>
    <w:rsid w:val="094A22B0"/>
    <w:rsid w:val="094E126F"/>
    <w:rsid w:val="094F3162"/>
    <w:rsid w:val="09662034"/>
    <w:rsid w:val="096B052D"/>
    <w:rsid w:val="0A6B4038"/>
    <w:rsid w:val="0A8014EB"/>
    <w:rsid w:val="0AF9102C"/>
    <w:rsid w:val="0B09749F"/>
    <w:rsid w:val="0B856283"/>
    <w:rsid w:val="0BC834BE"/>
    <w:rsid w:val="0C0022D3"/>
    <w:rsid w:val="0C303915"/>
    <w:rsid w:val="0C730CA8"/>
    <w:rsid w:val="0CAB19A5"/>
    <w:rsid w:val="0CB65DCD"/>
    <w:rsid w:val="0CDF0AA0"/>
    <w:rsid w:val="0D402C6B"/>
    <w:rsid w:val="0D96126C"/>
    <w:rsid w:val="0D9B57A2"/>
    <w:rsid w:val="0E380F27"/>
    <w:rsid w:val="0E6A353D"/>
    <w:rsid w:val="0F5B1709"/>
    <w:rsid w:val="0FD50359"/>
    <w:rsid w:val="10317865"/>
    <w:rsid w:val="11300259"/>
    <w:rsid w:val="11310EBC"/>
    <w:rsid w:val="11902A8A"/>
    <w:rsid w:val="1249644D"/>
    <w:rsid w:val="12624342"/>
    <w:rsid w:val="130C7CF1"/>
    <w:rsid w:val="13141499"/>
    <w:rsid w:val="13222E36"/>
    <w:rsid w:val="13B3269A"/>
    <w:rsid w:val="13D7753A"/>
    <w:rsid w:val="13E663A4"/>
    <w:rsid w:val="14390D32"/>
    <w:rsid w:val="14617708"/>
    <w:rsid w:val="14BC58A6"/>
    <w:rsid w:val="14D709D0"/>
    <w:rsid w:val="15171C77"/>
    <w:rsid w:val="15332621"/>
    <w:rsid w:val="1562629E"/>
    <w:rsid w:val="16971DA7"/>
    <w:rsid w:val="169B0BA9"/>
    <w:rsid w:val="16C47C6D"/>
    <w:rsid w:val="16DF591A"/>
    <w:rsid w:val="16E81C55"/>
    <w:rsid w:val="17114C9C"/>
    <w:rsid w:val="171D0814"/>
    <w:rsid w:val="175714F3"/>
    <w:rsid w:val="17C65383"/>
    <w:rsid w:val="186D56FD"/>
    <w:rsid w:val="18A534E7"/>
    <w:rsid w:val="18BA45C7"/>
    <w:rsid w:val="18D012EE"/>
    <w:rsid w:val="190371B8"/>
    <w:rsid w:val="195A7127"/>
    <w:rsid w:val="19794548"/>
    <w:rsid w:val="197B38CB"/>
    <w:rsid w:val="19AE68A6"/>
    <w:rsid w:val="19F855BC"/>
    <w:rsid w:val="1A58575B"/>
    <w:rsid w:val="1A5A5E0E"/>
    <w:rsid w:val="1A9B5FFB"/>
    <w:rsid w:val="1AA26287"/>
    <w:rsid w:val="1AB57923"/>
    <w:rsid w:val="1B385097"/>
    <w:rsid w:val="1B693F2E"/>
    <w:rsid w:val="1B6D5BEA"/>
    <w:rsid w:val="1BB446A7"/>
    <w:rsid w:val="1BCC2910"/>
    <w:rsid w:val="1BEE0CB9"/>
    <w:rsid w:val="1C183A72"/>
    <w:rsid w:val="1C1E5204"/>
    <w:rsid w:val="1C556096"/>
    <w:rsid w:val="1CA7512B"/>
    <w:rsid w:val="1D7A3A19"/>
    <w:rsid w:val="1D8943AA"/>
    <w:rsid w:val="1D9E41A3"/>
    <w:rsid w:val="1DEE0CC2"/>
    <w:rsid w:val="1E2573ED"/>
    <w:rsid w:val="1E522E75"/>
    <w:rsid w:val="1EF0348C"/>
    <w:rsid w:val="1F414282"/>
    <w:rsid w:val="1FF44BCB"/>
    <w:rsid w:val="1FFC07C9"/>
    <w:rsid w:val="203F4488"/>
    <w:rsid w:val="20546BE8"/>
    <w:rsid w:val="207F7D3A"/>
    <w:rsid w:val="20A72112"/>
    <w:rsid w:val="20AB6089"/>
    <w:rsid w:val="20E57B16"/>
    <w:rsid w:val="2193793D"/>
    <w:rsid w:val="21BB720D"/>
    <w:rsid w:val="22221B5C"/>
    <w:rsid w:val="227A78EE"/>
    <w:rsid w:val="22BF7110"/>
    <w:rsid w:val="22CA1A01"/>
    <w:rsid w:val="23E236DA"/>
    <w:rsid w:val="23E3785B"/>
    <w:rsid w:val="23E641B2"/>
    <w:rsid w:val="23F771E0"/>
    <w:rsid w:val="25864737"/>
    <w:rsid w:val="25890897"/>
    <w:rsid w:val="25A55247"/>
    <w:rsid w:val="25BC75C4"/>
    <w:rsid w:val="261B4FB2"/>
    <w:rsid w:val="271033F5"/>
    <w:rsid w:val="27925EE1"/>
    <w:rsid w:val="27A91FF5"/>
    <w:rsid w:val="27F56862"/>
    <w:rsid w:val="287C138C"/>
    <w:rsid w:val="28863A50"/>
    <w:rsid w:val="289D68AB"/>
    <w:rsid w:val="290F5DF1"/>
    <w:rsid w:val="296637F3"/>
    <w:rsid w:val="29E3322E"/>
    <w:rsid w:val="2A3F4BF5"/>
    <w:rsid w:val="2A9B7960"/>
    <w:rsid w:val="2B68420A"/>
    <w:rsid w:val="2B7921D5"/>
    <w:rsid w:val="2C354214"/>
    <w:rsid w:val="2C431956"/>
    <w:rsid w:val="2C9E16A9"/>
    <w:rsid w:val="2CA250D8"/>
    <w:rsid w:val="2CA47EC2"/>
    <w:rsid w:val="2D62094E"/>
    <w:rsid w:val="2D854B61"/>
    <w:rsid w:val="2DE43A41"/>
    <w:rsid w:val="2DF841DF"/>
    <w:rsid w:val="2E8C5F2F"/>
    <w:rsid w:val="2F1A24F7"/>
    <w:rsid w:val="2F42642C"/>
    <w:rsid w:val="304907D3"/>
    <w:rsid w:val="306040D7"/>
    <w:rsid w:val="30994A49"/>
    <w:rsid w:val="30BB2A25"/>
    <w:rsid w:val="30CA1C21"/>
    <w:rsid w:val="32714F4F"/>
    <w:rsid w:val="329056A4"/>
    <w:rsid w:val="33325CE1"/>
    <w:rsid w:val="3359726B"/>
    <w:rsid w:val="33F67FD8"/>
    <w:rsid w:val="341265E0"/>
    <w:rsid w:val="34153700"/>
    <w:rsid w:val="34207E60"/>
    <w:rsid w:val="34346CA4"/>
    <w:rsid w:val="3453010A"/>
    <w:rsid w:val="349A75F8"/>
    <w:rsid w:val="34A36A44"/>
    <w:rsid w:val="35527C97"/>
    <w:rsid w:val="35A812FB"/>
    <w:rsid w:val="35DA4D91"/>
    <w:rsid w:val="36192381"/>
    <w:rsid w:val="363A7C88"/>
    <w:rsid w:val="36D62CDB"/>
    <w:rsid w:val="36DD6D57"/>
    <w:rsid w:val="372D0130"/>
    <w:rsid w:val="379836A9"/>
    <w:rsid w:val="381E4C32"/>
    <w:rsid w:val="383A7102"/>
    <w:rsid w:val="385E06E0"/>
    <w:rsid w:val="38A81317"/>
    <w:rsid w:val="38D54060"/>
    <w:rsid w:val="391F3AA7"/>
    <w:rsid w:val="39261E15"/>
    <w:rsid w:val="397615A4"/>
    <w:rsid w:val="398E76DA"/>
    <w:rsid w:val="399F18CB"/>
    <w:rsid w:val="39A8144C"/>
    <w:rsid w:val="39CD76E6"/>
    <w:rsid w:val="39D221CB"/>
    <w:rsid w:val="39D7050A"/>
    <w:rsid w:val="3A4B4907"/>
    <w:rsid w:val="3A673A96"/>
    <w:rsid w:val="3A9154FD"/>
    <w:rsid w:val="3AD536A1"/>
    <w:rsid w:val="3B573586"/>
    <w:rsid w:val="3B996779"/>
    <w:rsid w:val="3C207902"/>
    <w:rsid w:val="3C626E30"/>
    <w:rsid w:val="3C7B4356"/>
    <w:rsid w:val="3C966B85"/>
    <w:rsid w:val="3C9B43D4"/>
    <w:rsid w:val="3D050DB0"/>
    <w:rsid w:val="3D0D1D50"/>
    <w:rsid w:val="3D532EED"/>
    <w:rsid w:val="3E19230E"/>
    <w:rsid w:val="3EA96699"/>
    <w:rsid w:val="3EF124B9"/>
    <w:rsid w:val="3F3C714B"/>
    <w:rsid w:val="3F50258D"/>
    <w:rsid w:val="3F56590C"/>
    <w:rsid w:val="3F6A543F"/>
    <w:rsid w:val="3FFB76C4"/>
    <w:rsid w:val="4079318F"/>
    <w:rsid w:val="407F5F96"/>
    <w:rsid w:val="40D16596"/>
    <w:rsid w:val="41091EB1"/>
    <w:rsid w:val="41370C7F"/>
    <w:rsid w:val="4142704D"/>
    <w:rsid w:val="41854743"/>
    <w:rsid w:val="41A749AA"/>
    <w:rsid w:val="41C8005C"/>
    <w:rsid w:val="41E96329"/>
    <w:rsid w:val="41F54BDF"/>
    <w:rsid w:val="41F87FB3"/>
    <w:rsid w:val="42014E1F"/>
    <w:rsid w:val="42105613"/>
    <w:rsid w:val="426C1A42"/>
    <w:rsid w:val="428B5B00"/>
    <w:rsid w:val="42DC6F2E"/>
    <w:rsid w:val="430A5360"/>
    <w:rsid w:val="43317428"/>
    <w:rsid w:val="433F7131"/>
    <w:rsid w:val="43601A0D"/>
    <w:rsid w:val="43D70349"/>
    <w:rsid w:val="43E00A9F"/>
    <w:rsid w:val="441E255F"/>
    <w:rsid w:val="449D07E8"/>
    <w:rsid w:val="44C10E9E"/>
    <w:rsid w:val="453B558F"/>
    <w:rsid w:val="4546686A"/>
    <w:rsid w:val="45687D73"/>
    <w:rsid w:val="45F843D8"/>
    <w:rsid w:val="460956A2"/>
    <w:rsid w:val="462B4DC7"/>
    <w:rsid w:val="4682364C"/>
    <w:rsid w:val="46F653F6"/>
    <w:rsid w:val="47163490"/>
    <w:rsid w:val="47193F60"/>
    <w:rsid w:val="474153C1"/>
    <w:rsid w:val="47A84E23"/>
    <w:rsid w:val="47B329E8"/>
    <w:rsid w:val="47BC2118"/>
    <w:rsid w:val="47C3256A"/>
    <w:rsid w:val="47CA3D5D"/>
    <w:rsid w:val="47F85357"/>
    <w:rsid w:val="48144B4A"/>
    <w:rsid w:val="483A48B1"/>
    <w:rsid w:val="483D39D2"/>
    <w:rsid w:val="485531D3"/>
    <w:rsid w:val="48703ABA"/>
    <w:rsid w:val="489E2B29"/>
    <w:rsid w:val="495B2010"/>
    <w:rsid w:val="497157A5"/>
    <w:rsid w:val="497A1D16"/>
    <w:rsid w:val="49BE1C03"/>
    <w:rsid w:val="49DB1FD2"/>
    <w:rsid w:val="4A5705B5"/>
    <w:rsid w:val="4A791C8A"/>
    <w:rsid w:val="4AC0260E"/>
    <w:rsid w:val="4AC62E3E"/>
    <w:rsid w:val="4AD57053"/>
    <w:rsid w:val="4B1E2D45"/>
    <w:rsid w:val="4BE078F1"/>
    <w:rsid w:val="4BFD5BAE"/>
    <w:rsid w:val="4C200BD6"/>
    <w:rsid w:val="4C7D48C2"/>
    <w:rsid w:val="4CC9127C"/>
    <w:rsid w:val="4D1E3209"/>
    <w:rsid w:val="4D2B1B02"/>
    <w:rsid w:val="4D3B6709"/>
    <w:rsid w:val="4D5B5A43"/>
    <w:rsid w:val="4D7A7208"/>
    <w:rsid w:val="4DE73192"/>
    <w:rsid w:val="4E0153DC"/>
    <w:rsid w:val="4E731F50"/>
    <w:rsid w:val="4F921EB2"/>
    <w:rsid w:val="506C5D55"/>
    <w:rsid w:val="511424E5"/>
    <w:rsid w:val="51330227"/>
    <w:rsid w:val="515A05E1"/>
    <w:rsid w:val="51D27E0A"/>
    <w:rsid w:val="51E66731"/>
    <w:rsid w:val="51E85E66"/>
    <w:rsid w:val="520A3BB0"/>
    <w:rsid w:val="5227328D"/>
    <w:rsid w:val="52621067"/>
    <w:rsid w:val="52CA4B9F"/>
    <w:rsid w:val="52DB344A"/>
    <w:rsid w:val="53064657"/>
    <w:rsid w:val="53295A81"/>
    <w:rsid w:val="53897B51"/>
    <w:rsid w:val="53D50FC8"/>
    <w:rsid w:val="53E100CB"/>
    <w:rsid w:val="53F27053"/>
    <w:rsid w:val="54244B0F"/>
    <w:rsid w:val="542503F4"/>
    <w:rsid w:val="54673E37"/>
    <w:rsid w:val="546D1AD8"/>
    <w:rsid w:val="54C54FCD"/>
    <w:rsid w:val="54DB6EE3"/>
    <w:rsid w:val="54F16B4B"/>
    <w:rsid w:val="55790046"/>
    <w:rsid w:val="55892C6A"/>
    <w:rsid w:val="55913AEB"/>
    <w:rsid w:val="559B0682"/>
    <w:rsid w:val="55AA4D69"/>
    <w:rsid w:val="55F53128"/>
    <w:rsid w:val="5613780C"/>
    <w:rsid w:val="56A4050D"/>
    <w:rsid w:val="56D85A45"/>
    <w:rsid w:val="574A05B2"/>
    <w:rsid w:val="57627163"/>
    <w:rsid w:val="57642BA1"/>
    <w:rsid w:val="57B40920"/>
    <w:rsid w:val="58024478"/>
    <w:rsid w:val="5876013F"/>
    <w:rsid w:val="587D46AA"/>
    <w:rsid w:val="588467E4"/>
    <w:rsid w:val="58C83E84"/>
    <w:rsid w:val="58F577D8"/>
    <w:rsid w:val="590F7048"/>
    <w:rsid w:val="593C00A0"/>
    <w:rsid w:val="59743B24"/>
    <w:rsid w:val="5975441F"/>
    <w:rsid w:val="59B166C6"/>
    <w:rsid w:val="5A422CC7"/>
    <w:rsid w:val="5A5F6ABC"/>
    <w:rsid w:val="5B80436B"/>
    <w:rsid w:val="5B890633"/>
    <w:rsid w:val="5C1C7D94"/>
    <w:rsid w:val="5C62588A"/>
    <w:rsid w:val="5CB61C1C"/>
    <w:rsid w:val="5CC95162"/>
    <w:rsid w:val="5CE45005"/>
    <w:rsid w:val="5CE50E5A"/>
    <w:rsid w:val="5D124D5B"/>
    <w:rsid w:val="5D193911"/>
    <w:rsid w:val="5D753EAF"/>
    <w:rsid w:val="5DB513E4"/>
    <w:rsid w:val="5E4827C7"/>
    <w:rsid w:val="5E7E1E3C"/>
    <w:rsid w:val="5ECE7D1A"/>
    <w:rsid w:val="5F45566C"/>
    <w:rsid w:val="5F7556AD"/>
    <w:rsid w:val="5F951180"/>
    <w:rsid w:val="5FAE7298"/>
    <w:rsid w:val="5FBA204D"/>
    <w:rsid w:val="5FE955D7"/>
    <w:rsid w:val="60293071"/>
    <w:rsid w:val="60671C10"/>
    <w:rsid w:val="60B4658B"/>
    <w:rsid w:val="610E34C7"/>
    <w:rsid w:val="61471CA6"/>
    <w:rsid w:val="619B245F"/>
    <w:rsid w:val="61B334DD"/>
    <w:rsid w:val="61BA287E"/>
    <w:rsid w:val="61D412FF"/>
    <w:rsid w:val="61E81E01"/>
    <w:rsid w:val="61EB0AE1"/>
    <w:rsid w:val="626A51B1"/>
    <w:rsid w:val="629157FD"/>
    <w:rsid w:val="62945D7D"/>
    <w:rsid w:val="62DD2E99"/>
    <w:rsid w:val="6300421A"/>
    <w:rsid w:val="63321976"/>
    <w:rsid w:val="63352116"/>
    <w:rsid w:val="635B5786"/>
    <w:rsid w:val="63970229"/>
    <w:rsid w:val="63BF2AF6"/>
    <w:rsid w:val="63CC3961"/>
    <w:rsid w:val="647E1D00"/>
    <w:rsid w:val="64BF5E0B"/>
    <w:rsid w:val="65310C81"/>
    <w:rsid w:val="66300351"/>
    <w:rsid w:val="663626EF"/>
    <w:rsid w:val="666A30A6"/>
    <w:rsid w:val="66E23707"/>
    <w:rsid w:val="676F752B"/>
    <w:rsid w:val="67930626"/>
    <w:rsid w:val="67FF034F"/>
    <w:rsid w:val="682D49C9"/>
    <w:rsid w:val="687F7B19"/>
    <w:rsid w:val="68DF21CF"/>
    <w:rsid w:val="6917564C"/>
    <w:rsid w:val="692F5F35"/>
    <w:rsid w:val="695B664F"/>
    <w:rsid w:val="696C2BFD"/>
    <w:rsid w:val="6A0150D2"/>
    <w:rsid w:val="6A4D6408"/>
    <w:rsid w:val="6A7C3B70"/>
    <w:rsid w:val="6A8D26DF"/>
    <w:rsid w:val="6ACE1BD8"/>
    <w:rsid w:val="6B0B5A11"/>
    <w:rsid w:val="6B714528"/>
    <w:rsid w:val="6B8C7FF7"/>
    <w:rsid w:val="6BAF0CE7"/>
    <w:rsid w:val="6BFB5484"/>
    <w:rsid w:val="6CE86EE4"/>
    <w:rsid w:val="6D78684E"/>
    <w:rsid w:val="6D9C682D"/>
    <w:rsid w:val="6DAD7F48"/>
    <w:rsid w:val="6E103A3A"/>
    <w:rsid w:val="6E25722B"/>
    <w:rsid w:val="6E49664D"/>
    <w:rsid w:val="6E7958CA"/>
    <w:rsid w:val="6EBC776F"/>
    <w:rsid w:val="6F187E98"/>
    <w:rsid w:val="6F2B261F"/>
    <w:rsid w:val="6F4C7C40"/>
    <w:rsid w:val="6F4E7A0E"/>
    <w:rsid w:val="6FEC66EB"/>
    <w:rsid w:val="703711DA"/>
    <w:rsid w:val="70C75776"/>
    <w:rsid w:val="71977B77"/>
    <w:rsid w:val="722A3041"/>
    <w:rsid w:val="728353A4"/>
    <w:rsid w:val="729C08C5"/>
    <w:rsid w:val="72AF19FE"/>
    <w:rsid w:val="72B04EE9"/>
    <w:rsid w:val="72EC5D3A"/>
    <w:rsid w:val="73A3131E"/>
    <w:rsid w:val="73AA2984"/>
    <w:rsid w:val="746538EA"/>
    <w:rsid w:val="7481619B"/>
    <w:rsid w:val="74AB11CC"/>
    <w:rsid w:val="74BB4A90"/>
    <w:rsid w:val="74E27046"/>
    <w:rsid w:val="75231B4F"/>
    <w:rsid w:val="755E46C6"/>
    <w:rsid w:val="75692D40"/>
    <w:rsid w:val="757D6557"/>
    <w:rsid w:val="758C12F1"/>
    <w:rsid w:val="75FA3BEB"/>
    <w:rsid w:val="76041A24"/>
    <w:rsid w:val="764D5C9A"/>
    <w:rsid w:val="76B01E8C"/>
    <w:rsid w:val="76EE18A4"/>
    <w:rsid w:val="77004F81"/>
    <w:rsid w:val="772E2A90"/>
    <w:rsid w:val="773058FE"/>
    <w:rsid w:val="77337F4E"/>
    <w:rsid w:val="78274A2A"/>
    <w:rsid w:val="783F5216"/>
    <w:rsid w:val="7872031B"/>
    <w:rsid w:val="78822B54"/>
    <w:rsid w:val="78AE679B"/>
    <w:rsid w:val="79002352"/>
    <w:rsid w:val="79113E69"/>
    <w:rsid w:val="791F111D"/>
    <w:rsid w:val="79646156"/>
    <w:rsid w:val="79760770"/>
    <w:rsid w:val="79781084"/>
    <w:rsid w:val="797C0B1A"/>
    <w:rsid w:val="799D0B56"/>
    <w:rsid w:val="79AD4265"/>
    <w:rsid w:val="79C4385C"/>
    <w:rsid w:val="7A4419D3"/>
    <w:rsid w:val="7A7B1E85"/>
    <w:rsid w:val="7BCE61CE"/>
    <w:rsid w:val="7BE57AEB"/>
    <w:rsid w:val="7BF62679"/>
    <w:rsid w:val="7C824D99"/>
    <w:rsid w:val="7C940AA6"/>
    <w:rsid w:val="7D094BA1"/>
    <w:rsid w:val="7D4836D3"/>
    <w:rsid w:val="7D7229A0"/>
    <w:rsid w:val="7DCB0D2E"/>
    <w:rsid w:val="7E0C7E2B"/>
    <w:rsid w:val="7E364F65"/>
    <w:rsid w:val="7E952A02"/>
    <w:rsid w:val="7F000084"/>
    <w:rsid w:val="7F390934"/>
    <w:rsid w:val="7FAB6ECC"/>
    <w:rsid w:val="7FBE060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99" w:name="Placeholder Text"/>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zh-TW" w:bidi="ar-SA"/>
    </w:rPr>
  </w:style>
  <w:style w:type="paragraph" w:styleId="2">
    <w:name w:val="heading 1"/>
    <w:basedOn w:val="1"/>
    <w:next w:val="1"/>
    <w:link w:val="23"/>
    <w:qFormat/>
    <w:uiPriority w:val="9"/>
    <w:pPr>
      <w:spacing w:before="100" w:beforeAutospacing="1" w:after="100" w:afterAutospacing="1"/>
      <w:outlineLvl w:val="0"/>
    </w:pPr>
    <w:rPr>
      <w:b/>
      <w:bCs/>
      <w:kern w:val="36"/>
      <w:sz w:val="48"/>
      <w:szCs w:val="48"/>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26"/>
    <w:semiHidden/>
    <w:unhideWhenUsed/>
    <w:qFormat/>
    <w:uiPriority w:val="99"/>
    <w:rPr>
      <w:rFonts w:ascii="PMingLiU" w:eastAsia="PMingLiU"/>
      <w:sz w:val="18"/>
      <w:szCs w:val="18"/>
    </w:rPr>
  </w:style>
  <w:style w:type="character" w:styleId="6">
    <w:name w:val="annotation reference"/>
    <w:basedOn w:val="3"/>
    <w:semiHidden/>
    <w:unhideWhenUsed/>
    <w:qFormat/>
    <w:uiPriority w:val="99"/>
    <w:rPr>
      <w:sz w:val="16"/>
      <w:szCs w:val="16"/>
    </w:rPr>
  </w:style>
  <w:style w:type="paragraph" w:styleId="7">
    <w:name w:val="annotation text"/>
    <w:basedOn w:val="1"/>
    <w:link w:val="18"/>
    <w:unhideWhenUsed/>
    <w:qFormat/>
    <w:uiPriority w:val="99"/>
    <w:rPr>
      <w:sz w:val="20"/>
      <w:szCs w:val="20"/>
    </w:rPr>
  </w:style>
  <w:style w:type="paragraph" w:styleId="8">
    <w:name w:val="annotation subject"/>
    <w:basedOn w:val="7"/>
    <w:next w:val="7"/>
    <w:link w:val="19"/>
    <w:semiHidden/>
    <w:unhideWhenUsed/>
    <w:qFormat/>
    <w:uiPriority w:val="99"/>
    <w:rPr>
      <w:b/>
      <w:bCs/>
    </w:rPr>
  </w:style>
  <w:style w:type="character" w:styleId="9">
    <w:name w:val="Emphasis"/>
    <w:basedOn w:val="3"/>
    <w:qFormat/>
    <w:uiPriority w:val="20"/>
    <w:rPr>
      <w:i/>
      <w:iCs/>
    </w:rPr>
  </w:style>
  <w:style w:type="character" w:styleId="10">
    <w:name w:val="FollowedHyperlink"/>
    <w:basedOn w:val="3"/>
    <w:semiHidden/>
    <w:unhideWhenUsed/>
    <w:qFormat/>
    <w:uiPriority w:val="99"/>
    <w:rPr>
      <w:color w:val="954F72" w:themeColor="followedHyperlink"/>
      <w:u w:val="single"/>
      <w14:textFill>
        <w14:solidFill>
          <w14:schemeClr w14:val="folHlink"/>
        </w14:solidFill>
      </w14:textFill>
    </w:rPr>
  </w:style>
  <w:style w:type="paragraph" w:styleId="11">
    <w:name w:val="footer"/>
    <w:basedOn w:val="1"/>
    <w:link w:val="25"/>
    <w:semiHidden/>
    <w:unhideWhenUsed/>
    <w:qFormat/>
    <w:uiPriority w:val="99"/>
    <w:pPr>
      <w:tabs>
        <w:tab w:val="center" w:pos="4320"/>
        <w:tab w:val="right" w:pos="8640"/>
      </w:tabs>
    </w:pPr>
  </w:style>
  <w:style w:type="paragraph" w:styleId="12">
    <w:name w:val="header"/>
    <w:basedOn w:val="1"/>
    <w:link w:val="24"/>
    <w:semiHidden/>
    <w:unhideWhenUsed/>
    <w:qFormat/>
    <w:uiPriority w:val="99"/>
    <w:pPr>
      <w:tabs>
        <w:tab w:val="center" w:pos="4320"/>
        <w:tab w:val="right" w:pos="8640"/>
      </w:tabs>
    </w:pPr>
  </w:style>
  <w:style w:type="character" w:styleId="13">
    <w:name w:val="Hyperlink"/>
    <w:basedOn w:val="3"/>
    <w:unhideWhenUsed/>
    <w:qFormat/>
    <w:uiPriority w:val="99"/>
    <w:rPr>
      <w:color w:val="0563C1" w:themeColor="hyperlink"/>
      <w:u w:val="single"/>
      <w14:textFill>
        <w14:solidFill>
          <w14:schemeClr w14:val="hlink"/>
        </w14:solidFill>
      </w14:textFill>
    </w:rPr>
  </w:style>
  <w:style w:type="character" w:styleId="14">
    <w:name w:val="line number"/>
    <w:basedOn w:val="3"/>
    <w:semiHidden/>
    <w:unhideWhenUsed/>
    <w:qFormat/>
    <w:uiPriority w:val="99"/>
  </w:style>
  <w:style w:type="paragraph" w:styleId="15">
    <w:name w:val="Normal (Web)"/>
    <w:basedOn w:val="1"/>
    <w:semiHidden/>
    <w:unhideWhenUsed/>
    <w:qFormat/>
    <w:uiPriority w:val="99"/>
    <w:pPr>
      <w:spacing w:before="100" w:beforeAutospacing="1" w:after="100" w:afterAutospacing="1"/>
    </w:pPr>
  </w:style>
  <w:style w:type="paragraph" w:styleId="16">
    <w:name w:val="List Paragraph"/>
    <w:basedOn w:val="1"/>
    <w:qFormat/>
    <w:uiPriority w:val="34"/>
    <w:pPr>
      <w:ind w:left="720"/>
      <w:contextualSpacing/>
    </w:pPr>
  </w:style>
  <w:style w:type="character" w:customStyle="1" w:styleId="17">
    <w:name w:val="Unresolved Mention1"/>
    <w:basedOn w:val="3"/>
    <w:semiHidden/>
    <w:unhideWhenUsed/>
    <w:qFormat/>
    <w:uiPriority w:val="99"/>
    <w:rPr>
      <w:color w:val="605E5C"/>
      <w:shd w:val="clear" w:color="auto" w:fill="E1DFDD"/>
    </w:rPr>
  </w:style>
  <w:style w:type="character" w:customStyle="1" w:styleId="18">
    <w:name w:val="Comment Text Char"/>
    <w:basedOn w:val="3"/>
    <w:link w:val="7"/>
    <w:qFormat/>
    <w:uiPriority w:val="99"/>
    <w:rPr>
      <w:rFonts w:ascii="Times New Roman" w:hAnsi="Times New Roman" w:eastAsia="Times New Roman" w:cs="Times New Roman"/>
      <w:sz w:val="20"/>
      <w:szCs w:val="20"/>
    </w:rPr>
  </w:style>
  <w:style w:type="character" w:customStyle="1" w:styleId="19">
    <w:name w:val="Comment Subject Char"/>
    <w:basedOn w:val="18"/>
    <w:link w:val="8"/>
    <w:semiHidden/>
    <w:qFormat/>
    <w:uiPriority w:val="99"/>
    <w:rPr>
      <w:rFonts w:ascii="Times New Roman" w:hAnsi="Times New Roman" w:eastAsia="Times New Roman" w:cs="Times New Roman"/>
      <w:b/>
      <w:bCs/>
      <w:sz w:val="20"/>
      <w:szCs w:val="20"/>
    </w:rPr>
  </w:style>
  <w:style w:type="paragraph" w:customStyle="1" w:styleId="20">
    <w:name w:val="reference__author"/>
    <w:basedOn w:val="1"/>
    <w:qFormat/>
    <w:uiPriority w:val="0"/>
    <w:pPr>
      <w:spacing w:before="100" w:beforeAutospacing="1" w:after="100" w:afterAutospacing="1"/>
    </w:pPr>
  </w:style>
  <w:style w:type="character" w:customStyle="1" w:styleId="21">
    <w:name w:val="reference__authors_list_suffix"/>
    <w:basedOn w:val="3"/>
    <w:qFormat/>
    <w:uiPriority w:val="0"/>
  </w:style>
  <w:style w:type="character" w:styleId="22">
    <w:name w:val="Placeholder Text"/>
    <w:basedOn w:val="3"/>
    <w:semiHidden/>
    <w:qFormat/>
    <w:uiPriority w:val="99"/>
    <w:rPr>
      <w:color w:val="808080"/>
    </w:rPr>
  </w:style>
  <w:style w:type="character" w:customStyle="1" w:styleId="23">
    <w:name w:val="Heading 1 Char"/>
    <w:basedOn w:val="3"/>
    <w:link w:val="2"/>
    <w:qFormat/>
    <w:uiPriority w:val="9"/>
    <w:rPr>
      <w:rFonts w:ascii="Times New Roman" w:hAnsi="Times New Roman" w:eastAsia="Times New Roman" w:cs="Times New Roman"/>
      <w:b/>
      <w:bCs/>
      <w:kern w:val="36"/>
      <w:sz w:val="48"/>
      <w:szCs w:val="48"/>
    </w:rPr>
  </w:style>
  <w:style w:type="character" w:customStyle="1" w:styleId="24">
    <w:name w:val="Header Char"/>
    <w:basedOn w:val="3"/>
    <w:link w:val="12"/>
    <w:semiHidden/>
    <w:qFormat/>
    <w:uiPriority w:val="99"/>
    <w:rPr>
      <w:rFonts w:ascii="Times New Roman" w:hAnsi="Times New Roman" w:eastAsia="Times New Roman" w:cs="Times New Roman"/>
      <w:sz w:val="24"/>
      <w:szCs w:val="24"/>
    </w:rPr>
  </w:style>
  <w:style w:type="character" w:customStyle="1" w:styleId="25">
    <w:name w:val="Footer Char"/>
    <w:basedOn w:val="3"/>
    <w:link w:val="11"/>
    <w:semiHidden/>
    <w:qFormat/>
    <w:uiPriority w:val="99"/>
    <w:rPr>
      <w:rFonts w:ascii="Times New Roman" w:hAnsi="Times New Roman" w:eastAsia="Times New Roman" w:cs="Times New Roman"/>
      <w:sz w:val="24"/>
      <w:szCs w:val="24"/>
    </w:rPr>
  </w:style>
  <w:style w:type="character" w:customStyle="1" w:styleId="26">
    <w:name w:val="Balloon Text Char"/>
    <w:basedOn w:val="3"/>
    <w:link w:val="5"/>
    <w:semiHidden/>
    <w:qFormat/>
    <w:uiPriority w:val="99"/>
    <w:rPr>
      <w:rFonts w:ascii="PMingLiU" w:hAnsi="Times New Roman" w:eastAsia="PMingLiU" w:cs="Times New Roman"/>
      <w:sz w:val="18"/>
      <w:szCs w:val="18"/>
    </w:rPr>
  </w:style>
  <w:style w:type="paragraph" w:customStyle="1" w:styleId="27">
    <w:name w:val="修訂1"/>
    <w:hidden/>
    <w:semiHidden/>
    <w:qFormat/>
    <w:uiPriority w:val="99"/>
    <w:rPr>
      <w:rFonts w:ascii="Times New Roman" w:hAnsi="Times New Roman" w:eastAsia="Times New Roman" w:cs="Times New Roman"/>
      <w:sz w:val="24"/>
      <w:szCs w:val="24"/>
      <w:lang w:val="en-US" w:eastAsia="zh-TW" w:bidi="ar-SA"/>
    </w:rPr>
  </w:style>
  <w:style w:type="character" w:customStyle="1" w:styleId="28">
    <w:name w:val="apple-converted-space"/>
    <w:basedOn w:val="3"/>
    <w:qFormat/>
    <w:uiPriority w:val="0"/>
  </w:style>
  <w:style w:type="paragraph" w:customStyle="1" w:styleId="29">
    <w:name w:val="修訂2"/>
    <w:hidden/>
    <w:unhideWhenUsed/>
    <w:qFormat/>
    <w:uiPriority w:val="99"/>
    <w:rPr>
      <w:rFonts w:ascii="Times New Roman" w:hAnsi="Times New Roman" w:eastAsia="Times New Roman" w:cs="Times New Roman"/>
      <w:sz w:val="24"/>
      <w:szCs w:val="24"/>
      <w:lang w:val="en-US" w:eastAsia="zh-TW" w:bidi="ar-SA"/>
    </w:rPr>
  </w:style>
  <w:style w:type="paragraph" w:customStyle="1" w:styleId="30">
    <w:name w:val="修訂3"/>
    <w:hidden/>
    <w:unhideWhenUsed/>
    <w:qFormat/>
    <w:uiPriority w:val="99"/>
    <w:rPr>
      <w:rFonts w:ascii="Times New Roman" w:hAnsi="Times New Roman" w:eastAsia="Times New Roman" w:cs="Times New Roman"/>
      <w:sz w:val="24"/>
      <w:szCs w:val="24"/>
      <w:lang w:val="en-US" w:eastAsia="zh-TW" w:bidi="ar-SA"/>
    </w:rPr>
  </w:style>
  <w:style w:type="paragraph" w:customStyle="1" w:styleId="31">
    <w:name w:val="修訂4"/>
    <w:hidden/>
    <w:unhideWhenUsed/>
    <w:qFormat/>
    <w:uiPriority w:val="99"/>
    <w:rPr>
      <w:rFonts w:ascii="Times New Roman" w:hAnsi="Times New Roman" w:eastAsia="Times New Roman" w:cs="Times New Roman"/>
      <w:sz w:val="24"/>
      <w:szCs w:val="24"/>
      <w:lang w:val="en-US" w:eastAsia="zh-TW" w:bidi="ar-SA"/>
    </w:rPr>
  </w:style>
  <w:style w:type="paragraph" w:customStyle="1" w:styleId="32">
    <w:name w:val="修訂5"/>
    <w:hidden/>
    <w:semiHidden/>
    <w:qFormat/>
    <w:uiPriority w:val="99"/>
    <w:rPr>
      <w:rFonts w:ascii="Times New Roman" w:hAnsi="Times New Roman" w:eastAsia="Times New Roman" w:cs="Times New Roman"/>
      <w:sz w:val="24"/>
      <w:szCs w:val="24"/>
      <w:lang w:val="en-US" w:eastAsia="zh-TW" w:bidi="ar-SA"/>
    </w:rPr>
  </w:style>
  <w:style w:type="paragraph" w:customStyle="1" w:styleId="33">
    <w:name w:val="Revision1"/>
    <w:hidden/>
    <w:semiHidden/>
    <w:qFormat/>
    <w:uiPriority w:val="99"/>
    <w:rPr>
      <w:rFonts w:ascii="Times New Roman" w:hAnsi="Times New Roman" w:eastAsia="Times New Roman" w:cs="Times New Roman"/>
      <w:sz w:val="24"/>
      <w:szCs w:val="24"/>
      <w:lang w:val="en-US" w:eastAsia="zh-TW" w:bidi="ar-SA"/>
    </w:rPr>
  </w:style>
  <w:style w:type="paragraph" w:customStyle="1" w:styleId="34">
    <w:name w:val="Revision2"/>
    <w:hidden/>
    <w:semiHidden/>
    <w:qFormat/>
    <w:uiPriority w:val="99"/>
    <w:rPr>
      <w:rFonts w:ascii="Times New Roman" w:hAnsi="Times New Roman" w:eastAsia="Times New Roman" w:cs="Times New Roman"/>
      <w:sz w:val="24"/>
      <w:szCs w:val="24"/>
      <w:lang w:val="en-US" w:eastAsia="zh-TW" w:bidi="ar-SA"/>
    </w:rPr>
  </w:style>
  <w:style w:type="paragraph" w:customStyle="1" w:styleId="35">
    <w:name w:val="Revision3"/>
    <w:hidden/>
    <w:semiHidden/>
    <w:qFormat/>
    <w:uiPriority w:val="99"/>
    <w:rPr>
      <w:rFonts w:ascii="Times New Roman" w:hAnsi="Times New Roman" w:eastAsia="Times New Roman" w:cs="Times New Roman"/>
      <w:sz w:val="24"/>
      <w:szCs w:val="24"/>
      <w:lang w:val="en-US" w:eastAsia="zh-TW" w:bidi="ar-SA"/>
    </w:rPr>
  </w:style>
  <w:style w:type="paragraph" w:customStyle="1" w:styleId="36">
    <w:name w:val="Revision4"/>
    <w:hidden/>
    <w:semiHidden/>
    <w:qFormat/>
    <w:uiPriority w:val="99"/>
    <w:rPr>
      <w:rFonts w:ascii="Times New Roman" w:hAnsi="Times New Roman" w:eastAsia="Times New Roman" w:cs="Times New Roman"/>
      <w:sz w:val="24"/>
      <w:szCs w:val="24"/>
      <w:lang w:val="en-US" w:eastAsia="zh-TW" w:bidi="ar-SA"/>
    </w:rPr>
  </w:style>
  <w:style w:type="paragraph" w:customStyle="1" w:styleId="37">
    <w:name w:val="Revision"/>
    <w:hidden/>
    <w:semiHidden/>
    <w:qFormat/>
    <w:uiPriority w:val="99"/>
    <w:rPr>
      <w:rFonts w:ascii="Times New Roman" w:hAnsi="Times New Roman" w:eastAsia="Times New Roman" w:cs="Times New Roman"/>
      <w:sz w:val="24"/>
      <w:szCs w:val="24"/>
      <w:lang w:val="en-US" w:eastAsia="zh-TW" w:bidi="ar-SA"/>
    </w:r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efaultPlaceholder_-1854013440"/>
        <w:style w:val=""/>
        <w:category>
          <w:name w:val="General"/>
          <w:gallery w:val="placeholder"/>
        </w:category>
        <w:types>
          <w:type w:val="bbPlcHdr"/>
        </w:types>
        <w:behaviors>
          <w:behavior w:val="content"/>
        </w:behaviors>
        <w:description w:val=""/>
        <w:guid w:val="{EB9D1000-47C1-A040-9860-B868A2BEACAC}"/>
      </w:docPartPr>
      <w:docPartBody>
        <w:p>
          <w:r>
            <w:rPr>
              <w:rStyle w:val="4"/>
            </w:rPr>
            <w:t>Click or tap here to enter text.</w:t>
          </w:r>
        </w:p>
      </w:docPartBody>
    </w:docPart>
    <w:docPart>
      <w:docPartPr>
        <w:name w:val="A3478ECC1017F44895F653FF3EEA4A97"/>
        <w:style w:val=""/>
        <w:category>
          <w:name w:val="General"/>
          <w:gallery w:val="placeholder"/>
        </w:category>
        <w:types>
          <w:type w:val="bbPlcHdr"/>
        </w:types>
        <w:behaviors>
          <w:behavior w:val="content"/>
        </w:behaviors>
        <w:description w:val=""/>
        <w:guid w:val="{E3D8BFA8-20BD-3442-A35C-44297A6A3000}"/>
      </w:docPartPr>
      <w:docPartBody>
        <w:p>
          <w:pPr>
            <w:pStyle w:val="5"/>
          </w:pPr>
          <w:r>
            <w:rPr>
              <w:rStyle w:val="4"/>
            </w:rPr>
            <w:t>Click or tap here to enter text.</w:t>
          </w:r>
        </w:p>
      </w:docPartBody>
    </w:docPart>
    <w:docPart>
      <w:docPartPr>
        <w:name w:val="5F2739A4D82A71429E8F88964A2C31B8"/>
        <w:style w:val=""/>
        <w:category>
          <w:name w:val="General"/>
          <w:gallery w:val="placeholder"/>
        </w:category>
        <w:types>
          <w:type w:val="bbPlcHdr"/>
        </w:types>
        <w:behaviors>
          <w:behavior w:val="content"/>
        </w:behaviors>
        <w:description w:val=""/>
        <w:guid w:val="{CD1F44B9-8BE6-5E49-A21B-AA4DC0E96D0F}"/>
      </w:docPartPr>
      <w:docPartBody>
        <w:p>
          <w:pPr>
            <w:pStyle w:val="6"/>
          </w:pPr>
          <w:r>
            <w:rPr>
              <w:rStyle w:val="4"/>
            </w:rPr>
            <w:t>Click or tap here to enter text.</w:t>
          </w:r>
        </w:p>
      </w:docPartBody>
    </w:docPart>
    <w:docPart>
      <w:docPartPr>
        <w:name w:val="D55F8C68F89C4514A3D4FC898230744F"/>
        <w:style w:val=""/>
        <w:category>
          <w:name w:val="一般"/>
          <w:gallery w:val="placeholder"/>
        </w:category>
        <w:types>
          <w:type w:val="bbPlcHdr"/>
        </w:types>
        <w:behaviors>
          <w:behavior w:val="content"/>
        </w:behaviors>
        <w:description w:val=""/>
        <w:guid w:val="{FECE5C63-89CD-43FE-A145-EA0F46B95C24}"/>
      </w:docPartPr>
      <w:docPartBody>
        <w:p>
          <w:pPr>
            <w:pStyle w:val="8"/>
          </w:pPr>
          <w:r>
            <w:rPr>
              <w:rStyle w:val="4"/>
            </w:rPr>
            <w:t>Click or tap here to enter text.</w:t>
          </w:r>
        </w:p>
      </w:docPartBody>
    </w:docPart>
    <w:docPart>
      <w:docPartPr>
        <w:name w:val="{c914978e-9af7-4bd0-b569-08803f8398e8}"/>
        <w:style w:val=""/>
        <w:category>
          <w:name w:val="General"/>
          <w:gallery w:val="placeholder"/>
        </w:category>
        <w:types>
          <w:type w:val="bbPlcHdr"/>
        </w:types>
        <w:behaviors>
          <w:behavior w:val="content"/>
        </w:behaviors>
        <w:description w:val=""/>
        <w:guid w:val="{C914978E-9AF7-4BD0-B569-08803F8398E8}"/>
      </w:docPartPr>
      <w:docPartBody>
        <w:p>
          <w:pPr>
            <w:pStyle w:val="7"/>
          </w:pPr>
          <w:r>
            <w:rPr>
              <w:rStyle w:val="4"/>
            </w:rPr>
            <w:t>Click or tap here to enter text.</w:t>
          </w:r>
        </w:p>
      </w:docPartBody>
    </w:docPart>
    <w:docPart>
      <w:docPartPr>
        <w:name w:val="BF2C408367A5034581882EF735F7E77E"/>
        <w:style w:val=""/>
        <w:category>
          <w:name w:val="General"/>
          <w:gallery w:val="placeholder"/>
        </w:category>
        <w:types>
          <w:type w:val="bbPlcHdr"/>
        </w:types>
        <w:behaviors>
          <w:behavior w:val="content"/>
        </w:behaviors>
        <w:description w:val=""/>
        <w:guid w:val="{89734674-A973-8048-9049-C09E08B5268E}"/>
      </w:docPartPr>
      <w:docPartBody>
        <w:p>
          <w:pPr>
            <w:pStyle w:val="9"/>
          </w:pPr>
          <w:r>
            <w:rPr>
              <w:rStyle w:val="4"/>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auto"/>
    <w:pitch w:val="default"/>
    <w:sig w:usb0="A00002FF" w:usb1="28CFFCFA" w:usb2="00000016" w:usb3="00000000" w:csb0="001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759"/>
    <w:rsid w:val="0001543E"/>
    <w:rsid w:val="0007345B"/>
    <w:rsid w:val="000A3A48"/>
    <w:rsid w:val="00105689"/>
    <w:rsid w:val="00142630"/>
    <w:rsid w:val="0014385D"/>
    <w:rsid w:val="001579B7"/>
    <w:rsid w:val="00226D34"/>
    <w:rsid w:val="002541A2"/>
    <w:rsid w:val="003765F3"/>
    <w:rsid w:val="003A261A"/>
    <w:rsid w:val="004B7B7A"/>
    <w:rsid w:val="00507122"/>
    <w:rsid w:val="006311F3"/>
    <w:rsid w:val="00635E7B"/>
    <w:rsid w:val="00646091"/>
    <w:rsid w:val="0066238A"/>
    <w:rsid w:val="007A59F4"/>
    <w:rsid w:val="0083042B"/>
    <w:rsid w:val="008D6045"/>
    <w:rsid w:val="008F6B72"/>
    <w:rsid w:val="009D32AE"/>
    <w:rsid w:val="00AD71B7"/>
    <w:rsid w:val="00CA2759"/>
    <w:rsid w:val="00CE7FEA"/>
    <w:rsid w:val="00DB656E"/>
    <w:rsid w:val="00DF0A9E"/>
    <w:rsid w:val="00DF63F4"/>
    <w:rsid w:val="00E82607"/>
    <w:rsid w:val="00F14CB8"/>
    <w:rsid w:val="00FB285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sdException w:qFormat="1" w:unhideWhenUsed="0" w:uiPriority="99" w:name="Placeholder Text"/>
  </w:latentStyles>
  <w:style w:type="paragraph" w:default="1" w:styleId="1">
    <w:name w:val="Normal"/>
    <w:qFormat/>
    <w:uiPriority w:val="0"/>
    <w:rPr>
      <w:rFonts w:asciiTheme="minorHAnsi" w:hAnsiTheme="minorHAnsi" w:eastAsiaTheme="minorEastAsia" w:cstheme="minorBidi"/>
      <w:sz w:val="24"/>
      <w:szCs w:val="24"/>
      <w:lang w:val="en-US" w:eastAsia="zh-TW"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A3478ECC1017F44895F653FF3EEA4A97"/>
    <w:qFormat/>
    <w:uiPriority w:val="0"/>
    <w:rPr>
      <w:rFonts w:asciiTheme="minorHAnsi" w:hAnsiTheme="minorHAnsi" w:eastAsiaTheme="minorEastAsia" w:cstheme="minorBidi"/>
      <w:sz w:val="24"/>
      <w:szCs w:val="24"/>
      <w:lang w:val="en-US" w:eastAsia="zh-TW" w:bidi="ar-SA"/>
    </w:rPr>
  </w:style>
  <w:style w:type="paragraph" w:customStyle="1" w:styleId="6">
    <w:name w:val="5F2739A4D82A71429E8F88964A2C31B8"/>
    <w:qFormat/>
    <w:uiPriority w:val="0"/>
    <w:rPr>
      <w:rFonts w:asciiTheme="minorHAnsi" w:hAnsiTheme="minorHAnsi" w:eastAsiaTheme="minorEastAsia" w:cstheme="minorBidi"/>
      <w:sz w:val="24"/>
      <w:szCs w:val="24"/>
      <w:lang w:val="en-US" w:eastAsia="zh-TW" w:bidi="ar-SA"/>
    </w:rPr>
  </w:style>
  <w:style w:type="paragraph" w:customStyle="1" w:styleId="7">
    <w:name w:val="385FCFEA728B734CB05B45ED48FF81B5"/>
    <w:qFormat/>
    <w:uiPriority w:val="0"/>
    <w:rPr>
      <w:rFonts w:asciiTheme="minorHAnsi" w:hAnsiTheme="minorHAnsi" w:eastAsiaTheme="minorEastAsia" w:cstheme="minorBidi"/>
      <w:sz w:val="24"/>
      <w:szCs w:val="24"/>
      <w:lang w:val="en-US" w:eastAsia="zh-TW" w:bidi="ar-SA"/>
    </w:rPr>
  </w:style>
  <w:style w:type="paragraph" w:customStyle="1" w:styleId="8">
    <w:name w:val="D55F8C68F89C4514A3D4FC898230744F"/>
    <w:qFormat/>
    <w:uiPriority w:val="0"/>
    <w:pPr>
      <w:spacing w:after="200" w:line="276" w:lineRule="auto"/>
    </w:pPr>
    <w:rPr>
      <w:rFonts w:eastAsia="DFKai-SB" w:asciiTheme="minorHAnsi" w:hAnsiTheme="minorHAnsi" w:cstheme="minorBidi"/>
      <w:sz w:val="22"/>
      <w:szCs w:val="22"/>
      <w:lang w:val="en-US" w:eastAsia="zh-TW" w:bidi="ar-SA"/>
    </w:rPr>
  </w:style>
  <w:style w:type="paragraph" w:customStyle="1" w:styleId="9">
    <w:name w:val="BF2C408367A5034581882EF735F7E77E"/>
    <w:uiPriority w:val="0"/>
    <w:rPr>
      <w:rFonts w:asciiTheme="minorHAnsi" w:hAnsiTheme="minorHAnsi" w:eastAsiaTheme="minorEastAsia" w:cstheme="minorBidi"/>
      <w:sz w:val="24"/>
      <w:szCs w:val="24"/>
      <w:lang w:val="en-US" w:eastAsia="zh-TW"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48ACD8-2BCF-4237-B376-0A21690D8A79}">
  <ds:schemaRefs/>
</ds:datastoreItem>
</file>

<file path=docProps/app.xml><?xml version="1.0" encoding="utf-8"?>
<Properties xmlns="http://schemas.openxmlformats.org/officeDocument/2006/extended-properties" xmlns:vt="http://schemas.openxmlformats.org/officeDocument/2006/docPropsVTypes">
  <Template>Normal.dotm</Template>
  <Company>.</Company>
  <Pages>11</Pages>
  <Words>3854</Words>
  <Characters>21972</Characters>
  <Lines>183</Lines>
  <Paragraphs>51</Paragraphs>
  <TotalTime>1</TotalTime>
  <ScaleCrop>false</ScaleCrop>
  <LinksUpToDate>false</LinksUpToDate>
  <CharactersWithSpaces>25775</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2022-03-01T22:26:00Z</dcterms:created>
  <dc:creator>Syuan-Jyun Sun</dc:creator>
  <cp:lastModifiedBy>genchanghsu</cp:lastModifiedBy>
  <dcterms:modified xsi:type="dcterms:W3CDTF">2022-07-08T23:57:27Z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45E54E7E01644C978CEEE199308C5B71</vt:lpwstr>
  </property>
</Properties>
</file>