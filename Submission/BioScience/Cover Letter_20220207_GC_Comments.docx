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PMingLiU"/>
          <w:sz w:val="22"/>
          <w:szCs w:val="22"/>
          <w:lang w:eastAsia="zh-TW"/>
        </w:rPr>
      </w:pPr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342900</wp:posOffset>
                </wp:positionV>
                <wp:extent cx="1866900" cy="1687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585" cy="1687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MT" w:hAnsi="ArialMT"/>
                                <w:sz w:val="22"/>
                                <w:szCs w:val="22"/>
                              </w:rPr>
                              <w:t xml:space="preserve">Syuan-Jyun Sun Department of Ecology &amp; Evolutionary Biology University of Michigan 1105 N University Ave   Ann Arbor, MI 48109, US sysun@umich.edu </w:t>
                            </w:r>
                          </w:p>
                          <w:p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9pt;margin-top:27pt;height:132.9pt;width:147pt;z-index:251659264;mso-width-relative:page;mso-height-relative:page;" filled="f" stroked="f" coordsize="21600,21600" o:gfxdata="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nPOv9wAAAAKAQAADwAAAAAAAAABACAAAAAiAAAAZHJzL2Rvd25yZXYueG1s&#10;UEsBAhQAFAAAAAgAh07iQBEpykgtAgAAZ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pacing w:line="276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MT" w:hAnsi="ArialMT"/>
                          <w:sz w:val="22"/>
                          <w:szCs w:val="22"/>
                        </w:rPr>
                        <w:t xml:space="preserve">Syuan-Jyun Sun Department of Ecology &amp; Evolutionary Biology University of Michigan 1105 N University Ave   Ann Arbor, MI 48109, US sysun@umich.edu </w:t>
                      </w:r>
                    </w:p>
                    <w:p>
                      <w:pPr>
                        <w:spacing w:line="276" w:lineRule="auto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 w:cs="PMingLiU"/>
          <w:sz w:val="22"/>
          <w:szCs w:val="22"/>
          <w:lang w:eastAsia="zh-TW"/>
        </w:rPr>
        <w:fldChar w:fldCharType="begin"/>
      </w:r>
      <w:r>
        <w:rPr>
          <w:rFonts w:ascii="Helvetica" w:hAnsi="Helvetica" w:cs="PMingLiU"/>
          <w:sz w:val="22"/>
          <w:szCs w:val="22"/>
          <w:lang w:eastAsia="zh-TW"/>
        </w:rPr>
        <w:instrText xml:space="preserve"> INCLUDEPICTURE "https://brand.umich.edu/assets/brand/style-guide/logo-guidelines/U-M_Logo-Hex.png" \* MERGEFORMATINET </w:instrText>
      </w:r>
      <w:r>
        <w:rPr>
          <w:rFonts w:ascii="Helvetica" w:hAnsi="Helvetica" w:cs="PMingLiU"/>
          <w:sz w:val="22"/>
          <w:szCs w:val="22"/>
          <w:lang w:eastAsia="zh-TW"/>
        </w:rPr>
        <w:fldChar w:fldCharType="separate"/>
      </w:r>
      <w:r>
        <w:rPr>
          <w:rFonts w:ascii="Helvetica" w:hAnsi="Helvetica" w:cs="PMingLiU"/>
          <w:sz w:val="22"/>
          <w:szCs w:val="22"/>
          <w:lang w:eastAsia="zh-TW"/>
        </w:rPr>
        <w:drawing>
          <wp:inline distT="0" distB="0" distL="0" distR="0">
            <wp:extent cx="1215390" cy="1291590"/>
            <wp:effectExtent l="0" t="0" r="3810" b="3810"/>
            <wp:docPr id="2" name="圖片 2" descr="Logos – Brand &amp;amp; Visual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Logos – Brand &amp;amp; Visual Ident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178" cy="13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PMingLiU"/>
          <w:sz w:val="22"/>
          <w:szCs w:val="22"/>
          <w:lang w:eastAsia="zh-TW"/>
        </w:rPr>
        <w:fldChar w:fldCharType="end"/>
      </w:r>
    </w:p>
    <w:p>
      <w:pP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right="770"/>
        <w:jc w:val="right"/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right="110"/>
        <w:jc w:val="right"/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XX February 2022</w:t>
      </w:r>
    </w:p>
    <w:p>
      <w:pPr>
        <w:rPr>
          <w:rFonts w:ascii="Helvetica" w:hAnsi="Helvetica" w:eastAsia="Times New Roman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Dear Editors,</w:t>
      </w:r>
    </w:p>
    <w:p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Please consider this manuscript, “</w:t>
      </w:r>
      <w:r>
        <w:rPr>
          <w:rFonts w:ascii="Helvetica" w:hAnsi="Helvetica"/>
          <w:b/>
          <w:sz w:val="22"/>
          <w:szCs w:val="22"/>
        </w:rPr>
        <w:t>Increased academic performance and prolonged career duration among Taiwanese academic faculty in ecology and evolutionary biology</w:t>
      </w:r>
      <w:r>
        <w:rPr>
          <w:rFonts w:ascii="Helvetica" w:hAnsi="Helvetica" w:eastAsia="Helvetica" w:cs="Arial"/>
          <w:bCs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”</w:t>
      </w: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for publication as an Education article in </w:t>
      </w:r>
      <w:r>
        <w:rPr>
          <w:rFonts w:ascii="Helvetica" w:hAnsi="Helvetica" w:cs="Arial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BioScience</w:t>
      </w: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>
      <w:pPr>
        <w:jc w:val="both"/>
        <w:rPr>
          <w:rFonts w:ascii="Helvetica" w:hAnsi="Helvetica"/>
          <w:b/>
          <w:bCs/>
          <w:sz w:val="22"/>
          <w:szCs w:val="22"/>
        </w:rPr>
      </w:pP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Succeeding in academia is increasingly challenging. Despite the long-standing idea that publication expectation</w:t>
      </w:r>
      <w:ins w:id="0" w:author="genchanghsu" w:date="2022-02-07T14:01:12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and requirements have risen over time, empirical evidence for this suspicion remains scar</w:t>
      </w:r>
      <w:ins w:id="1" w:author="genchanghsu" w:date="2022-02-07T13:55:3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c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e. It is also unclear exactly how, and to what extent, competitively successful candidates should be for getting a faculty position and promotion. </w:t>
      </w:r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Here we show academic performance, </w:t>
      </w:r>
      <w:commentRangeStart w:id="0"/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rather than PhD degree itself, </w:t>
      </w:r>
      <w:commentRangeEnd w:id="0"/>
      <w:r>
        <w:commentReference w:id="0"/>
      </w:r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plays an increasingly crucial role for academic success.</w:t>
      </w: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By conducting a nationwide survey in Taiwan, we show how this has occurred in the field of ecology and evolutionary biology. We quantified how academic performance, measured as h-index, and the duration </w:t>
      </w:r>
      <w:del w:id="2" w:author="genchanghsu" w:date="2022-02-07T13:56:2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delText>required to</w:delText>
        </w:r>
      </w:del>
      <w:ins w:id="3" w:author="genchanghsu" w:date="2022-02-07T13:56:2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for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land</w:t>
      </w:r>
      <w:ins w:id="4" w:author="genchanghsu" w:date="2022-02-07T13:56:2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in</w:t>
        </w:r>
      </w:ins>
      <w:ins w:id="5" w:author="genchanghsu" w:date="2022-02-07T13:56:2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g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a faculty position </w:t>
      </w:r>
      <w:ins w:id="6" w:author="genchanghsu" w:date="2022-02-07T14:02:3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as </w:t>
        </w:r>
      </w:ins>
      <w:ins w:id="7" w:author="genchanghsu" w:date="2022-02-07T14:02:3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w</w:t>
        </w:r>
      </w:ins>
      <w:ins w:id="8" w:author="genchanghsu" w:date="2022-02-07T14:02:37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ell a</w:t>
        </w:r>
      </w:ins>
      <w:ins w:id="9" w:author="genchanghsu" w:date="2022-02-07T14:02:3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del w:id="10" w:author="genchanghsu" w:date="2022-02-07T14:02:36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an</w:delText>
        </w:r>
      </w:del>
      <w:del w:id="11" w:author="genchanghsu" w:date="2022-02-07T14:02:35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d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promotion to full professor have changed over the past 34 years.</w:t>
      </w: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del w:id="12" w:author="genchanghsu" w:date="2022-02-07T14:09:38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delText xml:space="preserve">We show </w:delText>
        </w:r>
      </w:del>
      <w:ins w:id="13" w:author="genchanghsu" w:date="2022-02-07T14:09:38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A</w:t>
        </w:r>
      </w:ins>
      <w:ins w:id="14" w:author="genchanghsu" w:date="2022-02-07T14:04:24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t>cademic performance</w:t>
        </w:r>
      </w:ins>
      <w:del w:id="15" w:author="genchanghsu" w:date="2022-02-07T14:04:24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publication requirements</w:delText>
        </w:r>
      </w:del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ha</w:t>
      </w:r>
      <w:ins w:id="16" w:author="genchanghsu" w:date="2022-02-07T14:09:41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del w:id="17" w:author="genchanghsu" w:date="2022-02-07T14:09:41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ve</w:delText>
        </w:r>
      </w:del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risen for recruitment as a new PI.</w:t>
      </w: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del w:id="18" w:author="genchanghsu" w:date="2022-02-07T13:57:23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More recently </w:delText>
        </w:r>
      </w:del>
      <w:del w:id="19" w:author="genchanghsu" w:date="2022-02-07T13:57:18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recruited 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PIs</w:t>
      </w:r>
      <w:ins w:id="20" w:author="genchanghsu" w:date="2022-02-07T13:57:2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</w:t>
        </w:r>
      </w:ins>
      <w:ins w:id="21" w:author="genchanghsu" w:date="2022-02-07T13:57:20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t xml:space="preserve">recruited </w:t>
        </w:r>
      </w:ins>
      <w:ins w:id="22" w:author="genchanghsu" w:date="2022-02-07T13:57:2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m</w:t>
        </w:r>
      </w:ins>
      <w:ins w:id="23" w:author="genchanghsu" w:date="2022-02-07T13:57:24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t xml:space="preserve">ore recently </w:t>
        </w:r>
      </w:ins>
      <w:del w:id="24" w:author="genchanghsu" w:date="2022-02-07T13:57:28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 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had higher academic performance</w:t>
      </w:r>
      <w:ins w:id="25" w:author="genchanghsu" w:date="2022-02-07T13:58:1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</w:t>
        </w:r>
      </w:ins>
      <w:ins w:id="26" w:author="genchanghsu" w:date="2022-02-07T14:10:0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for</w:t>
        </w:r>
      </w:ins>
      <w:ins w:id="27" w:author="genchanghsu" w:date="2022-02-07T13:58:1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r</w:t>
        </w:r>
      </w:ins>
      <w:ins w:id="28" w:author="genchanghsu" w:date="2022-02-07T13:58:12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ecr</w:t>
        </w:r>
      </w:ins>
      <w:ins w:id="29" w:author="genchanghsu" w:date="2022-02-07T13:58:13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uitment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compared </w:t>
      </w:r>
      <w:ins w:id="30" w:author="genchanghsu" w:date="2022-02-07T13:57:34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wi</w:t>
        </w:r>
      </w:ins>
      <w:ins w:id="31" w:author="genchanghsu" w:date="2022-02-07T13:57:3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th 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those recruited earlier, whereas </w:t>
      </w:r>
      <w:ins w:id="32" w:author="genchanghsu" w:date="2022-02-07T13:58:4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ac</w:t>
        </w:r>
      </w:ins>
      <w:ins w:id="33" w:author="genchanghsu" w:date="2022-02-07T13:58:4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ademic </w:t>
        </w:r>
      </w:ins>
      <w:del w:id="34" w:author="genchanghsu" w:date="2022-02-07T13:57:46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academic 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performance </w:t>
      </w:r>
      <w:ins w:id="35" w:author="genchanghsu" w:date="2022-02-07T14:10:22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f</w:t>
        </w:r>
      </w:ins>
      <w:ins w:id="36" w:author="genchanghsu" w:date="2022-02-07T14:10:23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or</w:t>
        </w:r>
      </w:ins>
      <w:del w:id="37" w:author="genchanghsu" w:date="2022-02-07T13:57:48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of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promotion to full professor remain</w:t>
      </w:r>
      <w:ins w:id="38" w:author="genchanghsu" w:date="2022-02-07T14:10:3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ed</w:t>
        </w:r>
      </w:ins>
      <w:del w:id="39" w:author="genchanghsu" w:date="2022-02-07T14:10:29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s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similar over years. These trends reveal the nature that new PIs tend to compete with their counterparts, whereas promotion can be achieved individually when the requirements are met.   </w:t>
      </w: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Duration </w:t>
      </w:r>
      <w:del w:id="40" w:author="genchanghsu" w:date="2022-02-07T14:10:57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delText>to</w:delText>
        </w:r>
      </w:del>
      <w:ins w:id="41" w:author="genchanghsu" w:date="2022-02-07T14:10:57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fo</w:t>
        </w:r>
      </w:ins>
      <w:ins w:id="42" w:author="genchanghsu" w:date="2022-02-07T14:10:58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r re</w:t>
        </w:r>
      </w:ins>
      <w:ins w:id="43" w:author="genchanghsu" w:date="2022-02-07T14:10:59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crui</w:t>
        </w:r>
      </w:ins>
      <w:ins w:id="44" w:author="genchanghsu" w:date="2022-02-07T14:11:00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tment</w:t>
        </w:r>
      </w:ins>
      <w:del w:id="45" w:author="genchanghsu" w:date="2022-02-07T14:11:06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 new PI</w:delText>
        </w:r>
      </w:del>
      <w:del w:id="46" w:author="genchanghsu" w:date="2022-02-07T14:11:07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s an</w:delText>
        </w:r>
      </w:del>
      <w:del w:id="47" w:author="genchanghsu" w:date="2022-02-07T14:11:08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d t</w:delText>
        </w:r>
      </w:del>
      <w:del w:id="48" w:author="genchanghsu" w:date="2022-02-07T14:11:09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o </w:delText>
        </w:r>
      </w:del>
      <w:ins w:id="49" w:author="genchanghsu" w:date="2022-02-07T14:11:09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an</w:t>
        </w:r>
      </w:ins>
      <w:ins w:id="50" w:author="genchanghsu" w:date="2022-02-07T14:11:10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d</w:t>
        </w:r>
      </w:ins>
      <w:ins w:id="51" w:author="genchanghsu" w:date="2022-02-07T14:11:13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pr</w:t>
        </w:r>
      </w:ins>
      <w:ins w:id="52" w:author="genchanghsu" w:date="2022-02-07T14:11:14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omotion</w:t>
        </w:r>
      </w:ins>
      <w:del w:id="53" w:author="genchanghsu" w:date="2022-02-07T14:11:12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full</w:delText>
        </w:r>
      </w:del>
      <w:del w:id="54" w:author="genchanghsu" w:date="2022-02-07T14:11:15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 </w:delText>
        </w:r>
      </w:del>
      <w:del w:id="55" w:author="genchanghsu" w:date="2022-02-07T14:11:16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profes</w:delText>
        </w:r>
      </w:del>
      <w:del w:id="56" w:author="genchanghsu" w:date="2022-02-07T14:11:17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sors</w:delText>
        </w:r>
      </w:del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have both increased over time.</w:t>
      </w: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Given that academic performance has risen, early-career researchers might spend more time</w:t>
      </w:r>
      <w:del w:id="57" w:author="genchanghsu" w:date="2022-02-07T14:11:33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 to</w:delText>
        </w:r>
      </w:del>
      <w:del w:id="58" w:author="genchanghsu" w:date="2022-02-07T14:11:34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 </w:delText>
        </w:r>
      </w:del>
      <w:ins w:id="59" w:author="genchanghsu" w:date="2022-02-07T14:11:3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becom</w:t>
      </w:r>
      <w:ins w:id="60" w:author="genchanghsu" w:date="2022-02-07T14:11:37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ing</w:t>
        </w:r>
      </w:ins>
      <w:del w:id="61" w:author="genchanghsu" w:date="2022-02-07T14:11:37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e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competitive enough for faculty positions, </w:t>
      </w:r>
      <w:del w:id="62" w:author="genchanghsu" w:date="2022-02-07T14:05:4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delText>although</w:delText>
        </w:r>
      </w:del>
      <w:ins w:id="63" w:author="genchanghsu" w:date="2022-02-07T14:05:4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yet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higher academic performance can shorten this duration. In contrast, </w:t>
      </w:r>
      <w:del w:id="64" w:author="genchanghsu" w:date="2022-02-07T13:59:4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delText>requirements</w:delText>
        </w:r>
      </w:del>
      <w:ins w:id="65" w:author="genchanghsu" w:date="2022-02-07T13:59:4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d</w:t>
        </w:r>
      </w:ins>
      <w:ins w:id="66" w:author="genchanghsu" w:date="2022-02-07T13:59:47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ura</w:t>
        </w:r>
      </w:ins>
      <w:ins w:id="67" w:author="genchanghsu" w:date="2022-02-07T13:59:4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tion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for promotion ha</w:t>
      </w:r>
      <w:ins w:id="68" w:author="genchanghsu" w:date="2022-02-07T14:06:1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del w:id="69" w:author="genchanghsu" w:date="2022-02-07T14:06:15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ve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</w:t>
      </w:r>
      <w:ins w:id="70" w:author="genchanghsu" w:date="2022-02-07T14:06:0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in</w:t>
        </w:r>
      </w:ins>
      <w:ins w:id="71" w:author="genchanghsu" w:date="2022-02-07T14:06:0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crease</w:t>
        </w:r>
      </w:ins>
      <w:ins w:id="72" w:author="genchanghsu" w:date="2022-02-07T14:06:1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d</w:t>
        </w:r>
      </w:ins>
      <w:del w:id="73" w:author="genchanghsu" w:date="2022-02-07T14:06:08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ri</w:delText>
        </w:r>
      </w:del>
      <w:del w:id="74" w:author="genchanghsu" w:date="2022-02-07T14:06:07Z">
        <w:r>
          <w:rPr>
            <w:rFonts w:ascii="Helvetica" w:hAnsi="Helvetica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sen</w:delText>
        </w:r>
      </w:del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possibly because of increasing consideration of accomplishments</w:t>
      </w:r>
      <w:ins w:id="75" w:author="genchanghsu" w:date="2022-02-07T14:06:3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</w:t>
        </w:r>
      </w:ins>
      <w:ins w:id="76" w:author="genchanghsu" w:date="2022-02-07T14:06:4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(</w:t>
        </w:r>
      </w:ins>
      <w:ins w:id="77" w:author="genchanghsu" w:date="2022-02-07T14:06:4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teac</w:t>
        </w:r>
      </w:ins>
      <w:ins w:id="78" w:author="genchanghsu" w:date="2022-02-07T14:06:4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h</w:t>
        </w:r>
      </w:ins>
      <w:ins w:id="79" w:author="genchanghsu" w:date="2022-02-07T14:06:42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ing </w:t>
        </w:r>
      </w:ins>
      <w:ins w:id="80" w:author="genchanghsu" w:date="2022-02-07T14:06:43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and</w:t>
        </w:r>
      </w:ins>
      <w:ins w:id="81" w:author="genchanghsu" w:date="2022-02-07T14:06:47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ad</w:t>
        </w:r>
      </w:ins>
      <w:ins w:id="82" w:author="genchanghsu" w:date="2022-02-07T14:06:4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mini</w:t>
        </w:r>
      </w:ins>
      <w:ins w:id="83" w:author="genchanghsu" w:date="2022-02-07T14:06:4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ins w:id="84" w:author="genchanghsu" w:date="2022-02-07T14:06:5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tratio</w:t>
        </w:r>
      </w:ins>
      <w:ins w:id="85" w:author="genchanghsu" w:date="2022-02-07T14:06:5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n</w:t>
        </w:r>
      </w:ins>
      <w:ins w:id="86" w:author="genchanghsu" w:date="2022-02-07T14:06:4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)</w:t>
        </w:r>
      </w:ins>
      <w:ins w:id="87" w:author="genchanghsu" w:date="2022-02-07T14:12:1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 by </w:t>
        </w:r>
      </w:ins>
      <w:ins w:id="88" w:author="genchanghsu" w:date="2022-02-07T14:12:1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the </w:t>
        </w:r>
      </w:ins>
      <w:ins w:id="89" w:author="genchanghsu" w:date="2022-02-07T14:12:12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emp</w:t>
        </w:r>
      </w:ins>
      <w:ins w:id="90" w:author="genchanghsu" w:date="2022-02-07T14:12:1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lo</w:t>
        </w:r>
      </w:ins>
      <w:ins w:id="91" w:author="genchanghsu" w:date="2022-02-07T14:12:16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yme</w:t>
        </w:r>
      </w:ins>
      <w:ins w:id="92" w:author="genchanghsu" w:date="2022-02-07T14:12:17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nt </w:t>
        </w:r>
      </w:ins>
      <w:ins w:id="93" w:author="genchanghsu" w:date="2022-02-07T14:12:18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instit</w:t>
        </w:r>
      </w:ins>
      <w:ins w:id="94" w:author="genchanghsu" w:date="2022-02-07T14:12:19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u</w:t>
        </w:r>
      </w:ins>
      <w:ins w:id="95" w:author="genchanghsu" w:date="2022-02-07T14:12:20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te</w:t>
        </w:r>
      </w:ins>
      <w:ins w:id="96" w:author="genchanghsu" w:date="2022-02-07T14:12:21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in addition to </w:t>
      </w:r>
      <w:ins w:id="97" w:author="genchanghsu" w:date="2022-02-07T14:06:34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res</w:t>
        </w:r>
      </w:ins>
      <w:ins w:id="98" w:author="genchanghsu" w:date="2022-02-07T14:06:35Z">
        <w:r>
          <w:rPr>
            <w:rFonts w:hint="default" w:ascii="Helvetica" w:hAnsi="Helvetica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earch </w:t>
        </w:r>
      </w:ins>
      <w:r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performance per se. </w:t>
      </w:r>
    </w:p>
    <w:p>
      <w:pPr>
        <w:pStyle w:val="11"/>
        <w:spacing w:before="0" w:beforeAutospacing="0" w:after="0" w:afterAutospacing="0"/>
        <w:jc w:val="both"/>
        <w:rPr>
          <w:rFonts w:ascii="Helvetica" w:hAnsi="Helvetica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Difference</w:t>
      </w:r>
      <w:ins w:id="99" w:author="genchanghsu" w:date="2022-02-07T14:07:39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s</w:t>
        </w:r>
      </w:ins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in academic performance before and after </w:t>
      </w:r>
      <w:del w:id="100" w:author="genchanghsu" w:date="2022-02-07T14:12:42Z">
        <w:r>
          <w:rPr>
            <w:rFonts w:ascii="Helvetica" w:hAnsi="Helvetica" w:cs="Arial"/>
            <w:b/>
            <w:bCs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 xml:space="preserve">both </w:delText>
        </w:r>
      </w:del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recruitment and promotion have </w:t>
      </w:r>
      <w:ins w:id="101" w:author="genchanghsu" w:date="2022-02-07T14:12:45Z">
        <w:r>
          <w:rPr>
            <w:rFonts w:hint="default" w:ascii="Helvetica" w:hAnsi="Helvetica" w:cs="Arial"/>
            <w:b/>
            <w:bCs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 xml:space="preserve">both </w:t>
        </w:r>
      </w:ins>
      <w:r>
        <w:rPr>
          <w:rFonts w:ascii="Helvetica" w:hAnsi="Helvetica" w:cs="Arial"/>
          <w:b/>
          <w:bCs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>decreased over time.</w:t>
      </w:r>
    </w:p>
    <w:p>
      <w:pPr>
        <w:shd w:val="clear" w:color="auto" w:fill="FFFFFF"/>
        <w:jc w:val="both"/>
        <w:rPr>
          <w:rFonts w:ascii="Helvetica" w:hAnsi="Helvetica" w:eastAsia="Times New Roman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Times New Roman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PIs recruited earlier had higher performance after getting the job compared with those recruited </w:t>
      </w:r>
      <w:ins w:id="102" w:author="genchanghsu" w:date="2022-02-07T14:07:57Z">
        <w:r>
          <w:rPr>
            <w:rFonts w:hint="default" w:ascii="Helvetica" w:hAnsi="Helvetica" w:eastAsia="Times New Roman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mor</w:t>
        </w:r>
      </w:ins>
      <w:ins w:id="103" w:author="genchanghsu" w:date="2022-02-07T14:07:58Z">
        <w:r>
          <w:rPr>
            <w:rFonts w:hint="default" w:ascii="Helvetica" w:hAnsi="Helvetica" w:eastAsia="Times New Roman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e re</w:t>
        </w:r>
      </w:ins>
      <w:ins w:id="104" w:author="genchanghsu" w:date="2022-02-07T14:07:59Z">
        <w:r>
          <w:rPr>
            <w:rFonts w:hint="default" w:ascii="Helvetica" w:hAnsi="Helvetica" w:eastAsia="Times New Roman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cently</w:t>
        </w:r>
      </w:ins>
      <w:del w:id="105" w:author="genchanghsu" w:date="2022-02-07T14:07:57Z">
        <w:r>
          <w:rPr>
            <w:rFonts w:ascii="Helvetica" w:hAnsi="Helvetica" w:eastAsia="Times New Roman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l</w:delText>
        </w:r>
      </w:del>
      <w:del w:id="106" w:author="genchanghsu" w:date="2022-02-07T14:07:56Z">
        <w:r>
          <w:rPr>
            <w:rFonts w:ascii="Helvetica" w:hAnsi="Helvetica" w:eastAsia="Times New Roman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ater</w:delText>
        </w:r>
      </w:del>
      <w:r>
        <w:rPr>
          <w:rFonts w:ascii="Helvetica" w:hAnsi="Helvetica" w:eastAsia="Times New Roman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. Similar trend </w:t>
      </w:r>
      <w:ins w:id="107" w:author="genchanghsu" w:date="2022-02-07T14:08:08Z">
        <w:r>
          <w:rPr>
            <w:rFonts w:hint="default" w:ascii="Helvetica" w:hAnsi="Helvetica" w:eastAsia="Times New Roman" w:cs="Arial"/>
            <w:color w:val="000000" w:themeColor="text1"/>
            <w:sz w:val="22"/>
            <w:szCs w:val="22"/>
            <w:lang w:val="en-US" w:eastAsia="en-GB"/>
            <w14:textFill>
              <w14:solidFill>
                <w14:schemeClr w14:val="tx1"/>
              </w14:solidFill>
            </w14:textFill>
          </w:rPr>
          <w:t>was</w:t>
        </w:r>
      </w:ins>
      <w:del w:id="108" w:author="genchanghsu" w:date="2022-02-07T14:08:07Z">
        <w:r>
          <w:rPr>
            <w:rFonts w:ascii="Helvetica" w:hAnsi="Helvetica" w:eastAsia="Times New Roman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ca</w:delText>
        </w:r>
      </w:del>
      <w:del w:id="109" w:author="genchanghsu" w:date="2022-02-07T14:08:06Z">
        <w:r>
          <w:rPr>
            <w:rFonts w:ascii="Helvetica" w:hAnsi="Helvetica" w:eastAsia="Times New Roman" w:cs="Arial"/>
            <w:color w:val="000000" w:themeColor="text1"/>
            <w:sz w:val="22"/>
            <w:szCs w:val="22"/>
            <w:lang w:val="en-GB" w:eastAsia="en-GB"/>
            <w14:textFill>
              <w14:solidFill>
                <w14:schemeClr w14:val="tx1"/>
              </w14:solidFill>
            </w14:textFill>
          </w:rPr>
          <w:delText>n be</w:delText>
        </w:r>
      </w:del>
      <w:r>
        <w:rPr>
          <w:rFonts w:ascii="Helvetica" w:hAnsi="Helvetica" w:eastAsia="Times New Roman" w:cs="Arial"/>
          <w:color w:val="000000" w:themeColor="text1"/>
          <w:sz w:val="22"/>
          <w:szCs w:val="22"/>
          <w:lang w:val="en-GB" w:eastAsia="en-GB"/>
          <w14:textFill>
            <w14:solidFill>
              <w14:schemeClr w14:val="tx1"/>
            </w14:solidFill>
          </w14:textFill>
        </w:rPr>
        <w:t xml:space="preserve"> found for promotion to full professor. </w:t>
      </w:r>
      <w:r>
        <w:rPr>
          <w:rFonts w:ascii="Helvetica" w:hAnsi="Helvetica"/>
          <w:sz w:val="22"/>
          <w:szCs w:val="22"/>
        </w:rPr>
        <w:t>While PIs performed equally well</w:t>
      </w:r>
      <w:r>
        <w:rPr>
          <w:rFonts w:ascii="Helvetica" w:hAnsi="Helvetica" w:eastAsiaTheme="minorEastAsia"/>
          <w:sz w:val="22"/>
          <w:szCs w:val="22"/>
        </w:rPr>
        <w:t xml:space="preserve"> before and after recruitment</w:t>
      </w:r>
      <w:r>
        <w:rPr>
          <w:rFonts w:ascii="Helvetica" w:hAnsi="Helvetica"/>
          <w:sz w:val="22"/>
          <w:szCs w:val="22"/>
        </w:rPr>
        <w:t xml:space="preserve"> irrespective of PhD </w:t>
      </w:r>
      <w:ins w:id="110" w:author="genchanghsu" w:date="2022-02-07T14:08:24Z">
        <w:r>
          <w:rPr>
            <w:rFonts w:hint="default" w:ascii="Helvetica" w:hAnsi="Helvetica"/>
            <w:sz w:val="22"/>
            <w:szCs w:val="22"/>
            <w:lang w:val="en-US"/>
          </w:rPr>
          <w:t>univer</w:t>
        </w:r>
      </w:ins>
      <w:ins w:id="111" w:author="genchanghsu" w:date="2022-02-07T14:08:25Z">
        <w:r>
          <w:rPr>
            <w:rFonts w:hint="default" w:ascii="Helvetica" w:hAnsi="Helvetica"/>
            <w:sz w:val="22"/>
            <w:szCs w:val="22"/>
            <w:lang w:val="en-US"/>
          </w:rPr>
          <w:t>sity</w:t>
        </w:r>
      </w:ins>
      <w:del w:id="112" w:author="genchanghsu" w:date="2022-02-07T14:08:23Z">
        <w:r>
          <w:rPr>
            <w:rFonts w:ascii="Helvetica" w:hAnsi="Helvetica"/>
            <w:sz w:val="22"/>
            <w:szCs w:val="22"/>
          </w:rPr>
          <w:delText>degr</w:delText>
        </w:r>
      </w:del>
      <w:del w:id="113" w:author="genchanghsu" w:date="2022-02-07T14:08:22Z">
        <w:r>
          <w:rPr>
            <w:rFonts w:ascii="Helvetica" w:hAnsi="Helvetica"/>
            <w:sz w:val="22"/>
            <w:szCs w:val="22"/>
          </w:rPr>
          <w:delText>ee</w:delText>
        </w:r>
      </w:del>
      <w:r>
        <w:rPr>
          <w:rFonts w:ascii="Helvetica" w:hAnsi="Helvetica"/>
          <w:sz w:val="22"/>
          <w:szCs w:val="22"/>
        </w:rPr>
        <w:t xml:space="preserve"> origin, </w:t>
      </w:r>
      <w:r>
        <w:rPr>
          <w:rFonts w:ascii="Helvetica" w:hAnsi="Helvetica" w:eastAsiaTheme="minorEastAsia"/>
          <w:sz w:val="22"/>
          <w:szCs w:val="22"/>
        </w:rPr>
        <w:t>those</w:t>
      </w:r>
      <w:r>
        <w:rPr>
          <w:rFonts w:ascii="Helvetica" w:hAnsi="Helvetica"/>
          <w:sz w:val="22"/>
          <w:szCs w:val="22"/>
        </w:rPr>
        <w:t xml:space="preserve"> with domestic doctorate</w:t>
      </w:r>
      <w:r>
        <w:rPr>
          <w:rFonts w:ascii="Helvetica" w:hAnsi="Helvetica" w:eastAsiaTheme="minorEastAsi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 xml:space="preserve"> showed </w:t>
      </w:r>
      <w:r>
        <w:rPr>
          <w:rFonts w:ascii="Helvetica" w:hAnsi="Helvetica" w:eastAsiaTheme="minorEastAsia"/>
          <w:sz w:val="22"/>
          <w:szCs w:val="22"/>
        </w:rPr>
        <w:t xml:space="preserve">a </w:t>
      </w:r>
      <w:r>
        <w:rPr>
          <w:rFonts w:ascii="Helvetica" w:hAnsi="Helvetica"/>
          <w:sz w:val="22"/>
          <w:szCs w:val="22"/>
        </w:rPr>
        <w:t>decrease in performance</w:t>
      </w:r>
      <w:r>
        <w:rPr>
          <w:rFonts w:ascii="Helvetica" w:hAnsi="Helvetica" w:eastAsiaTheme="minorEastAsia"/>
          <w:sz w:val="22"/>
          <w:szCs w:val="22"/>
        </w:rPr>
        <w:t xml:space="preserve"> after </w:t>
      </w:r>
      <w:r>
        <w:rPr>
          <w:rFonts w:ascii="Helvetica" w:hAnsi="Helvetica"/>
          <w:sz w:val="22"/>
          <w:szCs w:val="22"/>
        </w:rPr>
        <w:t>promot</w:t>
      </w:r>
      <w:r>
        <w:rPr>
          <w:rFonts w:ascii="Helvetica" w:hAnsi="Helvetica" w:eastAsiaTheme="minorEastAsia"/>
          <w:sz w:val="22"/>
          <w:szCs w:val="22"/>
        </w:rPr>
        <w:t>ion</w:t>
      </w:r>
      <w:r>
        <w:rPr>
          <w:rFonts w:ascii="Helvetica" w:hAnsi="Helvetica"/>
          <w:sz w:val="22"/>
          <w:szCs w:val="22"/>
        </w:rPr>
        <w:t xml:space="preserve"> compared to their counterparts with foreign PhD degree.</w:t>
      </w:r>
    </w:p>
    <w:p>
      <w:pP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Yours sincerely,</w:t>
      </w:r>
    </w:p>
    <w:p>
      <w:pPr>
        <w:contextualSpacing/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7300" cy="67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903" cy="6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</w:t>
      </w:r>
    </w:p>
    <w:p>
      <w:pPr>
        <w:contextualSpacing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Syuan-Jyun </w:t>
      </w:r>
      <w:r>
        <w:rPr>
          <w:rFonts w:ascii="Helvetica" w:hAnsi="Helvetica" w:cs="Arial"/>
          <w:sz w:val="22"/>
          <w:szCs w:val="22"/>
        </w:rPr>
        <w:t>Sun (corresponding author)</w:t>
      </w:r>
    </w:p>
    <w:p>
      <w:pPr>
        <w:contextualSpacing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On behalf of </w:t>
      </w:r>
      <w:r>
        <w:rPr>
          <w:rFonts w:ascii="Helvetica" w:hAnsi="Helvetica" w:cs="Arial"/>
          <w:sz w:val="22"/>
          <w:szCs w:val="22"/>
        </w:rPr>
        <w:t>Gen-Chang Hsu and Wei-Jiun Lin</w:t>
      </w:r>
    </w:p>
    <w:sectPr>
      <w:pgSz w:w="11900" w:h="16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enchanghsu" w:date="2022-02-07T14:16:02Z" w:initials="g">
    <w:p w14:paraId="1B2A669F"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 xml:space="preserve">I think we can remove this since we did not really mention that PhD degrees had no effect on academic performance or career duration in the following summary. </w:t>
      </w:r>
    </w:p>
    <w:p w14:paraId="66902C65">
      <w:pPr>
        <w:pStyle w:val="6"/>
        <w:rPr>
          <w:rFonts w:hint="default"/>
          <w:lang w:val="en-US"/>
        </w:rPr>
      </w:pPr>
    </w:p>
    <w:p w14:paraId="6DFE3F29"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Actually, we did mention that the performance difference differed between domestic and foreign PhD degrees, and so I just wonder if the editor will feel a bit confused. </w:t>
      </w:r>
      <w:bookmarkStart w:id="0" w:name="_GoBack"/>
      <w:bookmarkEnd w:id="0"/>
    </w:p>
    <w:p w14:paraId="66D40DD1">
      <w:pPr>
        <w:pStyle w:val="6"/>
      </w:pPr>
    </w:p>
    <w:p w14:paraId="4EC93A01">
      <w:pPr>
        <w:pStyle w:val="6"/>
      </w:pPr>
    </w:p>
    <w:p w14:paraId="389F2AB4">
      <w:pPr>
        <w:pStyle w:val="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9F2A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MT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5575D7"/>
    <w:multiLevelType w:val="multilevel"/>
    <w:tmpl w:val="555575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3E"/>
    <w:rsid w:val="00010B2D"/>
    <w:rsid w:val="00012372"/>
    <w:rsid w:val="00016379"/>
    <w:rsid w:val="000208F2"/>
    <w:rsid w:val="00022C2F"/>
    <w:rsid w:val="00025496"/>
    <w:rsid w:val="00050274"/>
    <w:rsid w:val="00054FCF"/>
    <w:rsid w:val="0006216C"/>
    <w:rsid w:val="00066505"/>
    <w:rsid w:val="00075E4A"/>
    <w:rsid w:val="00084252"/>
    <w:rsid w:val="00084948"/>
    <w:rsid w:val="000F11F8"/>
    <w:rsid w:val="000F5BC4"/>
    <w:rsid w:val="000F6AC5"/>
    <w:rsid w:val="001171EF"/>
    <w:rsid w:val="00142FF3"/>
    <w:rsid w:val="00170707"/>
    <w:rsid w:val="00172C88"/>
    <w:rsid w:val="00176BF7"/>
    <w:rsid w:val="0018347F"/>
    <w:rsid w:val="001A1ECB"/>
    <w:rsid w:val="001B6BCC"/>
    <w:rsid w:val="001C1A71"/>
    <w:rsid w:val="001C5822"/>
    <w:rsid w:val="001D77A6"/>
    <w:rsid w:val="001E0117"/>
    <w:rsid w:val="001E0200"/>
    <w:rsid w:val="001E7461"/>
    <w:rsid w:val="001E750A"/>
    <w:rsid w:val="001F4C65"/>
    <w:rsid w:val="00217E0C"/>
    <w:rsid w:val="00242A48"/>
    <w:rsid w:val="00245DED"/>
    <w:rsid w:val="00246D39"/>
    <w:rsid w:val="002566DA"/>
    <w:rsid w:val="00297269"/>
    <w:rsid w:val="002A6CAC"/>
    <w:rsid w:val="002B3E6D"/>
    <w:rsid w:val="002D4327"/>
    <w:rsid w:val="002E4E74"/>
    <w:rsid w:val="002F2199"/>
    <w:rsid w:val="0032660F"/>
    <w:rsid w:val="0033364F"/>
    <w:rsid w:val="00341468"/>
    <w:rsid w:val="003422E7"/>
    <w:rsid w:val="0035179C"/>
    <w:rsid w:val="00361AB7"/>
    <w:rsid w:val="00365BCD"/>
    <w:rsid w:val="00372CAB"/>
    <w:rsid w:val="00396F3B"/>
    <w:rsid w:val="00397582"/>
    <w:rsid w:val="003B4216"/>
    <w:rsid w:val="003D3F8A"/>
    <w:rsid w:val="00401EE9"/>
    <w:rsid w:val="00414812"/>
    <w:rsid w:val="00423FAC"/>
    <w:rsid w:val="004338F3"/>
    <w:rsid w:val="004367CF"/>
    <w:rsid w:val="00437F06"/>
    <w:rsid w:val="004603C4"/>
    <w:rsid w:val="004773B9"/>
    <w:rsid w:val="00494789"/>
    <w:rsid w:val="004A6512"/>
    <w:rsid w:val="004C46A4"/>
    <w:rsid w:val="004E051A"/>
    <w:rsid w:val="004E0B88"/>
    <w:rsid w:val="004F0AB9"/>
    <w:rsid w:val="005001B3"/>
    <w:rsid w:val="005025A0"/>
    <w:rsid w:val="005153F9"/>
    <w:rsid w:val="00531701"/>
    <w:rsid w:val="005349DA"/>
    <w:rsid w:val="00535FC1"/>
    <w:rsid w:val="00540EEC"/>
    <w:rsid w:val="00592C91"/>
    <w:rsid w:val="005C05EB"/>
    <w:rsid w:val="005F2453"/>
    <w:rsid w:val="0060534A"/>
    <w:rsid w:val="006118FC"/>
    <w:rsid w:val="00613C91"/>
    <w:rsid w:val="0062746B"/>
    <w:rsid w:val="0063500D"/>
    <w:rsid w:val="00647E5A"/>
    <w:rsid w:val="00672009"/>
    <w:rsid w:val="006940FF"/>
    <w:rsid w:val="006A4331"/>
    <w:rsid w:val="006C0F1B"/>
    <w:rsid w:val="006D7803"/>
    <w:rsid w:val="006F4048"/>
    <w:rsid w:val="00703916"/>
    <w:rsid w:val="007049E7"/>
    <w:rsid w:val="0072082B"/>
    <w:rsid w:val="0072755E"/>
    <w:rsid w:val="00745FDF"/>
    <w:rsid w:val="00747881"/>
    <w:rsid w:val="00760E71"/>
    <w:rsid w:val="007629A3"/>
    <w:rsid w:val="00781326"/>
    <w:rsid w:val="007835DD"/>
    <w:rsid w:val="007A1473"/>
    <w:rsid w:val="007B7112"/>
    <w:rsid w:val="007D1B93"/>
    <w:rsid w:val="007D32BE"/>
    <w:rsid w:val="007F2DE7"/>
    <w:rsid w:val="007F7F9A"/>
    <w:rsid w:val="00801DB4"/>
    <w:rsid w:val="008051D1"/>
    <w:rsid w:val="00806471"/>
    <w:rsid w:val="00806587"/>
    <w:rsid w:val="008113D2"/>
    <w:rsid w:val="00813644"/>
    <w:rsid w:val="00817529"/>
    <w:rsid w:val="00823F44"/>
    <w:rsid w:val="0082449F"/>
    <w:rsid w:val="00833CF2"/>
    <w:rsid w:val="00841578"/>
    <w:rsid w:val="008415E2"/>
    <w:rsid w:val="0085579D"/>
    <w:rsid w:val="00864018"/>
    <w:rsid w:val="00892235"/>
    <w:rsid w:val="008C4BD2"/>
    <w:rsid w:val="008D5ADA"/>
    <w:rsid w:val="008E3EB3"/>
    <w:rsid w:val="009125C7"/>
    <w:rsid w:val="00915FD5"/>
    <w:rsid w:val="00944E53"/>
    <w:rsid w:val="00951D59"/>
    <w:rsid w:val="00957153"/>
    <w:rsid w:val="00975AD4"/>
    <w:rsid w:val="00983F0A"/>
    <w:rsid w:val="00985AED"/>
    <w:rsid w:val="009B0F56"/>
    <w:rsid w:val="009E5E6C"/>
    <w:rsid w:val="00A023B6"/>
    <w:rsid w:val="00A07BBC"/>
    <w:rsid w:val="00A36C9D"/>
    <w:rsid w:val="00A45808"/>
    <w:rsid w:val="00A47DAD"/>
    <w:rsid w:val="00A571F2"/>
    <w:rsid w:val="00A63476"/>
    <w:rsid w:val="00A63863"/>
    <w:rsid w:val="00A84B26"/>
    <w:rsid w:val="00A85406"/>
    <w:rsid w:val="00A91282"/>
    <w:rsid w:val="00A95D8C"/>
    <w:rsid w:val="00AC57FB"/>
    <w:rsid w:val="00AD4972"/>
    <w:rsid w:val="00AD7A67"/>
    <w:rsid w:val="00AE0E9E"/>
    <w:rsid w:val="00AE19C7"/>
    <w:rsid w:val="00B36C66"/>
    <w:rsid w:val="00B42E2A"/>
    <w:rsid w:val="00B525B5"/>
    <w:rsid w:val="00BE0E6D"/>
    <w:rsid w:val="00BE1ADB"/>
    <w:rsid w:val="00C038FE"/>
    <w:rsid w:val="00C22A96"/>
    <w:rsid w:val="00C33B28"/>
    <w:rsid w:val="00C7029F"/>
    <w:rsid w:val="00C74569"/>
    <w:rsid w:val="00C756ED"/>
    <w:rsid w:val="00C75AA5"/>
    <w:rsid w:val="00C8306D"/>
    <w:rsid w:val="00C85100"/>
    <w:rsid w:val="00C97C27"/>
    <w:rsid w:val="00C97F43"/>
    <w:rsid w:val="00CA0770"/>
    <w:rsid w:val="00CA42D8"/>
    <w:rsid w:val="00CA5540"/>
    <w:rsid w:val="00CC0FAE"/>
    <w:rsid w:val="00CC3B76"/>
    <w:rsid w:val="00CC3BB3"/>
    <w:rsid w:val="00CC4B71"/>
    <w:rsid w:val="00CC73D8"/>
    <w:rsid w:val="00CC7C48"/>
    <w:rsid w:val="00CD0E8E"/>
    <w:rsid w:val="00CD2DD8"/>
    <w:rsid w:val="00CE1B4A"/>
    <w:rsid w:val="00CE6639"/>
    <w:rsid w:val="00CF66EA"/>
    <w:rsid w:val="00CF71FB"/>
    <w:rsid w:val="00CF7A4E"/>
    <w:rsid w:val="00D01127"/>
    <w:rsid w:val="00D165E7"/>
    <w:rsid w:val="00D26ED7"/>
    <w:rsid w:val="00D426C9"/>
    <w:rsid w:val="00D75C9E"/>
    <w:rsid w:val="00D7643F"/>
    <w:rsid w:val="00D86441"/>
    <w:rsid w:val="00DB1727"/>
    <w:rsid w:val="00DB52B5"/>
    <w:rsid w:val="00DC0CD0"/>
    <w:rsid w:val="00DE08A6"/>
    <w:rsid w:val="00DE1B89"/>
    <w:rsid w:val="00DE53A5"/>
    <w:rsid w:val="00DE70E3"/>
    <w:rsid w:val="00DF3FB5"/>
    <w:rsid w:val="00E0332B"/>
    <w:rsid w:val="00E0530F"/>
    <w:rsid w:val="00E8467C"/>
    <w:rsid w:val="00E90251"/>
    <w:rsid w:val="00E90F72"/>
    <w:rsid w:val="00EB1E6B"/>
    <w:rsid w:val="00EF53E9"/>
    <w:rsid w:val="00EF5AD2"/>
    <w:rsid w:val="00F06195"/>
    <w:rsid w:val="00F16D3E"/>
    <w:rsid w:val="00F2178D"/>
    <w:rsid w:val="00F30D68"/>
    <w:rsid w:val="00F352D6"/>
    <w:rsid w:val="00F36BA3"/>
    <w:rsid w:val="00F44DD0"/>
    <w:rsid w:val="00F561E7"/>
    <w:rsid w:val="00F65809"/>
    <w:rsid w:val="00F72B8E"/>
    <w:rsid w:val="00F762B8"/>
    <w:rsid w:val="00F76598"/>
    <w:rsid w:val="00F94C23"/>
    <w:rsid w:val="00F975F8"/>
    <w:rsid w:val="00FA57AD"/>
    <w:rsid w:val="00FB5046"/>
    <w:rsid w:val="00FC339D"/>
    <w:rsid w:val="00FC6D99"/>
    <w:rsid w:val="00FD764A"/>
    <w:rsid w:val="00FE5552"/>
    <w:rsid w:val="32FD0DC0"/>
    <w:rsid w:val="44AC0C57"/>
    <w:rsid w:val="58BB522C"/>
    <w:rsid w:val="58F40745"/>
    <w:rsid w:val="627B2C8B"/>
    <w:rsid w:val="63F05982"/>
    <w:rsid w:val="6E3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PMingLiU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Lucida Grande" w:hAnsi="Lucida Grande" w:cs="Lucida Grande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character" w:styleId="9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2"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/>
      <w:lang w:eastAsia="zh-CN"/>
    </w:rPr>
  </w:style>
  <w:style w:type="character" w:styleId="12">
    <w:name w:val="Strong"/>
    <w:qFormat/>
    <w:uiPriority w:val="0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uiPriority w:val="99"/>
    <w:rPr>
      <w:rFonts w:ascii="Lucida Grande" w:hAnsi="Lucida Grande" w:eastAsia="PMingLiU" w:cs="Lucida Grande"/>
      <w:sz w:val="18"/>
      <w:szCs w:val="18"/>
      <w:lang w:eastAsia="en-US"/>
    </w:rPr>
  </w:style>
  <w:style w:type="paragraph" w:customStyle="1" w:styleId="15">
    <w:name w:val="樣式1"/>
    <w:basedOn w:val="1"/>
    <w:qFormat/>
    <w:uiPriority w:val="0"/>
    <w:pPr>
      <w:keepNext/>
      <w:spacing w:before="120" w:after="120"/>
      <w:jc w:val="center"/>
      <w:outlineLvl w:val="0"/>
    </w:pPr>
    <w:rPr>
      <w:rFonts w:ascii="Times New Roman" w:hAnsi="Times New Roman" w:eastAsia="Times New Roman"/>
      <w:b/>
      <w:bCs/>
      <w:kern w:val="28"/>
      <w:sz w:val="28"/>
      <w:szCs w:val="28"/>
    </w:rPr>
  </w:style>
  <w:style w:type="character" w:customStyle="1" w:styleId="16">
    <w:name w:val="Comment Text Char"/>
    <w:basedOn w:val="2"/>
    <w:link w:val="6"/>
    <w:semiHidden/>
    <w:uiPriority w:val="99"/>
    <w:rPr>
      <w:rFonts w:ascii="Cambria" w:hAnsi="Cambria" w:eastAsia="PMingLiU" w:cs="Times New Roman"/>
      <w:sz w:val="20"/>
      <w:szCs w:val="20"/>
      <w:lang w:eastAsia="en-US"/>
    </w:rPr>
  </w:style>
  <w:style w:type="character" w:customStyle="1" w:styleId="17">
    <w:name w:val="Comment Subject Char"/>
    <w:basedOn w:val="16"/>
    <w:link w:val="7"/>
    <w:semiHidden/>
    <w:uiPriority w:val="99"/>
    <w:rPr>
      <w:rFonts w:ascii="Cambria" w:hAnsi="Cambria" w:eastAsia="PMingLiU" w:cs="Times New Roman"/>
      <w:b/>
      <w:bCs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78215-ACC1-8849-9836-BCBB6C861C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2261</Characters>
  <Lines>18</Lines>
  <Paragraphs>5</Paragraphs>
  <TotalTime>7</TotalTime>
  <ScaleCrop>false</ScaleCrop>
  <LinksUpToDate>false</LinksUpToDate>
  <CharactersWithSpaces>2652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2022-02-01T03:48:00Z</dcterms:created>
  <dc:creator>Syuan-Jyun Sun</dc:creator>
  <cp:lastModifiedBy>genchanghsu</cp:lastModifiedBy>
  <cp:lastPrinted>2021-10-21T20:59:00Z</cp:lastPrinted>
  <dcterms:modified xsi:type="dcterms:W3CDTF">2022-02-07T06:23:03Z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http://www.zotero.org/styles/ecology-letters</vt:lpwstr>
  </property>
  <property fmtid="{D5CDD505-2E9C-101B-9397-08002B2CF9AE}" pid="11" name="Mendeley Recent Style Name 4_1">
    <vt:lpwstr>Ecology Letters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</vt:lpwstr>
  </property>
  <property fmtid="{D5CDD505-2E9C-101B-9397-08002B2CF9AE}" pid="21" name="Mendeley Recent Style Name 9_1">
    <vt:lpwstr>Science</vt:lpwstr>
  </property>
  <property fmtid="{D5CDD505-2E9C-101B-9397-08002B2CF9AE}" pid="22" name="KSOProductBuildVer">
    <vt:lpwstr>1033-11.2.0.10463</vt:lpwstr>
  </property>
  <property fmtid="{D5CDD505-2E9C-101B-9397-08002B2CF9AE}" pid="23" name="ICV">
    <vt:lpwstr>E333D2F94FF04BCBA2EBC7BA5FA70638</vt:lpwstr>
  </property>
</Properties>
</file>