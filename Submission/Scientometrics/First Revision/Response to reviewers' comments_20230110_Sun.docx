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3483" w14:textId="77777777" w:rsidR="005A1F1F" w:rsidRDefault="00EB2467">
      <w:pPr>
        <w:jc w:val="center"/>
        <w:rPr>
          <w:rFonts w:cs="Arial"/>
          <w:b/>
          <w:bCs/>
          <w:sz w:val="24"/>
          <w:szCs w:val="24"/>
        </w:rPr>
      </w:pPr>
      <w:r>
        <w:rPr>
          <w:rFonts w:cs="Arial"/>
          <w:b/>
          <w:bCs/>
          <w:sz w:val="24"/>
          <w:szCs w:val="24"/>
        </w:rPr>
        <w:t>Response to Reviewers’ Comments</w:t>
      </w:r>
    </w:p>
    <w:p w14:paraId="3CD65637" w14:textId="77777777" w:rsidR="005A1F1F" w:rsidRDefault="00EB2467">
      <w:pPr>
        <w:jc w:val="left"/>
        <w:rPr>
          <w:rFonts w:cs="Arial"/>
          <w:sz w:val="24"/>
          <w:szCs w:val="24"/>
        </w:rPr>
      </w:pPr>
      <w:r>
        <w:rPr>
          <w:rFonts w:cs="Arial"/>
          <w:b/>
          <w:sz w:val="24"/>
          <w:szCs w:val="24"/>
          <w:lang w:val="en-GB"/>
        </w:rPr>
        <w:t>Date</w:t>
      </w:r>
      <w:r>
        <w:rPr>
          <w:rFonts w:cs="Arial"/>
          <w:sz w:val="24"/>
          <w:szCs w:val="24"/>
          <w:lang w:val="en-GB"/>
        </w:rPr>
        <w:t xml:space="preserve">: </w:t>
      </w:r>
      <w:commentRangeStart w:id="0"/>
      <w:r>
        <w:rPr>
          <w:rFonts w:cs="Arial"/>
          <w:sz w:val="24"/>
          <w:szCs w:val="24"/>
        </w:rPr>
        <w:t xml:space="preserve">January </w:t>
      </w:r>
      <w:r>
        <w:rPr>
          <w:rFonts w:cs="Arial" w:hint="eastAsia"/>
          <w:sz w:val="24"/>
          <w:szCs w:val="24"/>
        </w:rPr>
        <w:t>9</w:t>
      </w:r>
      <w:r>
        <w:rPr>
          <w:rFonts w:cs="Arial"/>
          <w:sz w:val="24"/>
          <w:szCs w:val="24"/>
        </w:rPr>
        <w:t>, 2023</w:t>
      </w:r>
      <w:commentRangeEnd w:id="0"/>
      <w:r>
        <w:commentReference w:id="0"/>
      </w:r>
    </w:p>
    <w:p w14:paraId="3AEA7FCF" w14:textId="77777777" w:rsidR="005A1F1F" w:rsidRDefault="00EB2467">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SCIM-D-22-00945R1</w:t>
      </w:r>
    </w:p>
    <w:p w14:paraId="5135FF1E" w14:textId="77777777" w:rsidR="005A1F1F" w:rsidRDefault="00EB2467">
      <w:pPr>
        <w:jc w:val="left"/>
        <w:rPr>
          <w:rFonts w:cs="Arial"/>
          <w:sz w:val="24"/>
          <w:szCs w:val="24"/>
          <w:lang w:val="en-GB"/>
        </w:rPr>
      </w:pPr>
      <w:r>
        <w:rPr>
          <w:rFonts w:cs="Arial"/>
          <w:b/>
          <w:sz w:val="24"/>
          <w:szCs w:val="24"/>
          <w:lang w:val="en-GB"/>
        </w:rPr>
        <w:t>Title of Article</w:t>
      </w:r>
      <w:r>
        <w:rPr>
          <w:rFonts w:cs="Arial"/>
          <w:sz w:val="24"/>
          <w:szCs w:val="24"/>
          <w:lang w:val="en-GB"/>
        </w:rPr>
        <w:t>: Temporal trends in academic performance and career duration of principal investigators in ecology and evolutionary biology</w:t>
      </w:r>
      <w:r>
        <w:rPr>
          <w:rFonts w:cs="Arial" w:hint="eastAsia"/>
          <w:sz w:val="24"/>
          <w:szCs w:val="24"/>
          <w:lang w:val="en-GB"/>
        </w:rPr>
        <w:t xml:space="preserve"> in Taiwan</w:t>
      </w:r>
    </w:p>
    <w:p w14:paraId="1F88F05A" w14:textId="77777777" w:rsidR="005A1F1F" w:rsidRDefault="00EB2467">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proofErr w:type="spellStart"/>
      <w:r>
        <w:rPr>
          <w:rFonts w:cs="Arial" w:hint="eastAsia"/>
          <w:sz w:val="24"/>
          <w:szCs w:val="24"/>
          <w:lang w:val="en-GB"/>
        </w:rPr>
        <w:t>Syuan-Jyun</w:t>
      </w:r>
      <w:proofErr w:type="spellEnd"/>
      <w:r>
        <w:rPr>
          <w:rFonts w:cs="Arial" w:hint="eastAsia"/>
          <w:sz w:val="24"/>
          <w:szCs w:val="24"/>
          <w:lang w:val="en-GB"/>
        </w:rPr>
        <w:t xml:space="preserve"> Sun</w:t>
      </w:r>
    </w:p>
    <w:p w14:paraId="637966FD" w14:textId="77777777" w:rsidR="005A1F1F" w:rsidRDefault="00EB2467">
      <w:pPr>
        <w:jc w:val="left"/>
        <w:rPr>
          <w:rFonts w:cs="Arial"/>
          <w:sz w:val="24"/>
          <w:szCs w:val="24"/>
          <w:lang w:val="en-GB"/>
        </w:rPr>
      </w:pPr>
      <w:r>
        <w:rPr>
          <w:rFonts w:cs="Arial"/>
          <w:b/>
          <w:sz w:val="24"/>
          <w:szCs w:val="24"/>
          <w:lang w:val="en-GB"/>
        </w:rPr>
        <w:t>Email</w:t>
      </w:r>
      <w:r>
        <w:rPr>
          <w:rFonts w:cs="Arial"/>
          <w:sz w:val="24"/>
          <w:szCs w:val="24"/>
          <w:lang w:val="en-GB"/>
        </w:rPr>
        <w:t>: sjs243@ntu.edu.tw</w:t>
      </w:r>
    </w:p>
    <w:p w14:paraId="4370DDE3" w14:textId="77777777" w:rsidR="005A1F1F" w:rsidRDefault="00EB2467">
      <w:pPr>
        <w:jc w:val="left"/>
        <w:rPr>
          <w:rFonts w:cs="Arial"/>
          <w:sz w:val="24"/>
          <w:szCs w:val="24"/>
        </w:rPr>
      </w:pPr>
      <w:r>
        <w:rPr>
          <w:rFonts w:cs="Arial"/>
          <w:sz w:val="24"/>
          <w:szCs w:val="24"/>
          <w:lang w:val="en-GB"/>
        </w:rPr>
        <w:t>----------------------------------------------------------------------------------------------------</w:t>
      </w:r>
      <w:r>
        <w:rPr>
          <w:rFonts w:cs="Arial"/>
          <w:sz w:val="24"/>
          <w:szCs w:val="24"/>
        </w:rPr>
        <w:t>-----------------</w:t>
      </w:r>
    </w:p>
    <w:p w14:paraId="5BFD2F78" w14:textId="77777777" w:rsidR="005A1F1F" w:rsidRDefault="00EB2467">
      <w:pPr>
        <w:rPr>
          <w:rFonts w:cs="Arial"/>
          <w:sz w:val="24"/>
          <w:szCs w:val="24"/>
        </w:rPr>
      </w:pPr>
      <w:commentRangeStart w:id="1"/>
      <w:r>
        <w:rPr>
          <w:rFonts w:cs="Arial"/>
          <w:sz w:val="24"/>
          <w:szCs w:val="24"/>
        </w:rPr>
        <w:t>Dear Dr. Lin Zhang,</w:t>
      </w:r>
      <w:commentRangeEnd w:id="1"/>
      <w:r>
        <w:commentReference w:id="1"/>
      </w:r>
    </w:p>
    <w:p w14:paraId="42CA1533" w14:textId="77777777" w:rsidR="005A1F1F" w:rsidRDefault="00EB2467">
      <w:pPr>
        <w:rPr>
          <w:rFonts w:cs="Arial"/>
          <w:sz w:val="24"/>
          <w:szCs w:val="24"/>
        </w:rPr>
      </w:pPr>
      <w:r>
        <w:rPr>
          <w:rFonts w:cs="Arial"/>
          <w:sz w:val="24"/>
          <w:szCs w:val="24"/>
        </w:rPr>
        <w:tab/>
        <w:t>Thank you for inviting us to submit a revised version of the manuscript. We greatly appreciate the valuable comments and feedback from the reviewers. We have incorporated many of the suggestions and the revision has substantially improved the manuscript. In particular, we have made the following major changes:</w:t>
      </w:r>
    </w:p>
    <w:p w14:paraId="5D9C1639" w14:textId="77777777" w:rsidR="005A1F1F" w:rsidRDefault="00EB2467">
      <w:pPr>
        <w:pStyle w:val="ListParagraph"/>
        <w:numPr>
          <w:ilvl w:val="0"/>
          <w:numId w:val="1"/>
        </w:numPr>
        <w:rPr>
          <w:rFonts w:cs="Arial"/>
          <w:sz w:val="24"/>
          <w:szCs w:val="24"/>
        </w:rPr>
      </w:pPr>
      <w:r>
        <w:rPr>
          <w:rFonts w:cs="Arial"/>
          <w:sz w:val="24"/>
          <w:szCs w:val="24"/>
        </w:rPr>
        <w:t>Revised/added two paragraphs in the introduction section for a review of past studies on this topic to provide more background information regarding the current state of the research.</w:t>
      </w:r>
    </w:p>
    <w:p w14:paraId="480D7A99" w14:textId="77777777" w:rsidR="005A1F1F" w:rsidRDefault="00EB2467">
      <w:pPr>
        <w:pStyle w:val="ListParagraph"/>
        <w:numPr>
          <w:ilvl w:val="0"/>
          <w:numId w:val="1"/>
        </w:numPr>
        <w:rPr>
          <w:rFonts w:cs="Arial"/>
          <w:sz w:val="24"/>
          <w:szCs w:val="24"/>
        </w:rPr>
      </w:pPr>
      <w:r>
        <w:rPr>
          <w:rFonts w:cs="Arial" w:hint="eastAsia"/>
          <w:sz w:val="24"/>
          <w:szCs w:val="24"/>
        </w:rPr>
        <w:t>A</w:t>
      </w:r>
      <w:r>
        <w:rPr>
          <w:rFonts w:cs="Arial"/>
          <w:sz w:val="24"/>
          <w:szCs w:val="24"/>
        </w:rPr>
        <w:t xml:space="preserve">dded a paragraph in the methods section detailing </w:t>
      </w:r>
      <w:r>
        <w:rPr>
          <w:rFonts w:cs="Arial" w:hint="eastAsia"/>
          <w:sz w:val="24"/>
          <w:szCs w:val="24"/>
        </w:rPr>
        <w:t>the</w:t>
      </w:r>
      <w:r>
        <w:rPr>
          <w:rFonts w:cs="Arial"/>
          <w:sz w:val="24"/>
          <w:szCs w:val="24"/>
        </w:rPr>
        <w:t xml:space="preserve"> searching process and data handling in the </w:t>
      </w:r>
      <w:r>
        <w:rPr>
          <w:rFonts w:cs="Arial"/>
          <w:i/>
          <w:iCs/>
          <w:sz w:val="24"/>
          <w:szCs w:val="24"/>
        </w:rPr>
        <w:t>Publish or Perish</w:t>
      </w:r>
      <w:r>
        <w:rPr>
          <w:rFonts w:cs="Arial"/>
          <w:sz w:val="24"/>
          <w:szCs w:val="24"/>
        </w:rPr>
        <w:t xml:space="preserve"> software</w:t>
      </w:r>
      <w:r>
        <w:rPr>
          <w:rFonts w:cs="Arial" w:hint="eastAsia"/>
          <w:sz w:val="24"/>
          <w:szCs w:val="24"/>
        </w:rPr>
        <w:t>.</w:t>
      </w:r>
    </w:p>
    <w:p w14:paraId="48251D04" w14:textId="77777777" w:rsidR="005A1F1F" w:rsidRDefault="00EB2467">
      <w:pPr>
        <w:pStyle w:val="ListParagraph"/>
        <w:numPr>
          <w:ilvl w:val="0"/>
          <w:numId w:val="1"/>
        </w:numPr>
        <w:rPr>
          <w:rFonts w:cs="Arial"/>
          <w:sz w:val="24"/>
          <w:szCs w:val="24"/>
        </w:rPr>
      </w:pPr>
      <w:r>
        <w:rPr>
          <w:rFonts w:cs="Arial" w:hint="eastAsia"/>
          <w:sz w:val="24"/>
          <w:szCs w:val="24"/>
        </w:rPr>
        <w:t xml:space="preserve">Added a paragraph in the methods </w:t>
      </w:r>
      <w:r>
        <w:rPr>
          <w:rFonts w:cs="Arial"/>
          <w:sz w:val="24"/>
          <w:szCs w:val="24"/>
        </w:rPr>
        <w:t>section</w:t>
      </w:r>
      <w:r>
        <w:rPr>
          <w:rFonts w:cs="Arial" w:hint="eastAsia"/>
          <w:sz w:val="24"/>
          <w:szCs w:val="24"/>
        </w:rPr>
        <w:t xml:space="preserve"> discussing the advantages and disadvantages of performing citation search using Google Scholar Profiles.</w:t>
      </w:r>
    </w:p>
    <w:p w14:paraId="52D70FB3" w14:textId="77777777" w:rsidR="005A1F1F" w:rsidRDefault="00EB2467">
      <w:pPr>
        <w:pStyle w:val="ListParagraph"/>
        <w:numPr>
          <w:ilvl w:val="0"/>
          <w:numId w:val="1"/>
        </w:numPr>
        <w:rPr>
          <w:rFonts w:cs="Arial"/>
          <w:sz w:val="24"/>
          <w:szCs w:val="24"/>
        </w:rPr>
      </w:pPr>
      <w:r>
        <w:rPr>
          <w:rFonts w:cs="Arial" w:hint="eastAsia"/>
          <w:sz w:val="24"/>
          <w:szCs w:val="24"/>
        </w:rPr>
        <w:t xml:space="preserve">Added a paragraph in the methods </w:t>
      </w:r>
      <w:r>
        <w:rPr>
          <w:rFonts w:cs="Arial"/>
          <w:sz w:val="24"/>
          <w:szCs w:val="24"/>
        </w:rPr>
        <w:t>section</w:t>
      </w:r>
      <w:r>
        <w:rPr>
          <w:rFonts w:cs="Arial" w:hint="eastAsia"/>
          <w:sz w:val="24"/>
          <w:szCs w:val="24"/>
        </w:rPr>
        <w:t xml:space="preserve"> discussing the use of h-index as a measure of academic performance in our study.</w:t>
      </w:r>
    </w:p>
    <w:p w14:paraId="1F82196D" w14:textId="77777777" w:rsidR="005A1F1F" w:rsidRDefault="00EB2467">
      <w:pPr>
        <w:pStyle w:val="ListParagraph"/>
        <w:numPr>
          <w:ilvl w:val="0"/>
          <w:numId w:val="1"/>
        </w:numPr>
        <w:rPr>
          <w:rFonts w:cs="Arial"/>
          <w:sz w:val="24"/>
          <w:szCs w:val="24"/>
        </w:rPr>
      </w:pPr>
      <w:r>
        <w:rPr>
          <w:rFonts w:cs="Arial" w:hint="eastAsia"/>
          <w:sz w:val="24"/>
          <w:szCs w:val="24"/>
        </w:rPr>
        <w:t>Re-analyzed the data and updated the statistical analyses, results, and discussion.</w:t>
      </w:r>
    </w:p>
    <w:p w14:paraId="5D162471" w14:textId="77777777" w:rsidR="005A1F1F" w:rsidRDefault="00EB2467">
      <w:pPr>
        <w:pStyle w:val="ListParagraph"/>
        <w:numPr>
          <w:ilvl w:val="0"/>
          <w:numId w:val="1"/>
        </w:numPr>
        <w:rPr>
          <w:rFonts w:cs="Arial"/>
          <w:sz w:val="24"/>
          <w:szCs w:val="24"/>
        </w:rPr>
      </w:pPr>
      <w:r>
        <w:rPr>
          <w:rFonts w:cs="Arial"/>
          <w:sz w:val="24"/>
          <w:szCs w:val="24"/>
        </w:rPr>
        <w:t xml:space="preserve">Added a concluding paragraph in the discussion section </w:t>
      </w:r>
      <w:r>
        <w:rPr>
          <w:rFonts w:cs="Arial" w:hint="eastAsia"/>
          <w:sz w:val="24"/>
          <w:szCs w:val="24"/>
        </w:rPr>
        <w:t>provid</w:t>
      </w:r>
      <w:r>
        <w:rPr>
          <w:rFonts w:cs="Arial"/>
          <w:sz w:val="24"/>
          <w:szCs w:val="24"/>
        </w:rPr>
        <w:t>ing</w:t>
      </w:r>
      <w:r>
        <w:rPr>
          <w:rFonts w:cs="Arial" w:hint="eastAsia"/>
          <w:sz w:val="24"/>
          <w:szCs w:val="24"/>
        </w:rPr>
        <w:t xml:space="preserve"> </w:t>
      </w:r>
      <w:r>
        <w:rPr>
          <w:rFonts w:cs="Arial"/>
          <w:sz w:val="24"/>
          <w:szCs w:val="24"/>
        </w:rPr>
        <w:t xml:space="preserve">practical advice and suggestions </w:t>
      </w:r>
      <w:r>
        <w:rPr>
          <w:rFonts w:cs="Arial" w:hint="eastAsia"/>
          <w:sz w:val="24"/>
          <w:szCs w:val="24"/>
        </w:rPr>
        <w:t xml:space="preserve">for </w:t>
      </w:r>
      <w:r>
        <w:rPr>
          <w:rFonts w:cs="Arial"/>
          <w:sz w:val="24"/>
          <w:szCs w:val="24"/>
        </w:rPr>
        <w:t>people who hope to pursue an academic career and who are currently progressing through their career stages.</w:t>
      </w:r>
    </w:p>
    <w:p w14:paraId="3580E595" w14:textId="77777777" w:rsidR="005A1F1F" w:rsidRDefault="00EB2467">
      <w:pPr>
        <w:pStyle w:val="ListParagraph"/>
        <w:numPr>
          <w:ilvl w:val="0"/>
          <w:numId w:val="1"/>
        </w:numPr>
        <w:rPr>
          <w:rFonts w:cs="Arial"/>
          <w:sz w:val="24"/>
          <w:szCs w:val="24"/>
        </w:rPr>
      </w:pPr>
      <w:r>
        <w:rPr>
          <w:rFonts w:cs="Arial" w:hint="eastAsia"/>
          <w:sz w:val="24"/>
          <w:szCs w:val="24"/>
        </w:rPr>
        <w:lastRenderedPageBreak/>
        <w:t>Revised Table 1 by providing more details on the models results and fit measures</w:t>
      </w:r>
      <w:r>
        <w:rPr>
          <w:rFonts w:cs="Arial"/>
          <w:sz w:val="24"/>
          <w:szCs w:val="24"/>
        </w:rPr>
        <w:t xml:space="preserve"> (model specifications, sample sizes, regression coefficients, standard errors, 95% confidence limits)</w:t>
      </w:r>
      <w:r>
        <w:rPr>
          <w:rFonts w:cs="Arial" w:hint="eastAsia"/>
          <w:sz w:val="24"/>
          <w:szCs w:val="24"/>
        </w:rPr>
        <w:t>.</w:t>
      </w:r>
    </w:p>
    <w:p w14:paraId="2CF45980" w14:textId="77777777" w:rsidR="005A1F1F" w:rsidRDefault="00EB2467">
      <w:pPr>
        <w:pStyle w:val="ListParagraph"/>
        <w:numPr>
          <w:ilvl w:val="0"/>
          <w:numId w:val="1"/>
        </w:numPr>
        <w:rPr>
          <w:rFonts w:cs="Arial"/>
          <w:sz w:val="24"/>
          <w:szCs w:val="24"/>
        </w:rPr>
      </w:pPr>
      <w:r>
        <w:rPr>
          <w:rFonts w:cs="Arial"/>
          <w:sz w:val="24"/>
          <w:szCs w:val="24"/>
        </w:rPr>
        <w:t>Updated the figures based on the results of the re-analyses.</w:t>
      </w:r>
    </w:p>
    <w:p w14:paraId="351A4B35" w14:textId="77777777" w:rsidR="005A1F1F" w:rsidRDefault="00EB2467">
      <w:pPr>
        <w:rPr>
          <w:rFonts w:cs="Arial"/>
          <w:sz w:val="24"/>
          <w:szCs w:val="24"/>
        </w:rPr>
      </w:pPr>
      <w:r>
        <w:rPr>
          <w:rFonts w:cs="Arial"/>
          <w:sz w:val="24"/>
          <w:szCs w:val="24"/>
        </w:rPr>
        <w:t>Please see the following section for our detailed point-by-point responses. All line numbers pertaining to the changes refer to the revised manuscript.</w:t>
      </w:r>
    </w:p>
    <w:p w14:paraId="4CC40393" w14:textId="77777777" w:rsidR="005A1F1F" w:rsidRDefault="005A1F1F">
      <w:pPr>
        <w:rPr>
          <w:rFonts w:cs="Arial"/>
          <w:color w:val="FF0000"/>
          <w:sz w:val="24"/>
          <w:szCs w:val="24"/>
        </w:rPr>
      </w:pPr>
    </w:p>
    <w:p w14:paraId="16C9F7A5" w14:textId="390ABA6B" w:rsidR="005A1F1F" w:rsidRDefault="00EB2467">
      <w:pPr>
        <w:rPr>
          <w:rFonts w:cs="Arial"/>
          <w:sz w:val="24"/>
          <w:szCs w:val="24"/>
        </w:rPr>
      </w:pPr>
      <w:r>
        <w:rPr>
          <w:rFonts w:cs="Arial"/>
          <w:sz w:val="24"/>
          <w:szCs w:val="24"/>
        </w:rPr>
        <w:t>Sincerely,</w:t>
      </w:r>
    </w:p>
    <w:p w14:paraId="5D2E353A" w14:textId="15AE29DD" w:rsidR="005A1F1F" w:rsidRDefault="00EB2467">
      <w:pPr>
        <w:rPr>
          <w:rFonts w:cs="Arial"/>
          <w:sz w:val="24"/>
          <w:szCs w:val="24"/>
          <w:lang w:val="en-GB"/>
        </w:rPr>
      </w:pPr>
      <w:proofErr w:type="spellStart"/>
      <w:r>
        <w:rPr>
          <w:rFonts w:cs="Arial" w:hint="eastAsia"/>
          <w:sz w:val="24"/>
          <w:szCs w:val="24"/>
          <w:lang w:val="en-GB"/>
        </w:rPr>
        <w:t>Syuan-Jyun</w:t>
      </w:r>
      <w:proofErr w:type="spellEnd"/>
      <w:r>
        <w:rPr>
          <w:rFonts w:cs="Arial" w:hint="eastAsia"/>
          <w:sz w:val="24"/>
          <w:szCs w:val="24"/>
          <w:lang w:val="en-GB"/>
        </w:rPr>
        <w:t xml:space="preserve"> Sun</w:t>
      </w:r>
      <w:r w:rsidR="00B6438D">
        <w:rPr>
          <w:rFonts w:cs="Arial"/>
          <w:sz w:val="24"/>
          <w:szCs w:val="24"/>
          <w:lang w:val="en-GB"/>
        </w:rPr>
        <w:t xml:space="preserve"> (corresponding author)</w:t>
      </w:r>
    </w:p>
    <w:p w14:paraId="5588CD3D" w14:textId="4DD9B57C" w:rsidR="00B6438D" w:rsidRDefault="00B6438D">
      <w:pPr>
        <w:rPr>
          <w:rFonts w:cs="Arial"/>
          <w:sz w:val="24"/>
          <w:szCs w:val="24"/>
          <w:lang w:val="en-GB"/>
        </w:rPr>
      </w:pPr>
      <w:r>
        <w:rPr>
          <w:rFonts w:cs="Arial"/>
          <w:sz w:val="24"/>
          <w:szCs w:val="24"/>
          <w:lang w:val="en-GB"/>
        </w:rPr>
        <w:t>On behalf of Gen-Chang Hsu and Wei-</w:t>
      </w:r>
      <w:proofErr w:type="spellStart"/>
      <w:r>
        <w:rPr>
          <w:rFonts w:cs="Arial"/>
          <w:sz w:val="24"/>
          <w:szCs w:val="24"/>
          <w:lang w:val="en-GB"/>
        </w:rPr>
        <w:t>Jiun</w:t>
      </w:r>
      <w:proofErr w:type="spellEnd"/>
      <w:r>
        <w:rPr>
          <w:rFonts w:cs="Arial"/>
          <w:sz w:val="24"/>
          <w:szCs w:val="24"/>
          <w:lang w:val="en-GB"/>
        </w:rPr>
        <w:t xml:space="preserve"> Lin</w:t>
      </w:r>
    </w:p>
    <w:p w14:paraId="50BCEC6D" w14:textId="77777777" w:rsidR="005A1F1F" w:rsidRDefault="00EB2467">
      <w:pPr>
        <w:rPr>
          <w:rFonts w:cs="Arial"/>
          <w:sz w:val="24"/>
          <w:szCs w:val="24"/>
        </w:rPr>
      </w:pPr>
      <w:r>
        <w:rPr>
          <w:rFonts w:cs="Arial"/>
          <w:sz w:val="24"/>
          <w:szCs w:val="24"/>
        </w:rPr>
        <w:t>---------------------------------------------------------------------------------------------------------------------</w:t>
      </w:r>
    </w:p>
    <w:p w14:paraId="7AC70330" w14:textId="77777777" w:rsidR="005A1F1F" w:rsidRDefault="005A1F1F">
      <w:pPr>
        <w:rPr>
          <w:rFonts w:cs="Arial"/>
          <w:color w:val="FF0000"/>
          <w:sz w:val="24"/>
          <w:szCs w:val="24"/>
        </w:rPr>
      </w:pPr>
    </w:p>
    <w:p w14:paraId="3FD2305D" w14:textId="77777777" w:rsidR="005A1F1F" w:rsidRDefault="00EB2467">
      <w:pPr>
        <w:rPr>
          <w:rFonts w:cs="Arial"/>
          <w:b/>
          <w:color w:val="FF0000"/>
          <w:sz w:val="24"/>
          <w:szCs w:val="24"/>
        </w:rPr>
      </w:pPr>
      <w:r>
        <w:rPr>
          <w:rFonts w:cs="Arial"/>
          <w:b/>
          <w:color w:val="FF0000"/>
          <w:sz w:val="24"/>
          <w:szCs w:val="24"/>
        </w:rPr>
        <w:br w:type="page"/>
      </w:r>
    </w:p>
    <w:p w14:paraId="7D963739" w14:textId="77777777" w:rsidR="005A1F1F" w:rsidRDefault="00EB2467">
      <w:pPr>
        <w:rPr>
          <w:rFonts w:cs="Arial"/>
          <w:b/>
          <w:sz w:val="24"/>
          <w:szCs w:val="24"/>
        </w:rPr>
      </w:pPr>
      <w:r>
        <w:rPr>
          <w:rFonts w:cs="Arial"/>
          <w:b/>
          <w:sz w:val="24"/>
          <w:szCs w:val="24"/>
        </w:rPr>
        <w:lastRenderedPageBreak/>
        <w:t>Reviewer 1's Comments to the Author</w:t>
      </w:r>
      <w:r>
        <w:rPr>
          <w:rFonts w:cs="Arial" w:hint="eastAsia"/>
          <w:b/>
          <w:sz w:val="24"/>
          <w:szCs w:val="24"/>
        </w:rPr>
        <w:t>(s)</w:t>
      </w:r>
      <w:r>
        <w:rPr>
          <w:rFonts w:cs="Arial"/>
          <w:b/>
          <w:sz w:val="24"/>
          <w:szCs w:val="24"/>
        </w:rPr>
        <w:t>:</w:t>
      </w:r>
    </w:p>
    <w:p w14:paraId="06D184F0" w14:textId="77777777" w:rsidR="005A1F1F" w:rsidRDefault="00EB2467">
      <w:pPr>
        <w:rPr>
          <w:rFonts w:cs="Arial"/>
          <w:sz w:val="24"/>
          <w:szCs w:val="24"/>
        </w:rPr>
      </w:pPr>
      <w:r>
        <w:rPr>
          <w:rFonts w:cs="Arial"/>
          <w:sz w:val="24"/>
          <w:szCs w:val="24"/>
        </w:rPr>
        <w:t>This article collects various types of open data and investigates the academic job market in Taiwan, which is an important topic deserving further future studies. However, there are some questions or suggestions as follows:</w:t>
      </w:r>
    </w:p>
    <w:p w14:paraId="2EE5AF26" w14:textId="77777777" w:rsidR="005A1F1F" w:rsidRDefault="00EB2467">
      <w:pPr>
        <w:rPr>
          <w:rFonts w:cs="Arial"/>
          <w:i/>
          <w:iCs/>
          <w:sz w:val="24"/>
          <w:szCs w:val="24"/>
        </w:rPr>
      </w:pPr>
      <w:r>
        <w:rPr>
          <w:rFonts w:cs="Arial"/>
          <w:i/>
          <w:iCs/>
          <w:sz w:val="24"/>
          <w:szCs w:val="24"/>
        </w:rPr>
        <w:t>(1) About data collection</w:t>
      </w:r>
    </w:p>
    <w:p w14:paraId="3C7D14FA" w14:textId="77777777" w:rsidR="005A1F1F" w:rsidRDefault="00EB2467">
      <w:pPr>
        <w:rPr>
          <w:rFonts w:cs="Arial"/>
          <w:sz w:val="24"/>
          <w:szCs w:val="24"/>
        </w:rPr>
      </w:pPr>
      <w:r>
        <w:rPr>
          <w:rFonts w:cs="Arial"/>
          <w:b/>
          <w:sz w:val="24"/>
          <w:szCs w:val="24"/>
          <w:u w:val="single"/>
        </w:rPr>
        <w:t>Comment 1</w:t>
      </w:r>
      <w:r>
        <w:rPr>
          <w:rFonts w:cs="Arial" w:hint="eastAsia"/>
          <w:sz w:val="24"/>
          <w:szCs w:val="24"/>
        </w:rPr>
        <w:t xml:space="preserve"> &gt; </w:t>
      </w:r>
      <w:r>
        <w:rPr>
          <w:rFonts w:cs="Arial"/>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14:paraId="259AA24C" w14:textId="77777777" w:rsidR="005A1F1F" w:rsidRDefault="00EB2467">
      <w:pPr>
        <w:rPr>
          <w:rFonts w:cs="Arial"/>
          <w:sz w:val="24"/>
          <w:szCs w:val="24"/>
        </w:rPr>
      </w:pPr>
      <w:r>
        <w:rPr>
          <w:rFonts w:cs="Arial" w:hint="eastAsia"/>
          <w:b/>
          <w:sz w:val="24"/>
          <w:szCs w:val="24"/>
          <w:u w:val="single"/>
        </w:rPr>
        <w:t xml:space="preserve">Response </w:t>
      </w:r>
      <w:r>
        <w:rPr>
          <w:rFonts w:cs="Arial" w:hint="eastAsia"/>
          <w:sz w:val="24"/>
          <w:szCs w:val="24"/>
        </w:rPr>
        <w:t>&gt;</w:t>
      </w:r>
      <w:r>
        <w:rPr>
          <w:rFonts w:cs="Arial"/>
          <w:sz w:val="24"/>
          <w:szCs w:val="24"/>
        </w:rPr>
        <w:t xml:space="preserve"> </w:t>
      </w:r>
    </w:p>
    <w:p w14:paraId="38511188" w14:textId="1BA6F5EF" w:rsidR="005A1F1F" w:rsidRDefault="00EB2467">
      <w:pPr>
        <w:rPr>
          <w:rFonts w:cs="Arial"/>
          <w:sz w:val="24"/>
          <w:szCs w:val="24"/>
        </w:rPr>
      </w:pPr>
      <w:commentRangeStart w:id="2"/>
      <w:commentRangeStart w:id="3"/>
      <w:r>
        <w:rPr>
          <w:rFonts w:cs="Arial"/>
          <w:sz w:val="24"/>
          <w:szCs w:val="24"/>
        </w:rPr>
        <w:t>In most cases, we were able to obtain the PhD education as well as year of recruitment/promotion of PIs on their personal or department/institute websites (these are the most basic information of researchers’ profile). For those PIs with missing information on the websites, we would further search their profile online and record the necessary information to complete our data.</w:t>
      </w:r>
      <w:commentRangeEnd w:id="2"/>
      <w:r>
        <w:commentReference w:id="2"/>
      </w:r>
      <w:commentRangeEnd w:id="3"/>
      <w:r w:rsidR="0059781C">
        <w:rPr>
          <w:rStyle w:val="CommentReference"/>
        </w:rPr>
        <w:commentReference w:id="3"/>
      </w:r>
      <w:r>
        <w:rPr>
          <w:rFonts w:cs="Arial"/>
          <w:sz w:val="24"/>
          <w:szCs w:val="24"/>
        </w:rPr>
        <w:t xml:space="preserve"> </w:t>
      </w:r>
      <w:ins w:id="4" w:author="Microsoft Office User" w:date="2023-01-10T15:25:00Z">
        <w:r w:rsidR="0059781C">
          <w:rPr>
            <w:rFonts w:cs="Arial"/>
            <w:sz w:val="24"/>
            <w:szCs w:val="24"/>
          </w:rPr>
          <w:t xml:space="preserve">In total, </w:t>
        </w:r>
      </w:ins>
      <w:ins w:id="5" w:author="Microsoft Office User" w:date="2023-01-10T15:27:00Z">
        <w:r w:rsidR="0059781C">
          <w:rPr>
            <w:rFonts w:cs="Arial"/>
            <w:sz w:val="24"/>
            <w:szCs w:val="24"/>
          </w:rPr>
          <w:t xml:space="preserve">there were only </w:t>
        </w:r>
      </w:ins>
      <w:ins w:id="6" w:author="Microsoft Office User" w:date="2023-01-10T15:28:00Z">
        <w:r w:rsidR="0059781C">
          <w:rPr>
            <w:rFonts w:cs="Arial"/>
            <w:sz w:val="24"/>
            <w:szCs w:val="24"/>
          </w:rPr>
          <w:t xml:space="preserve">7 </w:t>
        </w:r>
      </w:ins>
      <w:ins w:id="7" w:author="Microsoft Office User" w:date="2023-01-10T15:27:00Z">
        <w:r w:rsidR="0059781C">
          <w:rPr>
            <w:rFonts w:cs="Arial"/>
            <w:sz w:val="24"/>
            <w:szCs w:val="24"/>
          </w:rPr>
          <w:t xml:space="preserve">out of 152 </w:t>
        </w:r>
      </w:ins>
      <w:ins w:id="8" w:author="Microsoft Office User" w:date="2023-01-10T15:28:00Z">
        <w:r w:rsidR="0059781C">
          <w:rPr>
            <w:rFonts w:cs="Arial"/>
            <w:sz w:val="24"/>
            <w:szCs w:val="24"/>
          </w:rPr>
          <w:t xml:space="preserve">(4.6%) </w:t>
        </w:r>
      </w:ins>
      <w:ins w:id="9" w:author="Microsoft Office User" w:date="2023-01-10T15:27:00Z">
        <w:r w:rsidR="0059781C">
          <w:rPr>
            <w:rFonts w:cs="Arial"/>
            <w:sz w:val="24"/>
            <w:szCs w:val="24"/>
          </w:rPr>
          <w:t>PIs</w:t>
        </w:r>
      </w:ins>
      <w:ins w:id="10" w:author="Microsoft Office User" w:date="2023-01-10T15:28:00Z">
        <w:r w:rsidR="0059781C">
          <w:rPr>
            <w:rFonts w:cs="Arial"/>
            <w:sz w:val="24"/>
            <w:szCs w:val="24"/>
          </w:rPr>
          <w:t xml:space="preserve"> that we would not be able to obtain their CV.</w:t>
        </w:r>
      </w:ins>
      <w:ins w:id="11" w:author="Microsoft Office User" w:date="2023-01-10T15:27:00Z">
        <w:r w:rsidR="0059781C">
          <w:rPr>
            <w:rFonts w:cs="Arial"/>
            <w:sz w:val="24"/>
            <w:szCs w:val="24"/>
          </w:rPr>
          <w:t xml:space="preserve"> </w:t>
        </w:r>
      </w:ins>
      <w:r>
        <w:rPr>
          <w:rFonts w:cs="Arial"/>
          <w:sz w:val="24"/>
          <w:szCs w:val="24"/>
        </w:rPr>
        <w:t>The final data include PIs from seven major universities and one research institute; therefore, we feel that our data should be fairly representative of the PIs in ecology and evolutionary biology in Taiwan.</w:t>
      </w:r>
    </w:p>
    <w:p w14:paraId="21E22FCE" w14:textId="77777777" w:rsidR="005A1F1F" w:rsidRDefault="005A1F1F">
      <w:pPr>
        <w:rPr>
          <w:rFonts w:cs="Arial"/>
          <w:b/>
          <w:color w:val="FF0000"/>
          <w:sz w:val="24"/>
          <w:szCs w:val="24"/>
          <w:u w:val="single"/>
        </w:rPr>
      </w:pPr>
    </w:p>
    <w:p w14:paraId="7D50C8D3" w14:textId="77777777" w:rsidR="005A1F1F" w:rsidRDefault="00EB2467">
      <w:pPr>
        <w:rPr>
          <w:rFonts w:cs="Arial"/>
          <w:sz w:val="24"/>
          <w:szCs w:val="24"/>
        </w:rPr>
      </w:pPr>
      <w:r>
        <w:rPr>
          <w:rFonts w:cs="Arial"/>
          <w:b/>
          <w:sz w:val="24"/>
          <w:szCs w:val="24"/>
          <w:u w:val="single"/>
        </w:rPr>
        <w:t>Comment 2</w:t>
      </w:r>
      <w:r>
        <w:rPr>
          <w:rFonts w:cs="Arial" w:hint="eastAsia"/>
          <w:sz w:val="24"/>
          <w:szCs w:val="24"/>
        </w:rPr>
        <w:t xml:space="preserve"> &gt;</w:t>
      </w:r>
      <w:r>
        <w:rPr>
          <w:rFonts w:cs="Arial"/>
          <w:sz w:val="24"/>
          <w:szCs w:val="24"/>
        </w:rPr>
        <w:t xml:space="preserve"> Besides the institutional/departmental websites, and ORCID, other open data or database could be further consideration, such as Web of Science, Scopus, or Academic Research Service Portal Researcher Query of National Science and Technology Council.</w:t>
      </w:r>
    </w:p>
    <w:p w14:paraId="1F354270" w14:textId="77777777" w:rsidR="005A1F1F" w:rsidRDefault="00EB2467">
      <w:pPr>
        <w:rPr>
          <w:rFonts w:cs="Arial"/>
          <w:sz w:val="24"/>
          <w:szCs w:val="24"/>
        </w:rPr>
      </w:pPr>
      <w:r>
        <w:rPr>
          <w:rFonts w:cs="Arial" w:hint="eastAsia"/>
          <w:b/>
          <w:sz w:val="24"/>
          <w:szCs w:val="24"/>
          <w:u w:val="single"/>
        </w:rPr>
        <w:t xml:space="preserve">Response </w:t>
      </w:r>
      <w:r>
        <w:rPr>
          <w:rFonts w:cs="Arial" w:hint="eastAsia"/>
          <w:sz w:val="24"/>
          <w:szCs w:val="24"/>
        </w:rPr>
        <w:t>&gt;</w:t>
      </w:r>
      <w:r>
        <w:rPr>
          <w:rFonts w:cs="Arial"/>
          <w:sz w:val="24"/>
          <w:szCs w:val="24"/>
        </w:rPr>
        <w:t xml:space="preserve"> </w:t>
      </w:r>
      <w:commentRangeStart w:id="12"/>
      <w:commentRangeStart w:id="13"/>
      <w:r>
        <w:rPr>
          <w:rFonts w:cs="Arial"/>
          <w:sz w:val="24"/>
          <w:szCs w:val="24"/>
        </w:rPr>
        <w:t>Thanks for the suggestion. Yes, these websites are great sources for PIs’ profile. Indeed, as mentioned in the response to Comment 1, we were able to obtain the necessary information for most PIs through their personal or department/institute websites and ORCID sites.</w:t>
      </w:r>
      <w:commentRangeEnd w:id="12"/>
      <w:r>
        <w:commentReference w:id="12"/>
      </w:r>
      <w:commentRangeEnd w:id="13"/>
      <w:r w:rsidR="001C6541">
        <w:rPr>
          <w:rStyle w:val="CommentReference"/>
        </w:rPr>
        <w:commentReference w:id="13"/>
      </w:r>
    </w:p>
    <w:p w14:paraId="66237646" w14:textId="77777777" w:rsidR="005A1F1F" w:rsidRDefault="005A1F1F">
      <w:pPr>
        <w:rPr>
          <w:rFonts w:cs="Arial"/>
          <w:sz w:val="24"/>
          <w:szCs w:val="24"/>
        </w:rPr>
      </w:pPr>
    </w:p>
    <w:p w14:paraId="797D39E9" w14:textId="77777777" w:rsidR="005A1F1F" w:rsidRDefault="00EB2467">
      <w:pPr>
        <w:numPr>
          <w:ilvl w:val="0"/>
          <w:numId w:val="2"/>
        </w:numPr>
        <w:rPr>
          <w:rFonts w:cs="Arial"/>
          <w:i/>
          <w:iCs/>
          <w:sz w:val="24"/>
          <w:szCs w:val="24"/>
        </w:rPr>
      </w:pPr>
      <w:r>
        <w:rPr>
          <w:rFonts w:cs="Arial" w:hint="eastAsia"/>
          <w:i/>
          <w:iCs/>
          <w:sz w:val="24"/>
          <w:szCs w:val="24"/>
        </w:rPr>
        <w:t xml:space="preserve"> </w:t>
      </w:r>
      <w:r>
        <w:rPr>
          <w:rFonts w:cs="Arial"/>
          <w:i/>
          <w:iCs/>
          <w:sz w:val="24"/>
          <w:szCs w:val="24"/>
        </w:rPr>
        <w:t>About literatures</w:t>
      </w:r>
    </w:p>
    <w:p w14:paraId="5423A1B8" w14:textId="77777777" w:rsidR="005A1F1F" w:rsidRDefault="00EB2467">
      <w:pPr>
        <w:rPr>
          <w:rFonts w:cs="Arial"/>
          <w:sz w:val="24"/>
          <w:szCs w:val="24"/>
        </w:rPr>
      </w:pPr>
      <w:r>
        <w:rPr>
          <w:rFonts w:cs="Arial"/>
          <w:b/>
          <w:sz w:val="24"/>
          <w:szCs w:val="24"/>
          <w:u w:val="single"/>
        </w:rPr>
        <w:t xml:space="preserve">Comment </w:t>
      </w:r>
      <w:r>
        <w:rPr>
          <w:rFonts w:cs="Arial" w:hint="eastAsia"/>
          <w:b/>
          <w:sz w:val="24"/>
          <w:szCs w:val="24"/>
          <w:u w:val="single"/>
        </w:rPr>
        <w:t>3</w:t>
      </w:r>
      <w:r>
        <w:rPr>
          <w:rFonts w:cs="Arial" w:hint="eastAsia"/>
          <w:sz w:val="24"/>
          <w:szCs w:val="24"/>
        </w:rPr>
        <w:t xml:space="preserve"> &gt;</w:t>
      </w:r>
      <w:r>
        <w:rPr>
          <w:rFonts w:cs="Arial"/>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cs="Arial" w:hint="eastAsia"/>
          <w:sz w:val="24"/>
          <w:szCs w:val="24"/>
        </w:rPr>
        <w:t xml:space="preserve"> I</w:t>
      </w:r>
      <w:r>
        <w:rPr>
          <w:rFonts w:cs="Arial"/>
          <w:sz w:val="24"/>
          <w:szCs w:val="24"/>
        </w:rPr>
        <w:t>f this article supplied the section of literature review, readers would more understand the existing related researches of this topic even the theoretical basis.</w:t>
      </w:r>
    </w:p>
    <w:p w14:paraId="75FFF645" w14:textId="57D2D1E1"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the suggestion. We agree that it would be helpful to provide some </w:t>
      </w:r>
      <w:r>
        <w:rPr>
          <w:rFonts w:cs="Arial" w:hint="eastAsia"/>
          <w:sz w:val="24"/>
          <w:szCs w:val="24"/>
        </w:rPr>
        <w:t>background information</w:t>
      </w:r>
      <w:r>
        <w:rPr>
          <w:rFonts w:cs="Arial"/>
          <w:sz w:val="24"/>
          <w:szCs w:val="24"/>
        </w:rPr>
        <w:t xml:space="preserve"> so that the readers can get a better idea of the research context. We have now included the following two paragraphs (Line 8</w:t>
      </w:r>
      <w:r w:rsidR="005F1EBB">
        <w:rPr>
          <w:rFonts w:cs="Arial"/>
          <w:sz w:val="24"/>
          <w:szCs w:val="24"/>
        </w:rPr>
        <w:t>2</w:t>
      </w:r>
      <w:r>
        <w:rPr>
          <w:rFonts w:cs="Arial"/>
          <w:sz w:val="24"/>
          <w:szCs w:val="24"/>
        </w:rPr>
        <w:t>-9</w:t>
      </w:r>
      <w:r w:rsidR="005F1EBB">
        <w:rPr>
          <w:rFonts w:cs="Arial"/>
          <w:sz w:val="24"/>
          <w:szCs w:val="24"/>
        </w:rPr>
        <w:t>0</w:t>
      </w:r>
      <w:r>
        <w:rPr>
          <w:rFonts w:cs="Arial"/>
          <w:sz w:val="24"/>
          <w:szCs w:val="24"/>
        </w:rPr>
        <w:t>; Line 9</w:t>
      </w:r>
      <w:r w:rsidR="005F1EBB">
        <w:rPr>
          <w:rFonts w:cs="Arial"/>
          <w:sz w:val="24"/>
          <w:szCs w:val="24"/>
        </w:rPr>
        <w:t>2</w:t>
      </w:r>
      <w:r>
        <w:rPr>
          <w:rFonts w:cs="Arial"/>
          <w:sz w:val="24"/>
          <w:szCs w:val="24"/>
        </w:rPr>
        <w:t>-10</w:t>
      </w:r>
      <w:r w:rsidR="005F1EBB">
        <w:rPr>
          <w:rFonts w:cs="Arial"/>
          <w:sz w:val="24"/>
          <w:szCs w:val="24"/>
        </w:rPr>
        <w:t>6</w:t>
      </w:r>
      <w:r>
        <w:rPr>
          <w:rFonts w:cs="Arial"/>
          <w:sz w:val="24"/>
          <w:szCs w:val="24"/>
        </w:rPr>
        <w:t xml:space="preserve">) in the introduction section: </w:t>
      </w:r>
    </w:p>
    <w:p w14:paraId="77979A84" w14:textId="77777777" w:rsidR="005A1F1F" w:rsidRDefault="00EB2467">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w:t>
      </w:r>
      <w:proofErr w:type="gramStart"/>
      <w:r>
        <w:rPr>
          <w:rFonts w:cs="Arial"/>
          <w:i/>
          <w:iCs/>
          <w:sz w:val="24"/>
          <w:szCs w:val="24"/>
        </w:rPr>
        <w:t>are</w:t>
      </w:r>
      <w:proofErr w:type="gramEnd"/>
      <w:r>
        <w:rPr>
          <w:rFonts w:cs="Arial"/>
          <w:i/>
          <w:iCs/>
          <w:sz w:val="24"/>
          <w:szCs w:val="24"/>
        </w:rPr>
        <w:t xml:space="preserve"> all important determinants of academic performance (Acuna et al. 2012; </w:t>
      </w:r>
      <w:proofErr w:type="spellStart"/>
      <w:r>
        <w:rPr>
          <w:rFonts w:cs="Arial"/>
          <w:i/>
          <w:iCs/>
          <w:sz w:val="24"/>
          <w:szCs w:val="24"/>
        </w:rPr>
        <w:t>Danell</w:t>
      </w:r>
      <w:proofErr w:type="spellEnd"/>
      <w:r>
        <w:rPr>
          <w:rFonts w:cs="Arial"/>
          <w:i/>
          <w:iCs/>
          <w:sz w:val="24"/>
          <w:szCs w:val="24"/>
        </w:rPr>
        <w:t xml:space="preserve">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14:paraId="0E0FB810" w14:textId="77777777" w:rsidR="005A1F1F" w:rsidRDefault="00EB2467">
      <w:pPr>
        <w:rPr>
          <w:rFonts w:cs="Arial"/>
          <w:i/>
          <w:iCs/>
          <w:sz w:val="24"/>
          <w:szCs w:val="24"/>
        </w:rPr>
      </w:pPr>
      <w:proofErr w:type="gramStart"/>
      <w:r>
        <w:rPr>
          <w:rFonts w:cs="Arial"/>
          <w:i/>
          <w:iCs/>
          <w:sz w:val="24"/>
          <w:szCs w:val="24"/>
        </w:rPr>
        <w:t>”In</w:t>
      </w:r>
      <w:proofErr w:type="gramEnd"/>
      <w:r>
        <w:rPr>
          <w:rFonts w:cs="Arial"/>
          <w:i/>
          <w:iCs/>
          <w:sz w:val="24"/>
          <w:szCs w:val="24"/>
        </w:rPr>
        <w:t xml:space="preserve"> addition to research performance, the prestige of doctoral-granting institutes are critical indicators for academic employment as well (van Dijk et al. 2014), especially in East Asian countries (Shin and </w:t>
      </w:r>
      <w:proofErr w:type="spellStart"/>
      <w:r>
        <w:rPr>
          <w:rFonts w:cs="Arial"/>
          <w:i/>
          <w:iCs/>
          <w:sz w:val="24"/>
          <w:szCs w:val="24"/>
        </w:rPr>
        <w:t>Kehm</w:t>
      </w:r>
      <w:proofErr w:type="spellEnd"/>
      <w:r>
        <w:rPr>
          <w:rFonts w:cs="Arial"/>
          <w:i/>
          <w:iCs/>
          <w:sz w:val="24"/>
          <w:szCs w:val="24"/>
        </w:rPr>
        <w:t xml:space="preserve"> 2013). With the initiative to build world-class universities, many East Asian universities preferentially recruit returnees who obtained PhD degrees from top-ranked universities in Western countries. Hence, competition for limited tenure-track positions is exacerbated when foreign PhDs are favored, leaving domestically-trained PhDs deprived of career development opportunities (Chen 2021). However, whether and to what extent publication performance and career duration differ between researchers with domestic and foreign degrees, and whether their pre- and </w:t>
      </w:r>
      <w:r>
        <w:rPr>
          <w:rFonts w:cs="Arial"/>
          <w:i/>
          <w:iCs/>
          <w:sz w:val="24"/>
          <w:szCs w:val="24"/>
        </w:rPr>
        <w:lastRenderedPageBreak/>
        <w:t>post-employment performance changes, remain largely unexplored. Moreover, studies have shown that the researcher’s gender determines the probability of becoming a principal investigator (PI) (van Dijk et al. 2014) and receiving grants (</w:t>
      </w:r>
      <w:proofErr w:type="spellStart"/>
      <w:r>
        <w:rPr>
          <w:rFonts w:cs="Arial"/>
          <w:i/>
          <w:iCs/>
          <w:sz w:val="24"/>
          <w:szCs w:val="24"/>
        </w:rPr>
        <w:t>Witteman</w:t>
      </w:r>
      <w:proofErr w:type="spellEnd"/>
      <w:r>
        <w:rPr>
          <w:rFonts w:cs="Arial"/>
          <w:i/>
          <w:iCs/>
          <w:sz w:val="24"/>
          <w:szCs w:val="24"/>
        </w:rPr>
        <w:t xml:space="preserve"> et al. 2019), yet little is known about how gender affects the publication performance and career duration for recruitment and promotion.”</w:t>
      </w:r>
    </w:p>
    <w:p w14:paraId="0C14E5E7" w14:textId="77777777" w:rsidR="005A1F1F" w:rsidRDefault="005A1F1F">
      <w:pPr>
        <w:rPr>
          <w:rFonts w:cs="Arial"/>
          <w:sz w:val="24"/>
          <w:szCs w:val="24"/>
        </w:rPr>
      </w:pPr>
    </w:p>
    <w:p w14:paraId="18C48937" w14:textId="77777777" w:rsidR="005A1F1F" w:rsidRDefault="00EB2467">
      <w:pPr>
        <w:rPr>
          <w:rFonts w:cs="Arial"/>
          <w:sz w:val="24"/>
          <w:szCs w:val="24"/>
        </w:rPr>
      </w:pPr>
      <w:r>
        <w:rPr>
          <w:rFonts w:cs="Arial"/>
          <w:b/>
          <w:sz w:val="24"/>
          <w:szCs w:val="24"/>
          <w:u w:val="single"/>
        </w:rPr>
        <w:t xml:space="preserve">Comment </w:t>
      </w:r>
      <w:r>
        <w:rPr>
          <w:rFonts w:cs="Arial" w:hint="eastAsia"/>
          <w:b/>
          <w:sz w:val="24"/>
          <w:szCs w:val="24"/>
          <w:u w:val="single"/>
        </w:rPr>
        <w:t>4</w:t>
      </w:r>
      <w:r>
        <w:rPr>
          <w:rFonts w:cs="Arial" w:hint="eastAsia"/>
          <w:sz w:val="24"/>
          <w:szCs w:val="24"/>
        </w:rPr>
        <w:t xml:space="preserve"> &gt;</w:t>
      </w:r>
      <w:r>
        <w:rPr>
          <w:rFonts w:cs="Arial"/>
          <w:sz w:val="24"/>
          <w:szCs w:val="24"/>
        </w:rPr>
        <w:t xml:space="preserve"> According to the results and discussions, what's the concrete suggestions to higher education policy, recruitment of university's teaching and research staffs, or PhD students who aim to academic careers?</w:t>
      </w:r>
    </w:p>
    <w:p w14:paraId="46D0C298" w14:textId="68816A64"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this critical comment. </w:t>
      </w:r>
      <w:r>
        <w:rPr>
          <w:rFonts w:cs="Arial"/>
          <w:sz w:val="24"/>
          <w:szCs w:val="24"/>
        </w:rPr>
        <w:t>A</w:t>
      </w:r>
      <w:r>
        <w:rPr>
          <w:rFonts w:cs="Arial" w:hint="eastAsia"/>
          <w:sz w:val="24"/>
          <w:szCs w:val="24"/>
        </w:rPr>
        <w:t xml:space="preserve"> </w:t>
      </w:r>
      <w:r>
        <w:rPr>
          <w:rFonts w:cs="Arial"/>
          <w:sz w:val="24"/>
          <w:szCs w:val="24"/>
        </w:rPr>
        <w:t xml:space="preserve">major </w:t>
      </w:r>
      <w:r>
        <w:rPr>
          <w:rFonts w:cs="Arial" w:hint="eastAsia"/>
          <w:sz w:val="24"/>
          <w:szCs w:val="24"/>
        </w:rPr>
        <w:t xml:space="preserve">goal of our study is to provide </w:t>
      </w:r>
      <w:r>
        <w:rPr>
          <w:rFonts w:cs="Arial"/>
          <w:sz w:val="24"/>
          <w:szCs w:val="24"/>
        </w:rPr>
        <w:t xml:space="preserve">practical advice </w:t>
      </w:r>
      <w:r>
        <w:rPr>
          <w:rFonts w:cs="Arial" w:hint="eastAsia"/>
          <w:sz w:val="24"/>
          <w:szCs w:val="24"/>
        </w:rPr>
        <w:t xml:space="preserve">for </w:t>
      </w:r>
      <w:r>
        <w:rPr>
          <w:rFonts w:cs="Arial"/>
          <w:sz w:val="24"/>
          <w:szCs w:val="24"/>
        </w:rPr>
        <w:t xml:space="preserve">people in </w:t>
      </w:r>
      <w:r>
        <w:rPr>
          <w:rFonts w:cs="Arial" w:hint="eastAsia"/>
          <w:sz w:val="24"/>
          <w:szCs w:val="24"/>
        </w:rPr>
        <w:t>the academic communit</w:t>
      </w:r>
      <w:r>
        <w:rPr>
          <w:rFonts w:cs="Arial"/>
          <w:sz w:val="24"/>
          <w:szCs w:val="24"/>
        </w:rPr>
        <w:t>y</w:t>
      </w:r>
      <w:r>
        <w:rPr>
          <w:rFonts w:cs="Arial" w:hint="eastAsia"/>
          <w:sz w:val="24"/>
          <w:szCs w:val="24"/>
        </w:rPr>
        <w:t xml:space="preserve">. We have now </w:t>
      </w:r>
      <w:r>
        <w:rPr>
          <w:rFonts w:cs="Arial"/>
          <w:sz w:val="24"/>
          <w:szCs w:val="24"/>
        </w:rPr>
        <w:t>added the following concluding paragraph in the discussion section for this (Line 37</w:t>
      </w:r>
      <w:r w:rsidR="005F1EBB">
        <w:rPr>
          <w:rFonts w:cs="Arial"/>
          <w:sz w:val="24"/>
          <w:szCs w:val="24"/>
        </w:rPr>
        <w:t>2</w:t>
      </w:r>
      <w:r>
        <w:rPr>
          <w:rFonts w:cs="Arial"/>
          <w:sz w:val="24"/>
          <w:szCs w:val="24"/>
        </w:rPr>
        <w:t>-38</w:t>
      </w:r>
      <w:r w:rsidR="005F1EBB">
        <w:rPr>
          <w:rFonts w:cs="Arial"/>
          <w:sz w:val="24"/>
          <w:szCs w:val="24"/>
        </w:rPr>
        <w:t>4</w:t>
      </w:r>
      <w:r>
        <w:rPr>
          <w:rFonts w:cs="Arial"/>
          <w:sz w:val="24"/>
          <w:szCs w:val="24"/>
        </w:rPr>
        <w:t>)</w:t>
      </w:r>
      <w:r>
        <w:rPr>
          <w:rFonts w:cs="Arial" w:hint="eastAsia"/>
          <w:sz w:val="24"/>
          <w:szCs w:val="24"/>
        </w:rPr>
        <w:t>:</w:t>
      </w:r>
    </w:p>
    <w:p w14:paraId="51C62339" w14:textId="77777777" w:rsidR="005A1F1F" w:rsidRDefault="00EB2467">
      <w:pPr>
        <w:rPr>
          <w:rFonts w:cs="Arial"/>
          <w:sz w:val="24"/>
          <w:szCs w:val="24"/>
        </w:rPr>
      </w:pPr>
      <w:r>
        <w:rPr>
          <w:rFonts w:cs="Arial"/>
          <w:i/>
          <w:iCs/>
          <w:sz w:val="24"/>
          <w:szCs w:val="24"/>
        </w:rPr>
        <w:t>“</w:t>
      </w:r>
      <w:r>
        <w:rPr>
          <w:rFonts w:cs="Arial" w:hint="eastAsia"/>
          <w:i/>
          <w:iCs/>
          <w:sz w:val="24"/>
          <w:szCs w:val="24"/>
        </w:rPr>
        <w:t>Taken together, our study confirms that succeeding in academia has become more challenging, with performance requirements and career duration both increasing over years. Based on our findings, we provide several suggestions for people who hope to pursue an academic career and who are progressing through their career stages: (1) For PhD students and early-career researchers, focusing on research performance may facilitate future academic success, but other aspects of academics (e.g., scientific communication and networking) are important as well. (2) For researchers who have landed a position, fulfilling institute</w:t>
      </w:r>
      <w:r>
        <w:rPr>
          <w:rFonts w:cs="Arial" w:hint="eastAsia"/>
          <w:i/>
          <w:iCs/>
          <w:sz w:val="24"/>
          <w:szCs w:val="24"/>
        </w:rPr>
        <w:t>’</w:t>
      </w:r>
      <w:r>
        <w:rPr>
          <w:rFonts w:cs="Arial" w:hint="eastAsia"/>
          <w:i/>
          <w:iCs/>
          <w:sz w:val="24"/>
          <w:szCs w:val="24"/>
        </w:rPr>
        <w:t>s requirements while maintaining academic outputs may accelerate the promotion process. (3) For researchers with domestic degrees, seeking international collaboration to expand research network may help enhance productivity. Finally, regardless of career stage, boosting performance is the ultimate key to academic success in the face of increasingly competitive academic job markets.</w:t>
      </w:r>
      <w:r>
        <w:rPr>
          <w:rFonts w:cs="Arial"/>
          <w:i/>
          <w:iCs/>
          <w:sz w:val="24"/>
          <w:szCs w:val="24"/>
        </w:rPr>
        <w:t xml:space="preserve">” </w:t>
      </w:r>
    </w:p>
    <w:p w14:paraId="39423206" w14:textId="77777777" w:rsidR="005A1F1F" w:rsidDel="001C6541" w:rsidRDefault="00EB2467">
      <w:pPr>
        <w:rPr>
          <w:del w:id="14" w:author="Microsoft Office User" w:date="2023-01-10T15:29:00Z"/>
          <w:rFonts w:cs="Arial"/>
          <w:b/>
          <w:color w:val="FF0000"/>
          <w:sz w:val="24"/>
          <w:szCs w:val="24"/>
        </w:rPr>
      </w:pPr>
      <w:r>
        <w:rPr>
          <w:rFonts w:cs="Arial"/>
          <w:color w:val="FF0000"/>
          <w:sz w:val="24"/>
          <w:szCs w:val="24"/>
        </w:rPr>
        <w:br/>
      </w:r>
      <w:r>
        <w:rPr>
          <w:rFonts w:cs="Arial"/>
          <w:b/>
          <w:color w:val="FF0000"/>
          <w:sz w:val="24"/>
          <w:szCs w:val="24"/>
        </w:rPr>
        <w:br/>
      </w:r>
      <w:r>
        <w:rPr>
          <w:rFonts w:cs="Arial"/>
          <w:b/>
          <w:color w:val="FF0000"/>
          <w:sz w:val="24"/>
          <w:szCs w:val="24"/>
        </w:rPr>
        <w:br/>
      </w:r>
    </w:p>
    <w:p w14:paraId="3B85F4BC" w14:textId="77777777" w:rsidR="005A1F1F" w:rsidRDefault="00EB2467">
      <w:pPr>
        <w:rPr>
          <w:rFonts w:cs="Arial"/>
          <w:b/>
          <w:color w:val="FF0000"/>
          <w:sz w:val="24"/>
          <w:szCs w:val="24"/>
        </w:rPr>
      </w:pPr>
      <w:del w:id="15" w:author="Microsoft Office User" w:date="2023-01-10T15:29:00Z">
        <w:r w:rsidDel="001C6541">
          <w:rPr>
            <w:rFonts w:cs="Arial"/>
            <w:b/>
            <w:color w:val="FF0000"/>
            <w:sz w:val="24"/>
            <w:szCs w:val="24"/>
          </w:rPr>
          <w:br w:type="page"/>
        </w:r>
      </w:del>
    </w:p>
    <w:p w14:paraId="1D0AA0FF" w14:textId="77777777" w:rsidR="005A1F1F" w:rsidRDefault="00EB2467">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14:paraId="3BCF222A" w14:textId="77777777" w:rsidR="005A1F1F" w:rsidRDefault="00EB2467">
      <w:pPr>
        <w:rPr>
          <w:rFonts w:cs="Arial"/>
          <w:sz w:val="24"/>
          <w:szCs w:val="24"/>
        </w:rPr>
      </w:pPr>
      <w:r>
        <w:rPr>
          <w:rFonts w:cs="Arial" w:hint="eastAsia"/>
          <w:b/>
          <w:bCs/>
          <w:sz w:val="24"/>
          <w:szCs w:val="24"/>
          <w:u w:val="single"/>
        </w:rPr>
        <w:t>Comment 1</w:t>
      </w:r>
      <w:r>
        <w:rPr>
          <w:rFonts w:cs="Arial" w:hint="eastAsia"/>
          <w:sz w:val="24"/>
          <w:szCs w:val="24"/>
        </w:rPr>
        <w:t xml:space="preserve"> &gt; </w:t>
      </w:r>
      <w:r>
        <w:rPr>
          <w:rFonts w:cs="Arial"/>
          <w:sz w:val="24"/>
          <w:szCs w:val="24"/>
        </w:rPr>
        <w:t xml:space="preserve">The authors examine "how academic performance as well as duration before recruitment as a new principal </w:t>
      </w:r>
      <w:proofErr w:type="spellStart"/>
      <w:r>
        <w:rPr>
          <w:rFonts w:cs="Arial"/>
          <w:sz w:val="24"/>
          <w:szCs w:val="24"/>
        </w:rPr>
        <w:t>inverstigator</w:t>
      </w:r>
      <w:proofErr w:type="spellEnd"/>
      <w:r>
        <w:rPr>
          <w:rFonts w:cs="Arial"/>
          <w:sz w:val="24"/>
          <w:szCs w:val="24"/>
        </w:rPr>
        <w:t xml:space="preserve">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14:paraId="145E82B2"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the positive attitude towards </w:t>
      </w:r>
      <w:r>
        <w:rPr>
          <w:rFonts w:cs="Arial"/>
          <w:sz w:val="24"/>
          <w:szCs w:val="24"/>
        </w:rPr>
        <w:t>this</w:t>
      </w:r>
      <w:r>
        <w:rPr>
          <w:rFonts w:cs="Arial" w:hint="eastAsia"/>
          <w:sz w:val="24"/>
          <w:szCs w:val="24"/>
        </w:rPr>
        <w:t xml:space="preserve"> study. We have revised our manuscript based on the following comments</w:t>
      </w:r>
      <w:r>
        <w:rPr>
          <w:rFonts w:cs="Arial"/>
          <w:sz w:val="24"/>
          <w:szCs w:val="24"/>
        </w:rPr>
        <w:t xml:space="preserve"> and incorporated many of the suggestions</w:t>
      </w:r>
      <w:r>
        <w:rPr>
          <w:rFonts w:cs="Arial" w:hint="eastAsia"/>
          <w:sz w:val="24"/>
          <w:szCs w:val="24"/>
        </w:rPr>
        <w:t xml:space="preserve"> </w:t>
      </w:r>
      <w:r>
        <w:rPr>
          <w:rFonts w:cs="Arial"/>
          <w:sz w:val="24"/>
          <w:szCs w:val="24"/>
        </w:rPr>
        <w:t xml:space="preserve">provided. </w:t>
      </w:r>
    </w:p>
    <w:p w14:paraId="08C8AD8D" w14:textId="77777777" w:rsidR="005A1F1F" w:rsidRDefault="005A1F1F">
      <w:pPr>
        <w:rPr>
          <w:rFonts w:cs="Arial"/>
          <w:iCs/>
          <w:color w:val="FF0000"/>
          <w:sz w:val="24"/>
          <w:szCs w:val="24"/>
        </w:rPr>
      </w:pPr>
    </w:p>
    <w:p w14:paraId="15B6A742" w14:textId="77777777" w:rsidR="005A1F1F" w:rsidRDefault="00EB2467">
      <w:pPr>
        <w:rPr>
          <w:rFonts w:cs="Arial"/>
          <w:i/>
          <w:iCs/>
          <w:sz w:val="24"/>
          <w:szCs w:val="24"/>
        </w:rPr>
      </w:pPr>
      <w:r>
        <w:rPr>
          <w:rFonts w:cs="Arial"/>
          <w:i/>
          <w:iCs/>
          <w:sz w:val="24"/>
          <w:szCs w:val="24"/>
        </w:rPr>
        <w:t>Title</w:t>
      </w:r>
    </w:p>
    <w:p w14:paraId="1B3B48D3" w14:textId="77777777" w:rsidR="005A1F1F" w:rsidRDefault="00EB2467">
      <w:pPr>
        <w:rPr>
          <w:rFonts w:cs="Arial"/>
          <w:sz w:val="24"/>
          <w:szCs w:val="24"/>
        </w:rPr>
      </w:pPr>
      <w:r>
        <w:rPr>
          <w:rFonts w:cs="Arial" w:hint="eastAsia"/>
          <w:b/>
          <w:bCs/>
          <w:sz w:val="24"/>
          <w:szCs w:val="24"/>
          <w:u w:val="single"/>
        </w:rPr>
        <w:t>Comment 2</w:t>
      </w:r>
      <w:r>
        <w:rPr>
          <w:rFonts w:cs="Arial" w:hint="eastAsia"/>
          <w:sz w:val="24"/>
          <w:szCs w:val="24"/>
        </w:rPr>
        <w:t xml:space="preserve"> &gt; </w:t>
      </w:r>
      <w:r>
        <w:rPr>
          <w:rFonts w:cs="Arial"/>
          <w:sz w:val="24"/>
          <w:szCs w:val="24"/>
        </w:rPr>
        <w:t>The title does not really convey what the study is about.</w:t>
      </w:r>
    </w:p>
    <w:p w14:paraId="4C6582D2"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w:t>
      </w:r>
      <w:r>
        <w:rPr>
          <w:rFonts w:cs="Arial" w:hint="eastAsia"/>
          <w:sz w:val="24"/>
          <w:szCs w:val="24"/>
        </w:rPr>
        <w:t>have now change</w:t>
      </w:r>
      <w:r>
        <w:rPr>
          <w:rFonts w:cs="Arial"/>
          <w:sz w:val="24"/>
          <w:szCs w:val="24"/>
        </w:rPr>
        <w:t>d</w:t>
      </w:r>
      <w:r>
        <w:rPr>
          <w:rFonts w:cs="Arial" w:hint="eastAsia"/>
          <w:sz w:val="24"/>
          <w:szCs w:val="24"/>
        </w:rPr>
        <w:t xml:space="preserve"> </w:t>
      </w:r>
      <w:r>
        <w:rPr>
          <w:rFonts w:cs="Arial"/>
          <w:sz w:val="24"/>
          <w:szCs w:val="24"/>
        </w:rPr>
        <w:t>our</w:t>
      </w:r>
      <w:r>
        <w:rPr>
          <w:rFonts w:cs="Arial" w:hint="eastAsia"/>
          <w:sz w:val="24"/>
          <w:szCs w:val="24"/>
        </w:rPr>
        <w:t xml:space="preserve"> title</w:t>
      </w:r>
      <w:r>
        <w:rPr>
          <w:rFonts w:cs="Arial"/>
          <w:sz w:val="24"/>
          <w:szCs w:val="24"/>
        </w:rPr>
        <w:t xml:space="preserve"> after the revision</w:t>
      </w:r>
      <w:proofErr w:type="gramStart"/>
      <w:r>
        <w:rPr>
          <w:rFonts w:cs="Arial"/>
          <w:sz w:val="24"/>
          <w:szCs w:val="24"/>
        </w:rPr>
        <w:t xml:space="preserve">: </w:t>
      </w:r>
      <w:r>
        <w:rPr>
          <w:rFonts w:cs="Arial"/>
          <w:i/>
          <w:iCs/>
          <w:sz w:val="24"/>
          <w:szCs w:val="24"/>
        </w:rPr>
        <w:t>”</w:t>
      </w:r>
      <w:commentRangeStart w:id="16"/>
      <w:commentRangeStart w:id="17"/>
      <w:r>
        <w:rPr>
          <w:rFonts w:cs="Arial"/>
          <w:i/>
          <w:iCs/>
          <w:sz w:val="24"/>
          <w:szCs w:val="24"/>
          <w:lang w:val="en-GB"/>
        </w:rPr>
        <w:t>Temporal</w:t>
      </w:r>
      <w:proofErr w:type="gramEnd"/>
      <w:r>
        <w:rPr>
          <w:rFonts w:cs="Arial"/>
          <w:i/>
          <w:iCs/>
          <w:sz w:val="24"/>
          <w:szCs w:val="24"/>
          <w:lang w:val="en-GB"/>
        </w:rPr>
        <w:t xml:space="preserve"> trends in academic performance and career duration of principal investigators in ecology and evolutionary biology</w:t>
      </w:r>
      <w:r>
        <w:rPr>
          <w:rFonts w:cs="Arial" w:hint="eastAsia"/>
          <w:i/>
          <w:iCs/>
          <w:sz w:val="24"/>
          <w:szCs w:val="24"/>
          <w:lang w:val="en-GB"/>
        </w:rPr>
        <w:t xml:space="preserve"> in Taiwan</w:t>
      </w:r>
      <w:commentRangeEnd w:id="16"/>
      <w:r>
        <w:commentReference w:id="16"/>
      </w:r>
      <w:commentRangeEnd w:id="17"/>
      <w:r w:rsidR="001C6541">
        <w:rPr>
          <w:rStyle w:val="CommentReference"/>
        </w:rPr>
        <w:commentReference w:id="17"/>
      </w:r>
      <w:r>
        <w:rPr>
          <w:rFonts w:cs="Arial"/>
          <w:i/>
          <w:iCs/>
          <w:sz w:val="24"/>
          <w:szCs w:val="24"/>
        </w:rPr>
        <w:t>”</w:t>
      </w:r>
      <w:r>
        <w:rPr>
          <w:rFonts w:cs="Arial"/>
          <w:sz w:val="24"/>
          <w:szCs w:val="24"/>
        </w:rPr>
        <w:t>.</w:t>
      </w:r>
    </w:p>
    <w:p w14:paraId="7832C919" w14:textId="77777777" w:rsidR="005A1F1F" w:rsidRDefault="005A1F1F">
      <w:pPr>
        <w:rPr>
          <w:rFonts w:cs="Arial"/>
          <w:iCs/>
          <w:color w:val="FF0000"/>
          <w:sz w:val="24"/>
          <w:szCs w:val="24"/>
        </w:rPr>
      </w:pPr>
    </w:p>
    <w:p w14:paraId="4F59BDD7" w14:textId="77777777" w:rsidR="005A1F1F" w:rsidRDefault="00EB2467">
      <w:pPr>
        <w:rPr>
          <w:rFonts w:cs="Arial"/>
          <w:i/>
          <w:iCs/>
          <w:sz w:val="24"/>
          <w:szCs w:val="24"/>
        </w:rPr>
      </w:pPr>
      <w:r>
        <w:rPr>
          <w:rFonts w:cs="Arial"/>
          <w:i/>
          <w:iCs/>
          <w:sz w:val="24"/>
          <w:szCs w:val="24"/>
        </w:rPr>
        <w:t>Abstract</w:t>
      </w:r>
    </w:p>
    <w:p w14:paraId="40D4C163" w14:textId="77777777" w:rsidR="005A1F1F" w:rsidRDefault="00EB2467">
      <w:pPr>
        <w:rPr>
          <w:rFonts w:cs="Arial"/>
          <w:sz w:val="24"/>
          <w:szCs w:val="24"/>
        </w:rPr>
      </w:pPr>
      <w:r>
        <w:rPr>
          <w:rFonts w:cs="Arial" w:hint="eastAsia"/>
          <w:b/>
          <w:bCs/>
          <w:sz w:val="24"/>
          <w:szCs w:val="24"/>
          <w:u w:val="single"/>
        </w:rPr>
        <w:t>Comment 3</w:t>
      </w:r>
      <w:r>
        <w:rPr>
          <w:rFonts w:cs="Arial" w:hint="eastAsia"/>
          <w:sz w:val="24"/>
          <w:szCs w:val="24"/>
        </w:rPr>
        <w:t xml:space="preserve"> &gt; </w:t>
      </w:r>
      <w:r>
        <w:rPr>
          <w:rFonts w:cs="Arial"/>
          <w:sz w:val="24"/>
          <w:szCs w:val="24"/>
        </w:rPr>
        <w:t xml:space="preserve">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w:t>
      </w:r>
      <w:proofErr w:type="spellStart"/>
      <w:r>
        <w:rPr>
          <w:rFonts w:cs="Arial"/>
          <w:sz w:val="24"/>
          <w:szCs w:val="24"/>
        </w:rPr>
        <w:t>Danell</w:t>
      </w:r>
      <w:proofErr w:type="spellEnd"/>
      <w:r>
        <w:rPr>
          <w:rFonts w:cs="Arial"/>
          <w:sz w:val="24"/>
          <w:szCs w:val="24"/>
        </w:rPr>
        <w:t xml:space="preserve">, 2011; Acuna et al., 2012; </w:t>
      </w:r>
      <w:proofErr w:type="spellStart"/>
      <w:r>
        <w:rPr>
          <w:rFonts w:cs="Arial"/>
          <w:sz w:val="24"/>
          <w:szCs w:val="24"/>
        </w:rPr>
        <w:t>Havemann</w:t>
      </w:r>
      <w:proofErr w:type="spellEnd"/>
      <w:r>
        <w:rPr>
          <w:rFonts w:cs="Arial"/>
          <w:sz w:val="24"/>
          <w:szCs w:val="24"/>
        </w:rPr>
        <w:t xml:space="preserve"> and Larsen, 2015; </w:t>
      </w:r>
      <w:proofErr w:type="spellStart"/>
      <w:r>
        <w:rPr>
          <w:rFonts w:cs="Arial"/>
          <w:sz w:val="24"/>
          <w:szCs w:val="24"/>
        </w:rPr>
        <w:t>Bornmann</w:t>
      </w:r>
      <w:proofErr w:type="spellEnd"/>
      <w:r>
        <w:rPr>
          <w:rFonts w:cs="Arial"/>
          <w:sz w:val="24"/>
          <w:szCs w:val="24"/>
        </w:rPr>
        <w:t xml:space="preserve"> and Williams, 2017a; Lindahl, 2018). My recommendation is that the authors include a more extensive </w:t>
      </w:r>
      <w:r>
        <w:rPr>
          <w:rFonts w:cs="Arial"/>
          <w:sz w:val="24"/>
          <w:szCs w:val="24"/>
        </w:rPr>
        <w:lastRenderedPageBreak/>
        <w:t>literature review on previous research in the field and provide a more accurate and nuanced summary of the state of this research.</w:t>
      </w:r>
    </w:p>
    <w:p w14:paraId="3D0BDC77"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the suggestion. We have now revised the first part of the abstract and revised/added two paragraphs in the introduction section to provide more </w:t>
      </w:r>
      <w:r>
        <w:rPr>
          <w:rFonts w:cs="Arial" w:hint="eastAsia"/>
          <w:sz w:val="24"/>
          <w:szCs w:val="24"/>
        </w:rPr>
        <w:t>background information</w:t>
      </w:r>
      <w:r>
        <w:rPr>
          <w:rFonts w:cs="Arial"/>
          <w:sz w:val="24"/>
          <w:szCs w:val="24"/>
        </w:rPr>
        <w:t xml:space="preserve"> of the topic so that the readers can get a better idea of the research context (also see our response to Comment 3 from Reviewer 1).</w:t>
      </w:r>
    </w:p>
    <w:p w14:paraId="0B15917B" w14:textId="1E11635D" w:rsidR="005A1F1F" w:rsidRDefault="00EB2467">
      <w:pPr>
        <w:pStyle w:val="ListParagraph"/>
        <w:numPr>
          <w:ilvl w:val="0"/>
          <w:numId w:val="3"/>
        </w:numPr>
        <w:rPr>
          <w:rFonts w:cs="Arial"/>
          <w:sz w:val="24"/>
          <w:szCs w:val="24"/>
        </w:rPr>
      </w:pPr>
      <w:r>
        <w:rPr>
          <w:rFonts w:cs="Arial"/>
          <w:sz w:val="24"/>
          <w:szCs w:val="24"/>
        </w:rPr>
        <w:t>Revised abstract (Line 2</w:t>
      </w:r>
      <w:r w:rsidR="005F1EBB">
        <w:rPr>
          <w:rFonts w:cs="Arial"/>
          <w:sz w:val="24"/>
          <w:szCs w:val="24"/>
        </w:rPr>
        <w:t>5</w:t>
      </w:r>
      <w:r>
        <w:rPr>
          <w:rFonts w:cs="Arial"/>
          <w:sz w:val="24"/>
          <w:szCs w:val="24"/>
        </w:rPr>
        <w:t>-</w:t>
      </w:r>
      <w:r w:rsidR="005F1EBB">
        <w:rPr>
          <w:rFonts w:cs="Arial"/>
          <w:sz w:val="24"/>
          <w:szCs w:val="24"/>
        </w:rPr>
        <w:t>29</w:t>
      </w:r>
      <w:r>
        <w:rPr>
          <w:rFonts w:cs="Arial"/>
          <w:sz w:val="24"/>
          <w:szCs w:val="24"/>
        </w:rPr>
        <w:t xml:space="preserve">): </w:t>
      </w:r>
    </w:p>
    <w:p w14:paraId="557AE3C3" w14:textId="77777777" w:rsidR="005A1F1F" w:rsidRDefault="00EB2467">
      <w:pPr>
        <w:rPr>
          <w:rFonts w:cs="Arial"/>
          <w:i/>
          <w:iCs/>
          <w:sz w:val="24"/>
          <w:szCs w:val="24"/>
        </w:rPr>
      </w:pPr>
      <w:r>
        <w:rPr>
          <w:rFonts w:cs="Arial"/>
          <w:i/>
          <w:iCs/>
          <w:sz w:val="24"/>
          <w:szCs w:val="24"/>
        </w:rPr>
        <w:t>“Academic job markets have become increasingly challenging worldwide, with rising performance requirements for recruitment as a new faculty member and promotion to full professor in recent years. However, it remains underexplored how research performance and other determinants of academic success, including PhD university origin, prestige, and gender, affect recruitment and promotion over time.”</w:t>
      </w:r>
    </w:p>
    <w:p w14:paraId="6680A600" w14:textId="77777777" w:rsidR="005A1F1F" w:rsidRDefault="005A1F1F">
      <w:pPr>
        <w:rPr>
          <w:rFonts w:cs="Arial"/>
          <w:iCs/>
          <w:sz w:val="24"/>
          <w:szCs w:val="24"/>
        </w:rPr>
      </w:pPr>
    </w:p>
    <w:p w14:paraId="706D38FF" w14:textId="1241EE57" w:rsidR="005A1F1F" w:rsidRDefault="00EB2467">
      <w:pPr>
        <w:pStyle w:val="ListParagraph"/>
        <w:numPr>
          <w:ilvl w:val="0"/>
          <w:numId w:val="3"/>
        </w:numPr>
        <w:rPr>
          <w:rFonts w:cs="Arial"/>
          <w:i/>
          <w:iCs/>
          <w:sz w:val="24"/>
          <w:szCs w:val="24"/>
        </w:rPr>
      </w:pPr>
      <w:r>
        <w:rPr>
          <w:rFonts w:cs="Arial"/>
          <w:sz w:val="24"/>
          <w:szCs w:val="24"/>
        </w:rPr>
        <w:t>Revised/added paragraphs in the introduction section (Line 8</w:t>
      </w:r>
      <w:r w:rsidR="00AC055D">
        <w:rPr>
          <w:rFonts w:cs="Arial"/>
          <w:sz w:val="24"/>
          <w:szCs w:val="24"/>
        </w:rPr>
        <w:t>2</w:t>
      </w:r>
      <w:r>
        <w:rPr>
          <w:rFonts w:cs="Arial"/>
          <w:sz w:val="24"/>
          <w:szCs w:val="24"/>
        </w:rPr>
        <w:t>-9</w:t>
      </w:r>
      <w:r w:rsidR="00AC055D">
        <w:rPr>
          <w:rFonts w:cs="Arial"/>
          <w:sz w:val="24"/>
          <w:szCs w:val="24"/>
        </w:rPr>
        <w:t>0</w:t>
      </w:r>
      <w:r>
        <w:rPr>
          <w:rFonts w:cs="Arial"/>
          <w:sz w:val="24"/>
          <w:szCs w:val="24"/>
        </w:rPr>
        <w:t>; Line 9</w:t>
      </w:r>
      <w:r w:rsidR="00AC055D">
        <w:rPr>
          <w:rFonts w:cs="Arial"/>
          <w:sz w:val="24"/>
          <w:szCs w:val="24"/>
        </w:rPr>
        <w:t>2</w:t>
      </w:r>
      <w:r>
        <w:rPr>
          <w:rFonts w:cs="Arial"/>
          <w:sz w:val="24"/>
          <w:szCs w:val="24"/>
        </w:rPr>
        <w:t>-10</w:t>
      </w:r>
      <w:r w:rsidR="00AC055D">
        <w:rPr>
          <w:rFonts w:cs="Arial"/>
          <w:sz w:val="24"/>
          <w:szCs w:val="24"/>
        </w:rPr>
        <w:t>6</w:t>
      </w:r>
      <w:r>
        <w:rPr>
          <w:rFonts w:cs="Arial"/>
          <w:sz w:val="24"/>
          <w:szCs w:val="24"/>
        </w:rPr>
        <w:t>):</w:t>
      </w:r>
    </w:p>
    <w:p w14:paraId="2930772A" w14:textId="77777777" w:rsidR="005A1F1F" w:rsidRDefault="00EB2467">
      <w:pPr>
        <w:rPr>
          <w:rFonts w:cs="Arial"/>
          <w:sz w:val="24"/>
          <w:szCs w:val="24"/>
        </w:rPr>
      </w:pPr>
      <w:r>
        <w:rPr>
          <w:rFonts w:cs="Arial"/>
          <w:i/>
          <w:iCs/>
          <w:sz w:val="24"/>
          <w:szCs w:val="24"/>
        </w:rPr>
        <w:t xml:space="preserve">“Previous studies have focused on how various bibliometric indicators predict researchers’ future academic excellence and scientific contributions. The number of publications, top journal publications, publication rates, the number of distinct journals, and the number of citations </w:t>
      </w:r>
      <w:proofErr w:type="gramStart"/>
      <w:r>
        <w:rPr>
          <w:rFonts w:cs="Arial"/>
          <w:i/>
          <w:iCs/>
          <w:sz w:val="24"/>
          <w:szCs w:val="24"/>
        </w:rPr>
        <w:t>are</w:t>
      </w:r>
      <w:proofErr w:type="gramEnd"/>
      <w:r>
        <w:rPr>
          <w:rFonts w:cs="Arial"/>
          <w:i/>
          <w:iCs/>
          <w:sz w:val="24"/>
          <w:szCs w:val="24"/>
        </w:rPr>
        <w:t xml:space="preserve"> all important determinants of academic performance (Acuna et al. 2012; </w:t>
      </w:r>
      <w:proofErr w:type="spellStart"/>
      <w:r>
        <w:rPr>
          <w:rFonts w:cs="Arial"/>
          <w:i/>
          <w:iCs/>
          <w:sz w:val="24"/>
          <w:szCs w:val="24"/>
        </w:rPr>
        <w:t>Danell</w:t>
      </w:r>
      <w:proofErr w:type="spellEnd"/>
      <w:r>
        <w:rPr>
          <w:rFonts w:cs="Arial"/>
          <w:i/>
          <w:iCs/>
          <w:sz w:val="24"/>
          <w:szCs w:val="24"/>
        </w:rPr>
        <w:t xml:space="preserve"> 2011; Lindahl 2018). Academic performance is critical for researchers’ future success as publication requirements for recruitment as a new faculty member and promotion to full professor have surged in recent years, yet empirical quantification of how performance affects the duration before recruitment and promotion over time remains unexplored.” </w:t>
      </w:r>
    </w:p>
    <w:p w14:paraId="435848B8" w14:textId="77777777" w:rsidR="005A1F1F" w:rsidRDefault="00EB2467">
      <w:pPr>
        <w:rPr>
          <w:rFonts w:cs="Arial"/>
          <w:i/>
          <w:iCs/>
          <w:sz w:val="24"/>
          <w:szCs w:val="24"/>
        </w:rPr>
      </w:pPr>
      <w:proofErr w:type="gramStart"/>
      <w:r>
        <w:rPr>
          <w:rFonts w:cs="Arial"/>
          <w:i/>
          <w:iCs/>
          <w:sz w:val="24"/>
          <w:szCs w:val="24"/>
        </w:rPr>
        <w:t>”In</w:t>
      </w:r>
      <w:proofErr w:type="gramEnd"/>
      <w:r>
        <w:rPr>
          <w:rFonts w:cs="Arial"/>
          <w:i/>
          <w:iCs/>
          <w:sz w:val="24"/>
          <w:szCs w:val="24"/>
        </w:rPr>
        <w:t xml:space="preserve"> addition to research performance, the prestige of doctoral-granting institutes are critical indicators for academic employment as well </w:t>
      </w:r>
      <w:sdt>
        <w:sdtPr>
          <w:rPr>
            <w:rFonts w:cs="Arial"/>
            <w:i/>
            <w:iCs/>
            <w:sz w:val="24"/>
            <w:szCs w:val="24"/>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8926d6b4-0206-4fb0-86af-329260f692f4}"/>
          </w:placeholder>
        </w:sdtPr>
        <w:sdtContent>
          <w:r>
            <w:rPr>
              <w:rFonts w:cs="Arial"/>
              <w:i/>
              <w:iCs/>
              <w:sz w:val="24"/>
              <w:szCs w:val="24"/>
            </w:rPr>
            <w:t>(van Dijk et al. 2014)</w:t>
          </w:r>
        </w:sdtContent>
      </w:sdt>
      <w:r>
        <w:rPr>
          <w:rFonts w:cs="Arial"/>
          <w:i/>
          <w:iCs/>
          <w:sz w:val="24"/>
          <w:szCs w:val="24"/>
        </w:rPr>
        <w:t xml:space="preserve">, especially in East Asian countries </w:t>
      </w:r>
      <w:sdt>
        <w:sdtPr>
          <w:rPr>
            <w:rFonts w:cs="Arial"/>
            <w:i/>
            <w:iCs/>
            <w:sz w:val="24"/>
            <w:szCs w:val="24"/>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ee9a84c5-88f7-46fb-8b35-cc0962058150}"/>
          </w:placeholder>
        </w:sdtPr>
        <w:sdtContent>
          <w:r>
            <w:rPr>
              <w:rFonts w:cs="Arial"/>
              <w:i/>
              <w:iCs/>
              <w:sz w:val="24"/>
              <w:szCs w:val="24"/>
            </w:rPr>
            <w:t xml:space="preserve">(Shin and </w:t>
          </w:r>
          <w:proofErr w:type="spellStart"/>
          <w:r>
            <w:rPr>
              <w:rFonts w:cs="Arial"/>
              <w:i/>
              <w:iCs/>
              <w:sz w:val="24"/>
              <w:szCs w:val="24"/>
            </w:rPr>
            <w:t>Kehm</w:t>
          </w:r>
          <w:proofErr w:type="spellEnd"/>
          <w:r>
            <w:rPr>
              <w:rFonts w:cs="Arial"/>
              <w:i/>
              <w:iCs/>
              <w:sz w:val="24"/>
              <w:szCs w:val="24"/>
            </w:rPr>
            <w:t xml:space="preserve"> 2013).</w:t>
          </w:r>
        </w:sdtContent>
      </w:sdt>
      <w:r>
        <w:rPr>
          <w:rFonts w:cs="Arial"/>
          <w:i/>
          <w:iCs/>
          <w:sz w:val="24"/>
          <w:szCs w:val="24"/>
        </w:rPr>
        <w:t xml:space="preserve"> With the initiative to build world-class universities, many East Asian universities preferentially recruit returnees who obtained PhD degrees from top-ranked universities in Western countries. Hence, competition for </w:t>
      </w:r>
      <w:r>
        <w:rPr>
          <w:rFonts w:cs="Arial"/>
          <w:i/>
          <w:iCs/>
          <w:sz w:val="24"/>
          <w:szCs w:val="24"/>
        </w:rPr>
        <w:lastRenderedPageBreak/>
        <w:t xml:space="preserve">limited tenure-track positions is exacerbated when foreign PhDs are favored, leaving domestically-trained PhDs deprived of career development opportunities </w:t>
      </w:r>
      <w:sdt>
        <w:sdtPr>
          <w:rPr>
            <w:rFonts w:cs="Arial"/>
            <w:i/>
            <w:iCs/>
            <w:sz w:val="24"/>
            <w:szCs w:val="24"/>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8926d6b4-0206-4fb0-86af-329260f692f4}"/>
          </w:placeholder>
        </w:sdtPr>
        <w:sdtContent>
          <w:r>
            <w:rPr>
              <w:rFonts w:cs="Arial"/>
              <w:i/>
              <w:iCs/>
              <w:sz w:val="24"/>
              <w:szCs w:val="24"/>
            </w:rPr>
            <w:t>(Chen 2021).</w:t>
          </w:r>
        </w:sdtContent>
      </w:sdt>
      <w:r>
        <w:rPr>
          <w:rFonts w:cs="Arial"/>
          <w:i/>
          <w:iCs/>
          <w:sz w:val="24"/>
          <w:szCs w:val="24"/>
        </w:rPr>
        <w:t xml:space="preserve"> However, whether and to what extent publication performance and career duration differ between researchers with domestic and foreign degrees, and whether their pre- and post-employment performance changes, remain largely unexplored. Moreover, studies have shown that the researcher’s gender determines the probability of becoming a principal investigator (PI) (van Dijk et al. 2014) and receiving grants </w:t>
      </w:r>
      <w:sdt>
        <w:sdtPr>
          <w:rPr>
            <w:rFonts w:cs="Arial"/>
            <w:i/>
            <w:iCs/>
            <w:sz w:val="24"/>
            <w:szCs w:val="24"/>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0eb1b4ea-bb0c-4292-9363-b5dc5b0c8549}"/>
          </w:placeholder>
        </w:sdtPr>
        <w:sdtContent>
          <w:r>
            <w:rPr>
              <w:rFonts w:cs="Arial"/>
              <w:i/>
              <w:iCs/>
              <w:sz w:val="24"/>
              <w:szCs w:val="24"/>
            </w:rPr>
            <w:t>(</w:t>
          </w:r>
          <w:proofErr w:type="spellStart"/>
          <w:r>
            <w:rPr>
              <w:rFonts w:cs="Arial"/>
              <w:i/>
              <w:iCs/>
              <w:sz w:val="24"/>
              <w:szCs w:val="24"/>
            </w:rPr>
            <w:t>Witteman</w:t>
          </w:r>
          <w:proofErr w:type="spellEnd"/>
          <w:r>
            <w:rPr>
              <w:rFonts w:cs="Arial"/>
              <w:i/>
              <w:iCs/>
              <w:sz w:val="24"/>
              <w:szCs w:val="24"/>
            </w:rPr>
            <w:t xml:space="preserve"> et al. 2019),</w:t>
          </w:r>
        </w:sdtContent>
      </w:sdt>
      <w:r>
        <w:rPr>
          <w:rFonts w:cs="Arial"/>
          <w:i/>
          <w:iCs/>
          <w:sz w:val="24"/>
          <w:szCs w:val="24"/>
        </w:rPr>
        <w:t xml:space="preserve"> yet little is known about how gender affects the publication performance and career duration for recruitment and promotion.”</w:t>
      </w:r>
    </w:p>
    <w:p w14:paraId="2CEA991B" w14:textId="77777777" w:rsidR="005A1F1F" w:rsidRDefault="005A1F1F">
      <w:pPr>
        <w:rPr>
          <w:rFonts w:cs="Arial"/>
          <w:iCs/>
          <w:sz w:val="24"/>
          <w:szCs w:val="24"/>
        </w:rPr>
      </w:pPr>
    </w:p>
    <w:p w14:paraId="3F00679E" w14:textId="77777777" w:rsidR="005A1F1F" w:rsidRDefault="00EB2467">
      <w:pPr>
        <w:rPr>
          <w:rFonts w:cs="Arial"/>
          <w:i/>
          <w:iCs/>
          <w:sz w:val="24"/>
          <w:szCs w:val="24"/>
        </w:rPr>
      </w:pPr>
      <w:r>
        <w:rPr>
          <w:rFonts w:cs="Arial"/>
          <w:i/>
          <w:iCs/>
          <w:sz w:val="24"/>
          <w:szCs w:val="24"/>
        </w:rPr>
        <w:t>Materials and Methods</w:t>
      </w:r>
    </w:p>
    <w:p w14:paraId="0D93E4D4" w14:textId="77777777" w:rsidR="005A1F1F" w:rsidRDefault="00EB2467">
      <w:pPr>
        <w:rPr>
          <w:rFonts w:cs="Arial"/>
          <w:sz w:val="24"/>
          <w:szCs w:val="24"/>
        </w:rPr>
      </w:pPr>
      <w:r>
        <w:rPr>
          <w:rFonts w:cs="Arial"/>
          <w:sz w:val="24"/>
          <w:szCs w:val="24"/>
        </w:rPr>
        <w:t>Measurement of academic performance</w:t>
      </w:r>
    </w:p>
    <w:p w14:paraId="7DBE56FA" w14:textId="77777777" w:rsidR="005A1F1F" w:rsidRDefault="00EB2467">
      <w:pPr>
        <w:rPr>
          <w:rFonts w:cs="Arial"/>
          <w:sz w:val="24"/>
          <w:szCs w:val="24"/>
        </w:rPr>
      </w:pPr>
      <w:r>
        <w:rPr>
          <w:rFonts w:cs="Arial" w:hint="eastAsia"/>
          <w:b/>
          <w:bCs/>
          <w:sz w:val="24"/>
          <w:szCs w:val="24"/>
          <w:u w:val="single"/>
        </w:rPr>
        <w:t>Comment 4</w:t>
      </w:r>
      <w:r>
        <w:rPr>
          <w:rFonts w:cs="Arial" w:hint="eastAsia"/>
          <w:sz w:val="24"/>
          <w:szCs w:val="24"/>
        </w:rPr>
        <w:t xml:space="preserve"> &gt; </w:t>
      </w:r>
      <w:r>
        <w:rPr>
          <w:rFonts w:cs="Arial"/>
          <w:sz w:val="24"/>
          <w:szCs w:val="24"/>
        </w:rPr>
        <w:t xml:space="preserve">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t>
      </w:r>
      <w:proofErr w:type="gramStart"/>
      <w:r>
        <w:rPr>
          <w:rFonts w:cs="Arial"/>
          <w:sz w:val="24"/>
          <w:szCs w:val="24"/>
        </w:rPr>
        <w:t>was</w:t>
      </w:r>
      <w:proofErr w:type="gramEnd"/>
      <w:r>
        <w:rPr>
          <w:rFonts w:cs="Arial"/>
          <w:sz w:val="24"/>
          <w:szCs w:val="24"/>
        </w:rPr>
        <w:t xml:space="preserve"> the search queries formulated, i.e., did the authors conduct searches on the basis of publication titles, persistent identifiers, </w:t>
      </w:r>
      <w:proofErr w:type="spellStart"/>
      <w:r>
        <w:rPr>
          <w:rFonts w:cs="Arial"/>
          <w:sz w:val="24"/>
          <w:szCs w:val="24"/>
        </w:rPr>
        <w:t>etc</w:t>
      </w:r>
      <w:proofErr w:type="spellEnd"/>
      <w:r>
        <w:rPr>
          <w:rFonts w:cs="Arial"/>
          <w:sz w:val="24"/>
          <w:szCs w:val="24"/>
        </w:rPr>
        <w:t>? My recommendation is (1) that the authors provide the search queries in the manuscript or as an appendix and (2) that they provide much more detail about the data collection procedure and what they have done including how they handle the CV data etcetera.</w:t>
      </w:r>
    </w:p>
    <w:p w14:paraId="0A1BBD58" w14:textId="30455D75"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have added a paragraph in the methods section detailing our searching process and data handling in the </w:t>
      </w:r>
      <w:r>
        <w:rPr>
          <w:rFonts w:cs="Arial"/>
          <w:i/>
          <w:iCs/>
          <w:sz w:val="24"/>
          <w:szCs w:val="24"/>
        </w:rPr>
        <w:t>Publish or Perish</w:t>
      </w:r>
      <w:r>
        <w:rPr>
          <w:rFonts w:cs="Arial"/>
          <w:sz w:val="24"/>
          <w:szCs w:val="24"/>
        </w:rPr>
        <w:t xml:space="preserve"> software (Line 14</w:t>
      </w:r>
      <w:r w:rsidR="00AC055D">
        <w:rPr>
          <w:rFonts w:cs="Arial"/>
          <w:sz w:val="24"/>
          <w:szCs w:val="24"/>
        </w:rPr>
        <w:t>6</w:t>
      </w:r>
      <w:r>
        <w:rPr>
          <w:rFonts w:cs="Arial"/>
          <w:sz w:val="24"/>
          <w:szCs w:val="24"/>
        </w:rPr>
        <w:t>-16</w:t>
      </w:r>
      <w:r w:rsidR="00AC055D">
        <w:rPr>
          <w:rFonts w:cs="Arial"/>
          <w:sz w:val="24"/>
          <w:szCs w:val="24"/>
        </w:rPr>
        <w:t>1</w:t>
      </w:r>
      <w:r>
        <w:rPr>
          <w:rFonts w:cs="Arial"/>
          <w:sz w:val="24"/>
          <w:szCs w:val="24"/>
        </w:rPr>
        <w:t>):</w:t>
      </w:r>
    </w:p>
    <w:p w14:paraId="653B8AA5" w14:textId="77777777" w:rsidR="005A1F1F" w:rsidRDefault="00EB2467">
      <w:pPr>
        <w:rPr>
          <w:rFonts w:cs="Arial"/>
          <w:i/>
          <w:iCs/>
          <w:sz w:val="24"/>
          <w:szCs w:val="24"/>
        </w:rPr>
      </w:pPr>
      <w:r>
        <w:rPr>
          <w:rFonts w:cs="Arial"/>
          <w:i/>
          <w:iCs/>
          <w:sz w:val="24"/>
          <w:szCs w:val="24"/>
        </w:rPr>
        <w:t xml:space="preserve">“We collected citation data on PIs via the Publish or Perish software, which uses Google Scholar Profile queries to obtain citation information of researchers’ publications and converts it into several citation metrics (e.g., total number of citations, citations per year, and h-index). The data collection was conducted at the author level by entering each </w:t>
      </w:r>
      <w:r>
        <w:rPr>
          <w:rFonts w:cs="Arial"/>
          <w:i/>
          <w:iCs/>
          <w:sz w:val="24"/>
          <w:szCs w:val="24"/>
        </w:rPr>
        <w:lastRenderedPageBreak/>
        <w:t>PI’s full name or the abbreviated version in scientific publications to the search field. The range of years was set based on the year of recruitment and promotion for each PI (five-year interval before and after the year of recruitment/promotion; see the following section Measurement of academic performance for more details). After the search was completed, we checked individually each publication item in the results pane and included only peer-reviewed papers and book chapters regardless of authorship (PhD theses and conference presentations were excluded). Separate result items that indeed referred to a single article or a book were merged into one entry. We also cross-referenced the result items with the updated curriculum vitae online to ensure the accuracy of search results. The final citation metrics were then exported for further statistical analyses.”</w:t>
      </w:r>
    </w:p>
    <w:p w14:paraId="3842C631" w14:textId="77777777" w:rsidR="005A1F1F" w:rsidRDefault="005A1F1F">
      <w:pPr>
        <w:rPr>
          <w:rFonts w:cs="Arial"/>
          <w:b/>
          <w:bCs/>
          <w:sz w:val="24"/>
          <w:szCs w:val="24"/>
          <w:u w:val="single"/>
        </w:rPr>
      </w:pPr>
    </w:p>
    <w:p w14:paraId="74BA0F01" w14:textId="77777777" w:rsidR="005A1F1F" w:rsidRDefault="00EB2467">
      <w:pPr>
        <w:rPr>
          <w:rFonts w:cs="Arial"/>
          <w:sz w:val="24"/>
          <w:szCs w:val="24"/>
        </w:rPr>
      </w:pPr>
      <w:r>
        <w:rPr>
          <w:rFonts w:cs="Arial" w:hint="eastAsia"/>
          <w:b/>
          <w:bCs/>
          <w:sz w:val="24"/>
          <w:szCs w:val="24"/>
          <w:u w:val="single"/>
        </w:rPr>
        <w:t>Comment 5</w:t>
      </w:r>
      <w:r>
        <w:rPr>
          <w:rFonts w:cs="Arial" w:hint="eastAsia"/>
          <w:sz w:val="24"/>
          <w:szCs w:val="24"/>
        </w:rPr>
        <w:t xml:space="preserve"> &gt; </w:t>
      </w:r>
      <w:r>
        <w:rPr>
          <w:rFonts w:cs="Arial"/>
          <w:sz w:val="24"/>
          <w:szCs w:val="24"/>
        </w:rPr>
        <w:t>I cannot see how many documents that are included in the final dataset? This should be included in the manuscript.</w:t>
      </w:r>
    </w:p>
    <w:p w14:paraId="20DE84F6"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As mentioned in the methods section, our final dataset includes 145 PIs from seven major </w:t>
      </w:r>
      <w:r>
        <w:rPr>
          <w:rFonts w:cs="Arial"/>
          <w:sz w:val="24"/>
          <w:szCs w:val="24"/>
        </w:rPr>
        <w:t>universities</w:t>
      </w:r>
      <w:r>
        <w:rPr>
          <w:rFonts w:cs="Arial" w:hint="eastAsia"/>
          <w:sz w:val="24"/>
          <w:szCs w:val="24"/>
        </w:rPr>
        <w:t xml:space="preserve"> and one research </w:t>
      </w:r>
      <w:r>
        <w:rPr>
          <w:rFonts w:cs="Arial"/>
          <w:sz w:val="24"/>
          <w:szCs w:val="24"/>
        </w:rPr>
        <w:t>institute</w:t>
      </w:r>
      <w:r>
        <w:rPr>
          <w:rFonts w:cs="Arial" w:hint="eastAsia"/>
          <w:sz w:val="24"/>
          <w:szCs w:val="24"/>
        </w:rPr>
        <w:t xml:space="preserve"> in Taiwan. The data compilation process consisted of two phases:</w:t>
      </w:r>
    </w:p>
    <w:p w14:paraId="139FA4EA" w14:textId="77777777" w:rsidR="005A1F1F" w:rsidRDefault="00EB2467">
      <w:pPr>
        <w:rPr>
          <w:rFonts w:cs="Arial"/>
          <w:sz w:val="24"/>
          <w:szCs w:val="24"/>
        </w:rPr>
      </w:pPr>
      <w:r>
        <w:rPr>
          <w:rFonts w:cs="Arial" w:hint="eastAsia"/>
          <w:sz w:val="24"/>
          <w:szCs w:val="24"/>
        </w:rPr>
        <w:t xml:space="preserve">Phase 1: We visited the department/institute websites and/or ORCID sites to obtain </w:t>
      </w:r>
      <w:r>
        <w:rPr>
          <w:rFonts w:cs="Arial"/>
          <w:sz w:val="24"/>
          <w:szCs w:val="24"/>
        </w:rPr>
        <w:t>information</w:t>
      </w:r>
      <w:r>
        <w:rPr>
          <w:rFonts w:cs="Arial" w:hint="eastAsia"/>
          <w:sz w:val="24"/>
          <w:szCs w:val="24"/>
        </w:rPr>
        <w:t xml:space="preserve"> on the PhD education and year of recruitment/promotion of PIs in ecology and evolutionary biology. 145 PIs were identified and recorded in the phase.</w:t>
      </w:r>
    </w:p>
    <w:p w14:paraId="6E866CC9" w14:textId="77777777" w:rsidR="005A1F1F" w:rsidRDefault="00EB2467">
      <w:pPr>
        <w:rPr>
          <w:rFonts w:cs="Arial"/>
          <w:sz w:val="24"/>
          <w:szCs w:val="24"/>
        </w:rPr>
      </w:pPr>
      <w:r>
        <w:rPr>
          <w:rFonts w:cs="Arial" w:hint="eastAsia"/>
          <w:sz w:val="24"/>
          <w:szCs w:val="24"/>
        </w:rPr>
        <w:t xml:space="preserve">Phase 2: For each of those 145 PIs, we entered the name in the </w:t>
      </w:r>
      <w:r>
        <w:rPr>
          <w:rFonts w:cs="Arial" w:hint="eastAsia"/>
          <w:i/>
          <w:sz w:val="24"/>
          <w:szCs w:val="24"/>
        </w:rPr>
        <w:t>Publish or Perish</w:t>
      </w:r>
      <w:r>
        <w:rPr>
          <w:rFonts w:cs="Arial" w:hint="eastAsia"/>
          <w:sz w:val="24"/>
          <w:szCs w:val="24"/>
        </w:rPr>
        <w:t xml:space="preserve"> software to retrieve the publication information and related citation metrics, exported the results, and combined them with the data obtained in Phase 1.  </w:t>
      </w:r>
    </w:p>
    <w:p w14:paraId="36085BAC" w14:textId="77777777" w:rsidR="005A1F1F" w:rsidRDefault="00EB2467">
      <w:pPr>
        <w:rPr>
          <w:rFonts w:cs="Arial"/>
          <w:sz w:val="24"/>
          <w:szCs w:val="24"/>
        </w:rPr>
      </w:pPr>
      <w:r>
        <w:rPr>
          <w:rFonts w:cs="Arial" w:hint="eastAsia"/>
          <w:sz w:val="24"/>
          <w:szCs w:val="24"/>
        </w:rPr>
        <w:t xml:space="preserve">There are no actual </w:t>
      </w:r>
      <w:r>
        <w:rPr>
          <w:rFonts w:cs="Arial"/>
          <w:sz w:val="24"/>
          <w:szCs w:val="24"/>
        </w:rPr>
        <w:t>“documents”</w:t>
      </w:r>
      <w:r>
        <w:rPr>
          <w:rFonts w:cs="Arial" w:hint="eastAsia"/>
          <w:sz w:val="24"/>
          <w:szCs w:val="24"/>
        </w:rPr>
        <w:t xml:space="preserve"> in the final dataset, but rather it incorporates the PIs</w:t>
      </w:r>
      <w:r>
        <w:rPr>
          <w:rFonts w:cs="Arial"/>
          <w:sz w:val="24"/>
          <w:szCs w:val="24"/>
        </w:rPr>
        <w:t>’</w:t>
      </w:r>
      <w:r>
        <w:rPr>
          <w:rFonts w:cs="Arial" w:hint="eastAsia"/>
          <w:sz w:val="24"/>
          <w:szCs w:val="24"/>
        </w:rPr>
        <w:t xml:space="preserve"> information obtained from the websites as well as the </w:t>
      </w:r>
      <w:r>
        <w:rPr>
          <w:rFonts w:cs="Arial" w:hint="eastAsia"/>
          <w:i/>
          <w:sz w:val="24"/>
          <w:szCs w:val="24"/>
        </w:rPr>
        <w:t>Publish or Perish</w:t>
      </w:r>
      <w:r>
        <w:rPr>
          <w:rFonts w:cs="Arial" w:hint="eastAsia"/>
          <w:sz w:val="24"/>
          <w:szCs w:val="24"/>
        </w:rPr>
        <w:t xml:space="preserve"> software.</w:t>
      </w:r>
    </w:p>
    <w:p w14:paraId="79B1AAAD" w14:textId="77777777" w:rsidR="005A1F1F" w:rsidRDefault="005A1F1F">
      <w:pPr>
        <w:rPr>
          <w:rFonts w:cs="Arial"/>
          <w:sz w:val="24"/>
          <w:szCs w:val="24"/>
        </w:rPr>
      </w:pPr>
    </w:p>
    <w:p w14:paraId="2FED9CD8" w14:textId="77777777" w:rsidR="005A1F1F" w:rsidRDefault="00EB2467">
      <w:pPr>
        <w:rPr>
          <w:rFonts w:cs="Arial"/>
          <w:sz w:val="24"/>
          <w:szCs w:val="24"/>
        </w:rPr>
      </w:pPr>
      <w:r>
        <w:rPr>
          <w:rFonts w:cs="Arial" w:hint="eastAsia"/>
          <w:b/>
          <w:bCs/>
          <w:sz w:val="24"/>
          <w:szCs w:val="24"/>
          <w:u w:val="single"/>
        </w:rPr>
        <w:lastRenderedPageBreak/>
        <w:t>Comment 6</w:t>
      </w:r>
      <w:r>
        <w:rPr>
          <w:rFonts w:cs="Arial" w:hint="eastAsia"/>
          <w:sz w:val="24"/>
          <w:szCs w:val="24"/>
        </w:rPr>
        <w:t xml:space="preserve"> &gt; </w:t>
      </w:r>
      <w:r>
        <w:rPr>
          <w:rFonts w:cs="Arial"/>
          <w:sz w:val="24"/>
          <w:szCs w:val="24"/>
        </w:rPr>
        <w:t>What do the authors mean with "regardless of authorship for" in the sentence on page 7 row 1-3?</w:t>
      </w:r>
    </w:p>
    <w:p w14:paraId="49A6D6D2" w14:textId="6AE484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By </w:t>
      </w:r>
      <w:r>
        <w:rPr>
          <w:rFonts w:cs="Arial"/>
          <w:sz w:val="24"/>
          <w:szCs w:val="24"/>
        </w:rPr>
        <w:t>"regardless of authorship for"</w:t>
      </w:r>
      <w:r>
        <w:rPr>
          <w:rFonts w:cs="Arial" w:hint="eastAsia"/>
          <w:sz w:val="24"/>
          <w:szCs w:val="24"/>
        </w:rPr>
        <w:t xml:space="preserve">, we mean that we included any publications of the PI for the calculation of h-index, regardless of whether the PI was the first author, co-author, or corresponding author. We have changed the original expression to </w:t>
      </w:r>
      <w:r>
        <w:rPr>
          <w:rFonts w:cs="Arial"/>
          <w:sz w:val="24"/>
          <w:szCs w:val="24"/>
        </w:rPr>
        <w:t>"regardless of authorship”</w:t>
      </w:r>
      <w:r>
        <w:rPr>
          <w:rFonts w:cs="Arial" w:hint="eastAsia"/>
          <w:sz w:val="24"/>
          <w:szCs w:val="24"/>
        </w:rPr>
        <w:t xml:space="preserve"> (Line 15</w:t>
      </w:r>
      <w:r w:rsidR="007C6884">
        <w:rPr>
          <w:rFonts w:cs="Arial"/>
          <w:sz w:val="24"/>
          <w:szCs w:val="24"/>
        </w:rPr>
        <w:t>6</w:t>
      </w:r>
      <w:r>
        <w:rPr>
          <w:rFonts w:cs="Arial" w:hint="eastAsia"/>
          <w:sz w:val="24"/>
          <w:szCs w:val="24"/>
        </w:rPr>
        <w:t>).</w:t>
      </w:r>
    </w:p>
    <w:p w14:paraId="208C13A7" w14:textId="77777777" w:rsidR="005A1F1F" w:rsidRDefault="005A1F1F">
      <w:pPr>
        <w:rPr>
          <w:rFonts w:cs="Arial"/>
          <w:color w:val="FF0000"/>
          <w:sz w:val="24"/>
          <w:szCs w:val="24"/>
        </w:rPr>
      </w:pPr>
    </w:p>
    <w:p w14:paraId="38DAAD95" w14:textId="77777777" w:rsidR="005A1F1F" w:rsidRDefault="00EB2467">
      <w:pPr>
        <w:rPr>
          <w:rFonts w:cs="Arial"/>
          <w:sz w:val="24"/>
          <w:szCs w:val="24"/>
        </w:rPr>
      </w:pPr>
      <w:r>
        <w:rPr>
          <w:rFonts w:cs="Arial" w:hint="eastAsia"/>
          <w:b/>
          <w:bCs/>
          <w:sz w:val="24"/>
          <w:szCs w:val="24"/>
          <w:u w:val="single"/>
        </w:rPr>
        <w:t>Comment 7</w:t>
      </w:r>
      <w:r>
        <w:rPr>
          <w:rFonts w:cs="Arial" w:hint="eastAsia"/>
          <w:sz w:val="24"/>
          <w:szCs w:val="24"/>
        </w:rPr>
        <w:t xml:space="preserve"> &gt; </w:t>
      </w:r>
      <w:r>
        <w:rPr>
          <w:rFonts w:cs="Arial"/>
          <w:sz w:val="24"/>
          <w:szCs w:val="24"/>
        </w:rPr>
        <w:t xml:space="preserve">The authors use the h-index to measure research performance. The h-index is not a normalized indicator of research performance, i.e., it </w:t>
      </w:r>
      <w:proofErr w:type="gramStart"/>
      <w:r>
        <w:rPr>
          <w:rFonts w:cs="Arial"/>
          <w:sz w:val="24"/>
          <w:szCs w:val="24"/>
        </w:rPr>
        <w:t>do</w:t>
      </w:r>
      <w:proofErr w:type="gramEnd"/>
      <w:r>
        <w:rPr>
          <w:rFonts w:cs="Arial"/>
          <w:sz w:val="24"/>
          <w:szCs w:val="24"/>
        </w:rPr>
        <w:t xml:space="preserve"> not adjust for, e.g., research area, publication year, and publication type, and do not live up to best practice in </w:t>
      </w:r>
      <w:proofErr w:type="spellStart"/>
      <w:r>
        <w:rPr>
          <w:rFonts w:cs="Arial"/>
          <w:sz w:val="24"/>
          <w:szCs w:val="24"/>
        </w:rPr>
        <w:t>scientometric</w:t>
      </w:r>
      <w:proofErr w:type="spellEnd"/>
      <w:r>
        <w:rPr>
          <w:rFonts w:cs="Arial"/>
          <w:sz w:val="24"/>
          <w:szCs w:val="24"/>
        </w:rPr>
        <w:t xml:space="preserve"> research. See e.g., Waltman (2016) for a review of citation indicators. To use non-normalized bibliometric indicators as measures of research performance can lead to severe biases in the analyses. The h-index has been heavily criticized in the </w:t>
      </w:r>
      <w:proofErr w:type="spellStart"/>
      <w:r>
        <w:rPr>
          <w:rFonts w:cs="Arial"/>
          <w:sz w:val="24"/>
          <w:szCs w:val="24"/>
        </w:rPr>
        <w:t>scientometric</w:t>
      </w:r>
      <w:proofErr w:type="spellEnd"/>
      <w:r>
        <w:rPr>
          <w:rFonts w:cs="Arial"/>
          <w:sz w:val="24"/>
          <w:szCs w:val="24"/>
        </w:rPr>
        <w:t xml:space="preserve"> literature (</w:t>
      </w:r>
      <w:proofErr w:type="spellStart"/>
      <w:r>
        <w:rPr>
          <w:rFonts w:cs="Arial"/>
          <w:sz w:val="24"/>
          <w:szCs w:val="24"/>
        </w:rPr>
        <w:t>Bornmann</w:t>
      </w:r>
      <w:proofErr w:type="spellEnd"/>
      <w:r>
        <w:rPr>
          <w:rFonts w:cs="Arial"/>
          <w:sz w:val="24"/>
          <w:szCs w:val="24"/>
        </w:rPr>
        <w:t xml:space="preserve">, &amp; Daniel, 2007; </w:t>
      </w:r>
      <w:proofErr w:type="spellStart"/>
      <w:r>
        <w:rPr>
          <w:rFonts w:cs="Arial"/>
          <w:sz w:val="24"/>
          <w:szCs w:val="24"/>
        </w:rPr>
        <w:t>Bornmann</w:t>
      </w:r>
      <w:proofErr w:type="spellEnd"/>
      <w:r>
        <w:rPr>
          <w:rFonts w:cs="Arial"/>
          <w:sz w:val="24"/>
          <w:szCs w:val="24"/>
        </w:rPr>
        <w:t>, &amp; Daniel, 2009) and it is not recommended to use to measure research performance at the individual level (Waltman, &amp; Van Eck,</w:t>
      </w:r>
      <w:r>
        <w:rPr>
          <w:rFonts w:cs="Arial" w:hint="eastAsia"/>
          <w:sz w:val="24"/>
          <w:szCs w:val="24"/>
        </w:rPr>
        <w:t xml:space="preserve"> </w:t>
      </w:r>
      <w:r>
        <w:rPr>
          <w:rFonts w:cs="Arial"/>
          <w:sz w:val="24"/>
          <w:szCs w:val="24"/>
        </w:rPr>
        <w:t xml:space="preserve">2012). My recommendation is that the authors change their dependent variable to a normalized bibliometric indicator that is in accordance with best practice in </w:t>
      </w:r>
      <w:proofErr w:type="spellStart"/>
      <w:r>
        <w:rPr>
          <w:rFonts w:cs="Arial"/>
          <w:sz w:val="24"/>
          <w:szCs w:val="24"/>
        </w:rPr>
        <w:t>scientometric</w:t>
      </w:r>
      <w:proofErr w:type="spellEnd"/>
      <w:r>
        <w:rPr>
          <w:rFonts w:cs="Arial"/>
          <w:sz w:val="24"/>
          <w:szCs w:val="24"/>
        </w:rPr>
        <w:t xml:space="preserve"> research or provide good arguments for why the use of h-index should be used in this case. Another potential</w:t>
      </w:r>
      <w:r>
        <w:rPr>
          <w:rFonts w:cs="Arial" w:hint="eastAsia"/>
          <w:sz w:val="24"/>
          <w:szCs w:val="24"/>
        </w:rPr>
        <w:t xml:space="preserve"> </w:t>
      </w:r>
      <w:r>
        <w:rPr>
          <w:rFonts w:cs="Arial"/>
          <w:sz w:val="24"/>
          <w:szCs w:val="24"/>
        </w:rPr>
        <w:t>solution is to use a variation of the h-index that adjust for the problems with the h-index and fit the context of the authors study (see e.g., Alonso et al., 2009, for a review of h-index and its variant).</w:t>
      </w:r>
    </w:p>
    <w:p w14:paraId="384204A5" w14:textId="35C8CC28"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pointing out this issue. We agree that there are several drawbacks of h-index. However, we still </w:t>
      </w:r>
      <w:r w:rsidR="007C6884">
        <w:rPr>
          <w:rFonts w:cs="Arial"/>
          <w:sz w:val="24"/>
          <w:szCs w:val="24"/>
        </w:rPr>
        <w:t>elected</w:t>
      </w:r>
      <w:r>
        <w:rPr>
          <w:rFonts w:cs="Arial"/>
          <w:sz w:val="24"/>
          <w:szCs w:val="24"/>
        </w:rPr>
        <w:t xml:space="preserve"> to use it in our re-analyses for the following reasons:</w:t>
      </w:r>
    </w:p>
    <w:p w14:paraId="57B90DC6" w14:textId="77777777" w:rsidR="005A1F1F" w:rsidRDefault="00EB2467">
      <w:pPr>
        <w:pStyle w:val="ListParagraph"/>
        <w:numPr>
          <w:ilvl w:val="0"/>
          <w:numId w:val="3"/>
        </w:numPr>
        <w:rPr>
          <w:rFonts w:cs="Arial"/>
          <w:sz w:val="24"/>
          <w:szCs w:val="24"/>
        </w:rPr>
      </w:pPr>
      <w:r>
        <w:rPr>
          <w:rFonts w:cs="Arial"/>
          <w:b/>
          <w:bCs/>
          <w:sz w:val="24"/>
          <w:szCs w:val="24"/>
        </w:rPr>
        <w:t>Advantages of h-index:</w:t>
      </w:r>
    </w:p>
    <w:p w14:paraId="71524AFB" w14:textId="77777777" w:rsidR="005A1F1F" w:rsidRDefault="00EB2467">
      <w:pPr>
        <w:pStyle w:val="ListParagraph"/>
        <w:numPr>
          <w:ilvl w:val="0"/>
          <w:numId w:val="4"/>
        </w:numPr>
        <w:rPr>
          <w:rFonts w:cs="Arial"/>
          <w:sz w:val="24"/>
          <w:szCs w:val="24"/>
        </w:rPr>
      </w:pPr>
      <w:r>
        <w:rPr>
          <w:rFonts w:cs="Arial"/>
          <w:sz w:val="24"/>
          <w:szCs w:val="24"/>
        </w:rPr>
        <w:t>h-index is robust to highly- and lowly-cited publications and thus is suitable for evaluating the overall impact of a researcher’s outputs (</w:t>
      </w:r>
      <w:proofErr w:type="spellStart"/>
      <w:r>
        <w:rPr>
          <w:rFonts w:cs="Arial"/>
          <w:sz w:val="24"/>
          <w:szCs w:val="24"/>
        </w:rPr>
        <w:t>Bornmann</w:t>
      </w:r>
      <w:proofErr w:type="spellEnd"/>
      <w:r>
        <w:rPr>
          <w:rFonts w:cs="Arial"/>
          <w:sz w:val="24"/>
          <w:szCs w:val="24"/>
        </w:rPr>
        <w:t xml:space="preserve"> and Daniel 2007).</w:t>
      </w:r>
    </w:p>
    <w:p w14:paraId="7D136828" w14:textId="77777777" w:rsidR="005A1F1F" w:rsidRDefault="00EB2467">
      <w:pPr>
        <w:pStyle w:val="ListParagraph"/>
        <w:numPr>
          <w:ilvl w:val="0"/>
          <w:numId w:val="4"/>
        </w:numPr>
        <w:rPr>
          <w:rFonts w:cs="Arial"/>
          <w:sz w:val="24"/>
          <w:szCs w:val="24"/>
        </w:rPr>
      </w:pPr>
      <w:r>
        <w:rPr>
          <w:rFonts w:cs="Arial"/>
          <w:sz w:val="24"/>
          <w:szCs w:val="24"/>
        </w:rPr>
        <w:lastRenderedPageBreak/>
        <w:t>The original h-index is more straightforward and readily available on various academic search engines compared to the alternative normalized versions.</w:t>
      </w:r>
    </w:p>
    <w:p w14:paraId="6C8FB2CD" w14:textId="77777777" w:rsidR="005A1F1F" w:rsidRDefault="005A1F1F">
      <w:pPr>
        <w:pStyle w:val="ListParagraph"/>
        <w:ind w:left="420"/>
        <w:rPr>
          <w:rFonts w:cs="Arial"/>
          <w:sz w:val="24"/>
          <w:szCs w:val="24"/>
        </w:rPr>
      </w:pPr>
    </w:p>
    <w:p w14:paraId="5FCB4E71" w14:textId="77777777" w:rsidR="005A1F1F" w:rsidRDefault="00EB2467">
      <w:pPr>
        <w:pStyle w:val="ListParagraph"/>
        <w:numPr>
          <w:ilvl w:val="0"/>
          <w:numId w:val="3"/>
        </w:numPr>
        <w:rPr>
          <w:rFonts w:cs="Arial"/>
          <w:b/>
          <w:bCs/>
          <w:sz w:val="24"/>
          <w:szCs w:val="24"/>
        </w:rPr>
      </w:pPr>
      <w:r>
        <w:rPr>
          <w:rFonts w:cs="Arial"/>
          <w:b/>
          <w:bCs/>
          <w:sz w:val="24"/>
          <w:szCs w:val="24"/>
        </w:rPr>
        <w:t>Concerns about h-index (Waltman 2016):</w:t>
      </w:r>
    </w:p>
    <w:p w14:paraId="158D3B84" w14:textId="77777777" w:rsidR="005A1F1F" w:rsidRDefault="00EB2467">
      <w:pPr>
        <w:pStyle w:val="ListParagraph"/>
        <w:numPr>
          <w:ilvl w:val="0"/>
          <w:numId w:val="5"/>
        </w:numPr>
        <w:rPr>
          <w:rFonts w:cs="Arial"/>
          <w:sz w:val="24"/>
          <w:szCs w:val="24"/>
        </w:rPr>
      </w:pPr>
      <w:r>
        <w:rPr>
          <w:rFonts w:cs="Arial"/>
          <w:sz w:val="24"/>
          <w:szCs w:val="24"/>
        </w:rPr>
        <w:t>h-index var</w:t>
      </w:r>
      <w:r>
        <w:rPr>
          <w:rFonts w:cs="Arial" w:hint="eastAsia"/>
          <w:sz w:val="24"/>
          <w:szCs w:val="24"/>
        </w:rPr>
        <w:t>ies</w:t>
      </w:r>
      <w:r>
        <w:rPr>
          <w:rFonts w:cs="Arial"/>
          <w:sz w:val="24"/>
          <w:szCs w:val="24"/>
        </w:rPr>
        <w:t xml:space="preserve"> among research areas: Our study focus</w:t>
      </w:r>
      <w:r>
        <w:rPr>
          <w:rFonts w:cs="Arial" w:hint="eastAsia"/>
          <w:sz w:val="24"/>
          <w:szCs w:val="24"/>
        </w:rPr>
        <w:t>es</w:t>
      </w:r>
      <w:r>
        <w:rPr>
          <w:rFonts w:cs="Arial"/>
          <w:sz w:val="24"/>
          <w:szCs w:val="24"/>
        </w:rPr>
        <w:t xml:space="preserve"> on PIs within the field of ecology and evolutionary biology and th</w:t>
      </w:r>
      <w:r>
        <w:rPr>
          <w:rFonts w:cs="Arial" w:hint="eastAsia"/>
          <w:sz w:val="24"/>
          <w:szCs w:val="24"/>
        </w:rPr>
        <w:t>erefore</w:t>
      </w:r>
      <w:r>
        <w:rPr>
          <w:rFonts w:cs="Arial"/>
          <w:sz w:val="24"/>
          <w:szCs w:val="24"/>
        </w:rPr>
        <w:t xml:space="preserve"> their h-indexes should be fairly comparable.</w:t>
      </w:r>
    </w:p>
    <w:p w14:paraId="6630F118" w14:textId="77777777" w:rsidR="005A1F1F" w:rsidRDefault="00EB2467">
      <w:pPr>
        <w:pStyle w:val="ListParagraph"/>
        <w:numPr>
          <w:ilvl w:val="0"/>
          <w:numId w:val="5"/>
        </w:numPr>
        <w:rPr>
          <w:rFonts w:cs="Arial"/>
          <w:sz w:val="24"/>
          <w:szCs w:val="24"/>
        </w:rPr>
      </w:pPr>
      <w:r>
        <w:rPr>
          <w:rFonts w:cs="Arial"/>
          <w:sz w:val="24"/>
          <w:szCs w:val="24"/>
        </w:rPr>
        <w:t xml:space="preserve">h-index depends on the publication year: </w:t>
      </w:r>
      <w:r>
        <w:rPr>
          <w:rFonts w:cs="Arial" w:hint="eastAsia"/>
          <w:sz w:val="24"/>
          <w:szCs w:val="24"/>
        </w:rPr>
        <w:t>We restricted our publication search of PIs to five years before/after recruitment/promotion so that their h-indexes can be compared at the same time interval.</w:t>
      </w:r>
    </w:p>
    <w:p w14:paraId="7E9E241F" w14:textId="77777777" w:rsidR="005A1F1F" w:rsidRDefault="00EB2467">
      <w:pPr>
        <w:pStyle w:val="ListParagraph"/>
        <w:numPr>
          <w:ilvl w:val="0"/>
          <w:numId w:val="5"/>
        </w:numPr>
        <w:rPr>
          <w:rFonts w:cs="Arial"/>
          <w:sz w:val="24"/>
          <w:szCs w:val="24"/>
        </w:rPr>
      </w:pPr>
      <w:r>
        <w:rPr>
          <w:rFonts w:cs="Arial"/>
          <w:sz w:val="24"/>
          <w:szCs w:val="24"/>
        </w:rPr>
        <w:t>h-index varies among publication type</w:t>
      </w:r>
      <w:r>
        <w:rPr>
          <w:rFonts w:cs="Arial" w:hint="eastAsia"/>
          <w:sz w:val="24"/>
          <w:szCs w:val="24"/>
        </w:rPr>
        <w:t>s</w:t>
      </w:r>
      <w:r>
        <w:rPr>
          <w:rFonts w:cs="Arial"/>
          <w:sz w:val="24"/>
          <w:szCs w:val="24"/>
        </w:rPr>
        <w:t xml:space="preserve">: </w:t>
      </w:r>
      <w:r>
        <w:rPr>
          <w:rFonts w:cs="Arial" w:hint="eastAsia"/>
          <w:sz w:val="24"/>
          <w:szCs w:val="24"/>
        </w:rPr>
        <w:t>By</w:t>
      </w:r>
      <w:r>
        <w:rPr>
          <w:rFonts w:cs="Arial"/>
          <w:sz w:val="24"/>
          <w:szCs w:val="24"/>
        </w:rPr>
        <w:t xml:space="preserve"> includ</w:t>
      </w:r>
      <w:r>
        <w:rPr>
          <w:rFonts w:cs="Arial" w:hint="eastAsia"/>
          <w:sz w:val="24"/>
          <w:szCs w:val="24"/>
        </w:rPr>
        <w:t>ing</w:t>
      </w:r>
      <w:r>
        <w:rPr>
          <w:rFonts w:cs="Arial"/>
          <w:sz w:val="24"/>
          <w:szCs w:val="24"/>
        </w:rPr>
        <w:t xml:space="preserve"> both journal articles and book (chapters) in the calculation of h-index rather than calculating </w:t>
      </w:r>
      <w:r>
        <w:rPr>
          <w:rFonts w:cs="Arial" w:hint="eastAsia"/>
          <w:sz w:val="24"/>
          <w:szCs w:val="24"/>
        </w:rPr>
        <w:t>h-</w:t>
      </w:r>
      <w:r>
        <w:rPr>
          <w:rFonts w:cs="Arial"/>
          <w:sz w:val="24"/>
          <w:szCs w:val="24"/>
        </w:rPr>
        <w:t xml:space="preserve">indexes separately for </w:t>
      </w:r>
      <w:r>
        <w:rPr>
          <w:rFonts w:cs="Arial" w:hint="eastAsia"/>
          <w:sz w:val="24"/>
          <w:szCs w:val="24"/>
        </w:rPr>
        <w:t>each of them, the potential variations in h-index among the two publication types were reduced.</w:t>
      </w:r>
    </w:p>
    <w:p w14:paraId="13DCA383" w14:textId="06F91EF3" w:rsidR="005A1F1F" w:rsidRDefault="00EB2467">
      <w:pPr>
        <w:rPr>
          <w:rFonts w:cs="Arial"/>
          <w:sz w:val="24"/>
          <w:szCs w:val="24"/>
        </w:rPr>
      </w:pPr>
      <w:r>
        <w:rPr>
          <w:rFonts w:cs="Arial"/>
          <w:sz w:val="24"/>
          <w:szCs w:val="24"/>
        </w:rPr>
        <w:t xml:space="preserve">We have </w:t>
      </w:r>
      <w:r>
        <w:rPr>
          <w:rFonts w:cs="Arial" w:hint="eastAsia"/>
          <w:sz w:val="24"/>
          <w:szCs w:val="24"/>
        </w:rPr>
        <w:t>added</w:t>
      </w:r>
      <w:r>
        <w:rPr>
          <w:rFonts w:cs="Arial"/>
          <w:sz w:val="24"/>
          <w:szCs w:val="24"/>
        </w:rPr>
        <w:t xml:space="preserve"> a discussion of the use of h-index </w:t>
      </w:r>
      <w:r>
        <w:rPr>
          <w:rFonts w:cs="Arial" w:hint="eastAsia"/>
          <w:sz w:val="24"/>
          <w:szCs w:val="24"/>
        </w:rPr>
        <w:t xml:space="preserve">in our analyses </w:t>
      </w:r>
      <w:r>
        <w:rPr>
          <w:rFonts w:cs="Arial"/>
          <w:sz w:val="24"/>
          <w:szCs w:val="24"/>
        </w:rPr>
        <w:t>in the methods section (Line 18</w:t>
      </w:r>
      <w:r w:rsidR="007C6884">
        <w:rPr>
          <w:rFonts w:cs="Arial"/>
          <w:sz w:val="24"/>
          <w:szCs w:val="24"/>
        </w:rPr>
        <w:t>1</w:t>
      </w:r>
      <w:r>
        <w:rPr>
          <w:rFonts w:cs="Arial"/>
          <w:sz w:val="24"/>
          <w:szCs w:val="24"/>
        </w:rPr>
        <w:t>-18</w:t>
      </w:r>
      <w:r w:rsidR="007C6884">
        <w:rPr>
          <w:rFonts w:cs="Arial"/>
          <w:sz w:val="24"/>
          <w:szCs w:val="24"/>
        </w:rPr>
        <w:t>6</w:t>
      </w:r>
      <w:r>
        <w:rPr>
          <w:rFonts w:cs="Arial"/>
          <w:sz w:val="24"/>
          <w:szCs w:val="24"/>
        </w:rPr>
        <w:t>):</w:t>
      </w:r>
    </w:p>
    <w:p w14:paraId="1279A1F3" w14:textId="77777777" w:rsidR="005A1F1F" w:rsidRDefault="00EB2467">
      <w:pPr>
        <w:rPr>
          <w:rFonts w:cs="Arial"/>
          <w:i/>
          <w:iCs/>
          <w:sz w:val="24"/>
          <w:szCs w:val="24"/>
        </w:rPr>
      </w:pPr>
      <w:r>
        <w:rPr>
          <w:rFonts w:cs="Arial"/>
          <w:i/>
          <w:iCs/>
          <w:sz w:val="24"/>
          <w:szCs w:val="24"/>
        </w:rPr>
        <w:t>“Furthermore, h-index is robust to a few highly-cited or a set of lowly-cited publications, rending it suitable for evaluating the overall impact of a researcher’s outputs (</w:t>
      </w:r>
      <w:proofErr w:type="spellStart"/>
      <w:r>
        <w:rPr>
          <w:rFonts w:cs="Arial"/>
          <w:i/>
          <w:iCs/>
          <w:sz w:val="24"/>
          <w:szCs w:val="24"/>
        </w:rPr>
        <w:t>Bornmann</w:t>
      </w:r>
      <w:proofErr w:type="spellEnd"/>
      <w:r>
        <w:rPr>
          <w:rFonts w:cs="Arial"/>
          <w:i/>
          <w:iCs/>
          <w:sz w:val="24"/>
          <w:szCs w:val="24"/>
        </w:rPr>
        <w:t xml:space="preserve"> and Daniel 2007). Although h-index can vary considerably among different fields of study (Alonso et al. 2009), we focused on PIs within the field of ecology and evolutionary biology and thus their h-indexes should be fairly comparable.”</w:t>
      </w:r>
    </w:p>
    <w:p w14:paraId="5F469415" w14:textId="77777777" w:rsidR="005A1F1F" w:rsidRDefault="00EB2467">
      <w:pPr>
        <w:rPr>
          <w:rFonts w:cs="Arial"/>
          <w:b/>
          <w:bCs/>
          <w:sz w:val="24"/>
          <w:szCs w:val="24"/>
        </w:rPr>
      </w:pPr>
      <w:r>
        <w:rPr>
          <w:rFonts w:cs="Arial"/>
          <w:b/>
          <w:bCs/>
          <w:sz w:val="24"/>
          <w:szCs w:val="24"/>
        </w:rPr>
        <w:t>References:</w:t>
      </w:r>
    </w:p>
    <w:p w14:paraId="31ABDB4C" w14:textId="77777777" w:rsidR="005A1F1F" w:rsidRDefault="00EB2467">
      <w:pPr>
        <w:ind w:left="540" w:hanging="540"/>
        <w:rPr>
          <w:rFonts w:cs="Arial"/>
          <w:sz w:val="24"/>
          <w:szCs w:val="24"/>
        </w:rPr>
      </w:pPr>
      <w:proofErr w:type="spellStart"/>
      <w:r>
        <w:rPr>
          <w:rFonts w:cs="Arial" w:hint="eastAsia"/>
          <w:sz w:val="24"/>
          <w:szCs w:val="24"/>
        </w:rPr>
        <w:t>Bornmann</w:t>
      </w:r>
      <w:proofErr w:type="spellEnd"/>
      <w:r>
        <w:rPr>
          <w:rFonts w:cs="Arial" w:hint="eastAsia"/>
          <w:sz w:val="24"/>
          <w:szCs w:val="24"/>
        </w:rPr>
        <w:t xml:space="preserve">, L. &amp; Daniel, H. D. (2007). What do we know about the h </w:t>
      </w:r>
      <w:proofErr w:type="gramStart"/>
      <w:r>
        <w:rPr>
          <w:rFonts w:cs="Arial" w:hint="eastAsia"/>
          <w:sz w:val="24"/>
          <w:szCs w:val="24"/>
        </w:rPr>
        <w:t>index?.</w:t>
      </w:r>
      <w:proofErr w:type="gramEnd"/>
      <w:r>
        <w:rPr>
          <w:rFonts w:cs="Arial" w:hint="eastAsia"/>
          <w:sz w:val="24"/>
          <w:szCs w:val="24"/>
        </w:rPr>
        <w:t> </w:t>
      </w:r>
      <w:r>
        <w:rPr>
          <w:rFonts w:cs="Arial" w:hint="eastAsia"/>
          <w:i/>
          <w:iCs/>
          <w:sz w:val="24"/>
          <w:szCs w:val="24"/>
        </w:rPr>
        <w:t>Journal of the American Society for Information Science and technology</w:t>
      </w:r>
      <w:r>
        <w:rPr>
          <w:rFonts w:cs="Arial" w:hint="eastAsia"/>
          <w:sz w:val="24"/>
          <w:szCs w:val="24"/>
        </w:rPr>
        <w:t>, 58, 1381-1385.</w:t>
      </w:r>
    </w:p>
    <w:p w14:paraId="2908BB24" w14:textId="77777777" w:rsidR="005A1F1F" w:rsidRDefault="00EB2467">
      <w:pPr>
        <w:ind w:left="540" w:hanging="540"/>
        <w:rPr>
          <w:rFonts w:cs="Arial"/>
          <w:sz w:val="24"/>
          <w:szCs w:val="24"/>
        </w:rPr>
      </w:pPr>
      <w:r>
        <w:rPr>
          <w:rFonts w:cs="Arial"/>
          <w:sz w:val="24"/>
          <w:szCs w:val="24"/>
        </w:rPr>
        <w:t>Waltman, L. (2016). A review of the literature on citation impact indicators. </w:t>
      </w:r>
      <w:r>
        <w:rPr>
          <w:rFonts w:cs="Arial"/>
          <w:i/>
          <w:iCs/>
          <w:sz w:val="24"/>
          <w:szCs w:val="24"/>
        </w:rPr>
        <w:t xml:space="preserve">Journal of </w:t>
      </w:r>
      <w:proofErr w:type="spellStart"/>
      <w:r>
        <w:rPr>
          <w:rFonts w:cs="Arial"/>
          <w:i/>
          <w:iCs/>
          <w:sz w:val="24"/>
          <w:szCs w:val="24"/>
        </w:rPr>
        <w:t>informetrics</w:t>
      </w:r>
      <w:proofErr w:type="spellEnd"/>
      <w:r>
        <w:rPr>
          <w:rFonts w:cs="Arial"/>
          <w:sz w:val="24"/>
          <w:szCs w:val="24"/>
        </w:rPr>
        <w:t>, 10(2), 365-391.</w:t>
      </w:r>
    </w:p>
    <w:p w14:paraId="4F002753" w14:textId="77777777" w:rsidR="005A1F1F" w:rsidRDefault="005A1F1F">
      <w:pPr>
        <w:rPr>
          <w:rFonts w:cs="Arial"/>
          <w:bCs/>
          <w:color w:val="FF0000"/>
          <w:sz w:val="24"/>
          <w:szCs w:val="24"/>
        </w:rPr>
      </w:pPr>
    </w:p>
    <w:p w14:paraId="53F16D6C" w14:textId="77777777" w:rsidR="005A1F1F" w:rsidRDefault="00EB2467">
      <w:pPr>
        <w:rPr>
          <w:rFonts w:cs="Arial"/>
          <w:sz w:val="24"/>
          <w:szCs w:val="24"/>
        </w:rPr>
      </w:pPr>
      <w:r>
        <w:rPr>
          <w:rFonts w:cs="Arial" w:hint="eastAsia"/>
          <w:b/>
          <w:bCs/>
          <w:sz w:val="24"/>
          <w:szCs w:val="24"/>
          <w:u w:val="single"/>
        </w:rPr>
        <w:lastRenderedPageBreak/>
        <w:t>Comment 8</w:t>
      </w:r>
      <w:r>
        <w:rPr>
          <w:rFonts w:cs="Arial" w:hint="eastAsia"/>
          <w:sz w:val="24"/>
          <w:szCs w:val="24"/>
        </w:rPr>
        <w:t xml:space="preserve"> &gt; </w:t>
      </w:r>
      <w:r>
        <w:rPr>
          <w:rFonts w:cs="Arial"/>
          <w:sz w:val="24"/>
          <w:szCs w:val="24"/>
        </w:rPr>
        <w:t xml:space="preserve">The authors need to discuss the pros and cons of using google scholar. Why use Google Scholar instead of a citation database, e.g., Scopus or the citation indices accessible through Web or Science? </w:t>
      </w:r>
      <w:proofErr w:type="spellStart"/>
      <w:r>
        <w:rPr>
          <w:rFonts w:cs="Arial"/>
          <w:sz w:val="24"/>
          <w:szCs w:val="24"/>
        </w:rPr>
        <w:t>Harzing</w:t>
      </w:r>
      <w:proofErr w:type="spellEnd"/>
      <w:r>
        <w:rPr>
          <w:rFonts w:cs="Arial"/>
          <w:sz w:val="24"/>
          <w:szCs w:val="24"/>
        </w:rPr>
        <w:t xml:space="preserve"> state that Web of Science and Scopus have higher accuracy so why not use them (see https://harzing.com/resources/publish-or-perish/manual/using/query-results/accuracy)? How might the use of Google Scholar affect the results? The authors should provide a discussion in the manuscript where the pros and cons of using Google Scholar become transparent for the reader.</w:t>
      </w:r>
    </w:p>
    <w:p w14:paraId="6FFFB301"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the </w:t>
      </w:r>
      <w:r>
        <w:rPr>
          <w:rFonts w:cs="Arial"/>
          <w:sz w:val="24"/>
          <w:szCs w:val="24"/>
        </w:rPr>
        <w:t>suggestion</w:t>
      </w:r>
      <w:r>
        <w:rPr>
          <w:rFonts w:cs="Arial" w:hint="eastAsia"/>
          <w:sz w:val="24"/>
          <w:szCs w:val="24"/>
        </w:rPr>
        <w:t xml:space="preserve">. The main advantages of </w:t>
      </w:r>
      <w:r>
        <w:rPr>
          <w:rFonts w:cs="Arial"/>
          <w:sz w:val="24"/>
          <w:szCs w:val="24"/>
        </w:rPr>
        <w:t>Google Scholar</w:t>
      </w:r>
      <w:r>
        <w:rPr>
          <w:rFonts w:cs="Arial" w:hint="eastAsia"/>
          <w:sz w:val="24"/>
          <w:szCs w:val="24"/>
        </w:rPr>
        <w:t xml:space="preserve"> Profiles over other </w:t>
      </w:r>
      <w:r>
        <w:rPr>
          <w:rFonts w:cs="Arial"/>
          <w:sz w:val="24"/>
          <w:szCs w:val="24"/>
        </w:rPr>
        <w:t>academic</w:t>
      </w:r>
      <w:r>
        <w:rPr>
          <w:rFonts w:cs="Arial" w:hint="eastAsia"/>
          <w:sz w:val="24"/>
          <w:szCs w:val="24"/>
        </w:rPr>
        <w:t xml:space="preserve"> search engines</w:t>
      </w:r>
      <w:r>
        <w:rPr>
          <w:rFonts w:cs="Arial"/>
          <w:sz w:val="24"/>
          <w:szCs w:val="24"/>
        </w:rPr>
        <w:t xml:space="preserve"> </w:t>
      </w:r>
      <w:r>
        <w:rPr>
          <w:rFonts w:cs="Arial" w:hint="eastAsia"/>
          <w:sz w:val="24"/>
          <w:szCs w:val="24"/>
        </w:rPr>
        <w:t>are its comprehensiveness in publication coverage (and thus more citations) and its free access (</w:t>
      </w:r>
      <w:r>
        <w:rPr>
          <w:rFonts w:cs="Arial"/>
          <w:sz w:val="24"/>
          <w:szCs w:val="24"/>
        </w:rPr>
        <w:t>Martín-Martín</w:t>
      </w:r>
      <w:r>
        <w:rPr>
          <w:rFonts w:cs="Arial" w:hint="eastAsia"/>
          <w:sz w:val="24"/>
          <w:szCs w:val="24"/>
        </w:rPr>
        <w:t xml:space="preserve"> et al. 2018; </w:t>
      </w:r>
      <w:r>
        <w:rPr>
          <w:rFonts w:cs="Arial"/>
          <w:sz w:val="24"/>
          <w:szCs w:val="24"/>
        </w:rPr>
        <w:t>Martín-Martín</w:t>
      </w:r>
      <w:r>
        <w:rPr>
          <w:rFonts w:cs="Arial" w:hint="eastAsia"/>
          <w:sz w:val="24"/>
          <w:szCs w:val="24"/>
        </w:rPr>
        <w:t xml:space="preserve"> et al. 2021). In fact, these were the reasons why we chose to perform citation search using </w:t>
      </w:r>
      <w:r>
        <w:rPr>
          <w:rFonts w:cs="Arial"/>
          <w:sz w:val="24"/>
          <w:szCs w:val="24"/>
        </w:rPr>
        <w:t>Google Scholar</w:t>
      </w:r>
      <w:r>
        <w:rPr>
          <w:rFonts w:cs="Arial" w:hint="eastAsia"/>
          <w:sz w:val="24"/>
          <w:szCs w:val="24"/>
        </w:rPr>
        <w:t xml:space="preserve"> Profiles rather than</w:t>
      </w:r>
      <w:r>
        <w:rPr>
          <w:rFonts w:cs="Arial"/>
          <w:sz w:val="24"/>
          <w:szCs w:val="24"/>
        </w:rPr>
        <w:t xml:space="preserve"> Web or Science</w:t>
      </w:r>
      <w:r>
        <w:rPr>
          <w:rFonts w:cs="Arial" w:hint="eastAsia"/>
          <w:sz w:val="24"/>
          <w:szCs w:val="24"/>
        </w:rPr>
        <w:t xml:space="preserve"> or </w:t>
      </w:r>
      <w:r>
        <w:rPr>
          <w:rFonts w:cs="Arial"/>
          <w:sz w:val="24"/>
          <w:szCs w:val="24"/>
        </w:rPr>
        <w:t>Scopus (</w:t>
      </w:r>
      <w:r>
        <w:rPr>
          <w:rFonts w:cs="Arial" w:hint="eastAsia"/>
          <w:sz w:val="24"/>
          <w:szCs w:val="24"/>
        </w:rPr>
        <w:t xml:space="preserve">which are </w:t>
      </w:r>
      <w:r>
        <w:rPr>
          <w:rFonts w:cs="Arial"/>
          <w:sz w:val="24"/>
          <w:szCs w:val="24"/>
        </w:rPr>
        <w:t>paid</w:t>
      </w:r>
      <w:r>
        <w:rPr>
          <w:rFonts w:cs="Arial" w:hint="eastAsia"/>
          <w:sz w:val="24"/>
          <w:szCs w:val="24"/>
        </w:rPr>
        <w:t xml:space="preserve"> services</w:t>
      </w:r>
      <w:r>
        <w:rPr>
          <w:rFonts w:cs="Arial"/>
          <w:sz w:val="24"/>
          <w:szCs w:val="24"/>
        </w:rPr>
        <w:t>).</w:t>
      </w:r>
    </w:p>
    <w:p w14:paraId="3F832759" w14:textId="77777777" w:rsidR="005A1F1F" w:rsidRDefault="00EB2467">
      <w:pPr>
        <w:rPr>
          <w:rFonts w:cs="Arial"/>
          <w:sz w:val="24"/>
          <w:szCs w:val="24"/>
        </w:rPr>
      </w:pPr>
      <w:r>
        <w:rPr>
          <w:rFonts w:cs="Arial" w:hint="eastAsia"/>
          <w:sz w:val="24"/>
          <w:szCs w:val="24"/>
        </w:rPr>
        <w:t xml:space="preserve">A major weakness of </w:t>
      </w:r>
      <w:r>
        <w:rPr>
          <w:rFonts w:cs="Arial"/>
          <w:sz w:val="24"/>
          <w:szCs w:val="24"/>
        </w:rPr>
        <w:t>Google Scholar</w:t>
      </w:r>
      <w:r>
        <w:rPr>
          <w:rFonts w:cs="Arial" w:hint="eastAsia"/>
          <w:sz w:val="24"/>
          <w:szCs w:val="24"/>
        </w:rPr>
        <w:t xml:space="preserve"> Profiles</w:t>
      </w:r>
      <w:r>
        <w:rPr>
          <w:rFonts w:cs="Arial"/>
          <w:sz w:val="24"/>
          <w:szCs w:val="24"/>
        </w:rPr>
        <w:t xml:space="preserve"> </w:t>
      </w:r>
      <w:r>
        <w:rPr>
          <w:rFonts w:cs="Arial" w:hint="eastAsia"/>
          <w:sz w:val="24"/>
          <w:szCs w:val="24"/>
        </w:rPr>
        <w:t>is that the quantity and quality of metadata for researchers</w:t>
      </w:r>
      <w:r>
        <w:rPr>
          <w:rFonts w:cs="Arial"/>
          <w:sz w:val="24"/>
          <w:szCs w:val="24"/>
        </w:rPr>
        <w:t>’</w:t>
      </w:r>
      <w:r>
        <w:rPr>
          <w:rFonts w:cs="Arial" w:hint="eastAsia"/>
          <w:sz w:val="24"/>
          <w:szCs w:val="24"/>
        </w:rPr>
        <w:t xml:space="preserve"> publications are relatively lower compared to </w:t>
      </w:r>
      <w:r>
        <w:rPr>
          <w:rFonts w:cs="Arial"/>
          <w:sz w:val="24"/>
          <w:szCs w:val="24"/>
        </w:rPr>
        <w:t>Web or Science</w:t>
      </w:r>
      <w:r>
        <w:rPr>
          <w:rFonts w:cs="Arial" w:hint="eastAsia"/>
          <w:sz w:val="24"/>
          <w:szCs w:val="24"/>
        </w:rPr>
        <w:t xml:space="preserve"> or </w:t>
      </w:r>
      <w:r>
        <w:rPr>
          <w:rFonts w:cs="Arial"/>
          <w:sz w:val="24"/>
          <w:szCs w:val="24"/>
        </w:rPr>
        <w:t>Scopus</w:t>
      </w:r>
      <w:r>
        <w:rPr>
          <w:rFonts w:cs="Arial"/>
          <w:sz w:val="24"/>
        </w:rPr>
        <w:t xml:space="preserve"> </w:t>
      </w:r>
      <w:r>
        <w:rPr>
          <w:rFonts w:cs="Arial" w:hint="eastAsia"/>
          <w:sz w:val="24"/>
        </w:rPr>
        <w:t>(</w:t>
      </w:r>
      <w:r>
        <w:rPr>
          <w:rFonts w:cs="Arial"/>
          <w:sz w:val="24"/>
          <w:szCs w:val="24"/>
        </w:rPr>
        <w:t>Waltman</w:t>
      </w:r>
      <w:r>
        <w:rPr>
          <w:rFonts w:cs="Arial" w:hint="eastAsia"/>
          <w:sz w:val="24"/>
          <w:szCs w:val="24"/>
        </w:rPr>
        <w:t xml:space="preserve"> </w:t>
      </w:r>
      <w:r>
        <w:rPr>
          <w:rFonts w:cs="Arial"/>
          <w:sz w:val="24"/>
          <w:szCs w:val="24"/>
        </w:rPr>
        <w:t>2016)</w:t>
      </w:r>
      <w:r>
        <w:rPr>
          <w:rFonts w:cs="Arial" w:hint="eastAsia"/>
          <w:sz w:val="24"/>
          <w:szCs w:val="24"/>
        </w:rPr>
        <w:t xml:space="preserve">. However, this is not a limitation to our study </w:t>
      </w:r>
      <w:r>
        <w:rPr>
          <w:rFonts w:cs="Arial"/>
          <w:sz w:val="24"/>
          <w:szCs w:val="24"/>
        </w:rPr>
        <w:t>because</w:t>
      </w:r>
      <w:r>
        <w:rPr>
          <w:rFonts w:cs="Arial" w:hint="eastAsia"/>
          <w:sz w:val="24"/>
          <w:szCs w:val="24"/>
        </w:rPr>
        <w:t xml:space="preserve"> we did not use publication metadata in our analyses. In fact, according to </w:t>
      </w:r>
      <w:r>
        <w:rPr>
          <w:rFonts w:cs="Arial"/>
          <w:sz w:val="24"/>
          <w:szCs w:val="24"/>
        </w:rPr>
        <w:t>Martín-Martín</w:t>
      </w:r>
      <w:r>
        <w:rPr>
          <w:rFonts w:cs="Arial" w:hint="eastAsia"/>
          <w:sz w:val="24"/>
          <w:szCs w:val="24"/>
        </w:rPr>
        <w:t xml:space="preserve"> et al. (2021), </w:t>
      </w:r>
      <w:r>
        <w:rPr>
          <w:rFonts w:cs="Arial"/>
          <w:i/>
          <w:sz w:val="24"/>
          <w:szCs w:val="24"/>
        </w:rPr>
        <w:t>“the final decision about which source to use may depend on properties of the sources other than coverage, such as metadata quality and bulk access options. If these factors are not of overriding importance, however, then Google Scholar is the best choice in almost all subject areas for those needing the most comprehensive citation counts but not needing complete lists of citing sources.”</w:t>
      </w:r>
    </w:p>
    <w:p w14:paraId="25895015" w14:textId="05D98E12" w:rsidR="005A1F1F" w:rsidRDefault="00EB2467">
      <w:pPr>
        <w:rPr>
          <w:rFonts w:cs="Arial"/>
          <w:sz w:val="24"/>
          <w:szCs w:val="24"/>
        </w:rPr>
      </w:pPr>
      <w:r>
        <w:rPr>
          <w:rFonts w:cs="Arial"/>
          <w:sz w:val="24"/>
          <w:szCs w:val="24"/>
        </w:rPr>
        <w:t xml:space="preserve">We have </w:t>
      </w:r>
      <w:r>
        <w:rPr>
          <w:rFonts w:cs="Arial" w:hint="eastAsia"/>
          <w:sz w:val="24"/>
          <w:szCs w:val="24"/>
        </w:rPr>
        <w:t>added</w:t>
      </w:r>
      <w:r>
        <w:rPr>
          <w:rFonts w:cs="Arial"/>
          <w:sz w:val="24"/>
          <w:szCs w:val="24"/>
        </w:rPr>
        <w:t xml:space="preserve"> a </w:t>
      </w:r>
      <w:r>
        <w:rPr>
          <w:rFonts w:cs="Arial" w:hint="eastAsia"/>
          <w:sz w:val="24"/>
          <w:szCs w:val="24"/>
        </w:rPr>
        <w:t>paragraph</w:t>
      </w:r>
      <w:r>
        <w:rPr>
          <w:rFonts w:cs="Arial"/>
          <w:sz w:val="24"/>
          <w:szCs w:val="24"/>
        </w:rPr>
        <w:t xml:space="preserve"> in the methods section</w:t>
      </w:r>
      <w:r>
        <w:rPr>
          <w:rFonts w:cs="Arial" w:hint="eastAsia"/>
          <w:sz w:val="24"/>
          <w:szCs w:val="24"/>
        </w:rPr>
        <w:t xml:space="preserve"> discussing the advantages and disadvantages of</w:t>
      </w:r>
      <w:r>
        <w:rPr>
          <w:rFonts w:cs="Arial"/>
          <w:sz w:val="24"/>
          <w:szCs w:val="24"/>
        </w:rPr>
        <w:t xml:space="preserve"> </w:t>
      </w:r>
      <w:r>
        <w:rPr>
          <w:rFonts w:cs="Arial" w:hint="eastAsia"/>
          <w:sz w:val="24"/>
          <w:szCs w:val="24"/>
        </w:rPr>
        <w:t>performing citation search using Google Scholar Profiles</w:t>
      </w:r>
      <w:r>
        <w:rPr>
          <w:rFonts w:cs="Arial"/>
          <w:sz w:val="24"/>
          <w:szCs w:val="24"/>
        </w:rPr>
        <w:t xml:space="preserve"> (Line 1</w:t>
      </w:r>
      <w:r>
        <w:rPr>
          <w:rFonts w:cs="Arial" w:hint="eastAsia"/>
          <w:sz w:val="24"/>
          <w:szCs w:val="24"/>
        </w:rPr>
        <w:t>6</w:t>
      </w:r>
      <w:r w:rsidR="007C6884">
        <w:rPr>
          <w:rFonts w:cs="Arial"/>
          <w:sz w:val="24"/>
          <w:szCs w:val="24"/>
        </w:rPr>
        <w:t>3</w:t>
      </w:r>
      <w:r>
        <w:rPr>
          <w:rFonts w:cs="Arial"/>
          <w:sz w:val="24"/>
          <w:szCs w:val="24"/>
        </w:rPr>
        <w:t>-1</w:t>
      </w:r>
      <w:r>
        <w:rPr>
          <w:rFonts w:cs="Arial" w:hint="eastAsia"/>
          <w:sz w:val="24"/>
          <w:szCs w:val="24"/>
        </w:rPr>
        <w:t>7</w:t>
      </w:r>
      <w:r w:rsidR="007C6884">
        <w:rPr>
          <w:rFonts w:cs="Arial"/>
          <w:sz w:val="24"/>
          <w:szCs w:val="24"/>
        </w:rPr>
        <w:t>2</w:t>
      </w:r>
      <w:r>
        <w:rPr>
          <w:rFonts w:cs="Arial"/>
          <w:sz w:val="24"/>
          <w:szCs w:val="24"/>
        </w:rPr>
        <w:t>):</w:t>
      </w:r>
    </w:p>
    <w:p w14:paraId="1FD20BCC" w14:textId="77777777" w:rsidR="005A1F1F" w:rsidRDefault="00EB2467">
      <w:pPr>
        <w:rPr>
          <w:rFonts w:cs="Arial"/>
          <w:sz w:val="24"/>
          <w:szCs w:val="24"/>
        </w:rPr>
      </w:pPr>
      <w:r>
        <w:rPr>
          <w:rFonts w:cs="Arial"/>
          <w:i/>
          <w:sz w:val="24"/>
          <w:szCs w:val="24"/>
        </w:rPr>
        <w:t>“We performed citation searches via Google Scholar</w:t>
      </w:r>
      <w:r>
        <w:rPr>
          <w:rFonts w:cs="Arial" w:hint="eastAsia"/>
          <w:i/>
          <w:sz w:val="24"/>
          <w:szCs w:val="24"/>
        </w:rPr>
        <w:t xml:space="preserve"> Profiles</w:t>
      </w:r>
      <w:r>
        <w:rPr>
          <w:rFonts w:cs="Arial"/>
          <w:i/>
          <w:sz w:val="24"/>
          <w:szCs w:val="24"/>
        </w:rPr>
        <w:t xml:space="preserve"> because it is freely available and thus more transparent for tenure reviews </w:t>
      </w:r>
      <w:sdt>
        <w:sdtPr>
          <w:rPr>
            <w:rFonts w:cs="Arial"/>
            <w:i/>
            <w:sz w:val="24"/>
            <w:szCs w:val="24"/>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113330DA5CCA40119B1BFD52CBD9967F"/>
          </w:placeholder>
        </w:sdtPr>
        <w:sdtContent>
          <w:r>
            <w:rPr>
              <w:rFonts w:cs="Arial"/>
              <w:i/>
              <w:sz w:val="24"/>
              <w:szCs w:val="24"/>
            </w:rPr>
            <w:t>(Pauly and Stergiou 2005).</w:t>
          </w:r>
        </w:sdtContent>
      </w:sdt>
      <w:r>
        <w:rPr>
          <w:rFonts w:cs="Arial" w:hint="eastAsia"/>
          <w:i/>
          <w:sz w:val="24"/>
          <w:szCs w:val="24"/>
        </w:rPr>
        <w:t xml:space="preserve"> </w:t>
      </w:r>
      <w:r>
        <w:rPr>
          <w:rFonts w:cs="Arial"/>
          <w:i/>
          <w:sz w:val="24"/>
          <w:szCs w:val="24"/>
        </w:rPr>
        <w:t xml:space="preserve">Moreover, its high coverage allows researchers to obtain comprehensive bibliometric </w:t>
      </w:r>
      <w:r>
        <w:rPr>
          <w:rFonts w:cs="Arial"/>
          <w:i/>
          <w:sz w:val="24"/>
          <w:szCs w:val="24"/>
        </w:rPr>
        <w:lastRenderedPageBreak/>
        <w:t xml:space="preserve">data (Martín-Martín et al. 2021). </w:t>
      </w:r>
      <w:r>
        <w:rPr>
          <w:rFonts w:cs="Arial" w:hint="eastAsia"/>
          <w:i/>
          <w:sz w:val="24"/>
          <w:szCs w:val="24"/>
        </w:rPr>
        <w:t>A</w:t>
      </w:r>
      <w:r>
        <w:rPr>
          <w:rFonts w:cs="Arial"/>
          <w:i/>
          <w:sz w:val="24"/>
          <w:szCs w:val="24"/>
        </w:rPr>
        <w:t xml:space="preserve"> major limitation of Google Scholar</w:t>
      </w:r>
      <w:r>
        <w:rPr>
          <w:rFonts w:cs="Arial" w:hint="eastAsia"/>
          <w:i/>
          <w:sz w:val="24"/>
          <w:szCs w:val="24"/>
        </w:rPr>
        <w:t xml:space="preserve"> Profiles</w:t>
      </w:r>
      <w:r>
        <w:rPr>
          <w:rFonts w:cs="Arial"/>
          <w:i/>
          <w:sz w:val="24"/>
          <w:szCs w:val="24"/>
        </w:rPr>
        <w:t xml:space="preserve"> is that the metadata for publications (e.g.,</w:t>
      </w:r>
      <w:r>
        <w:rPr>
          <w:rFonts w:cs="Arial" w:hint="eastAsia"/>
          <w:i/>
          <w:sz w:val="24"/>
          <w:szCs w:val="24"/>
        </w:rPr>
        <w:t xml:space="preserve"> publication</w:t>
      </w:r>
      <w:r>
        <w:rPr>
          <w:rFonts w:cs="Arial"/>
          <w:i/>
          <w:sz w:val="24"/>
          <w:szCs w:val="24"/>
        </w:rPr>
        <w:t xml:space="preserve"> type and DOI) are relatively limited compared to other search engines such as Web of Science or Scopus (Martín-Martín et al. 2018) (also see Martín-Martín et al. [2018] for detailed comparisons of the strengths and weaknesses of various academic search engines for bibliometric analyses). </w:t>
      </w:r>
      <w:r>
        <w:rPr>
          <w:rFonts w:cs="Arial" w:hint="eastAsia"/>
          <w:i/>
          <w:sz w:val="24"/>
          <w:szCs w:val="24"/>
        </w:rPr>
        <w:t>T</w:t>
      </w:r>
      <w:r>
        <w:rPr>
          <w:rFonts w:cs="Arial"/>
          <w:i/>
          <w:sz w:val="24"/>
          <w:szCs w:val="24"/>
        </w:rPr>
        <w:t>his</w:t>
      </w:r>
      <w:r>
        <w:rPr>
          <w:rFonts w:cs="Arial" w:hint="eastAsia"/>
          <w:i/>
          <w:sz w:val="24"/>
          <w:szCs w:val="24"/>
        </w:rPr>
        <w:t xml:space="preserve"> limitation</w:t>
      </w:r>
      <w:r>
        <w:rPr>
          <w:rFonts w:cs="Arial"/>
          <w:i/>
          <w:sz w:val="24"/>
          <w:szCs w:val="24"/>
        </w:rPr>
        <w:t xml:space="preserve"> is not a major concern for our study because we did not use such metadata in our analyses.”</w:t>
      </w:r>
    </w:p>
    <w:p w14:paraId="581B669A" w14:textId="77777777" w:rsidR="005A1F1F" w:rsidRDefault="00EB2467">
      <w:pPr>
        <w:jc w:val="left"/>
        <w:rPr>
          <w:rFonts w:cs="Arial"/>
          <w:b/>
          <w:sz w:val="24"/>
          <w:szCs w:val="24"/>
        </w:rPr>
      </w:pPr>
      <w:r>
        <w:rPr>
          <w:rFonts w:cs="Arial" w:hint="eastAsia"/>
          <w:b/>
          <w:sz w:val="24"/>
          <w:szCs w:val="24"/>
        </w:rPr>
        <w:t>References:</w:t>
      </w:r>
    </w:p>
    <w:p w14:paraId="2E3C0574" w14:textId="77777777" w:rsidR="005A1F1F" w:rsidRDefault="00EB2467">
      <w:pPr>
        <w:autoSpaceDE w:val="0"/>
        <w:autoSpaceDN w:val="0"/>
        <w:ind w:left="540" w:hanging="540"/>
        <w:rPr>
          <w:rFonts w:cs="Arial"/>
          <w:sz w:val="24"/>
        </w:rPr>
      </w:pPr>
      <w:r>
        <w:rPr>
          <w:rFonts w:cs="Arial"/>
          <w:sz w:val="24"/>
        </w:rPr>
        <w:t xml:space="preserve">Martín-Martín, A., </w:t>
      </w:r>
      <w:proofErr w:type="spellStart"/>
      <w:r>
        <w:rPr>
          <w:rFonts w:cs="Arial"/>
          <w:sz w:val="24"/>
        </w:rPr>
        <w:t>Orduna-Malea</w:t>
      </w:r>
      <w:proofErr w:type="spellEnd"/>
      <w:r>
        <w:rPr>
          <w:rFonts w:cs="Arial"/>
          <w:sz w:val="24"/>
        </w:rPr>
        <w:t xml:space="preserve">, E., </w:t>
      </w:r>
      <w:proofErr w:type="spellStart"/>
      <w:r>
        <w:rPr>
          <w:rFonts w:cs="Arial"/>
          <w:sz w:val="24"/>
        </w:rPr>
        <w:t>Thelwall</w:t>
      </w:r>
      <w:proofErr w:type="spellEnd"/>
      <w:r>
        <w:rPr>
          <w:rFonts w:cs="Arial"/>
          <w:sz w:val="24"/>
        </w:rPr>
        <w:t>, M. &amp; López-</w:t>
      </w:r>
      <w:proofErr w:type="spellStart"/>
      <w:r>
        <w:rPr>
          <w:rFonts w:cs="Arial"/>
          <w:sz w:val="24"/>
        </w:rPr>
        <w:t>Cózar</w:t>
      </w:r>
      <w:proofErr w:type="spellEnd"/>
      <w:r>
        <w:rPr>
          <w:rFonts w:cs="Arial"/>
          <w:sz w:val="24"/>
        </w:rPr>
        <w:t>, E. D. (2018). Google Scholar, Web of Science, and Scopus: A systematic comparison of citations in 252 subject categories. </w:t>
      </w:r>
      <w:r>
        <w:rPr>
          <w:rFonts w:cs="Arial"/>
          <w:i/>
          <w:iCs/>
          <w:sz w:val="24"/>
        </w:rPr>
        <w:t xml:space="preserve">Journal of </w:t>
      </w:r>
      <w:proofErr w:type="spellStart"/>
      <w:r>
        <w:rPr>
          <w:rFonts w:cs="Arial"/>
          <w:i/>
          <w:iCs/>
          <w:sz w:val="24"/>
        </w:rPr>
        <w:t>informetrics</w:t>
      </w:r>
      <w:proofErr w:type="spellEnd"/>
      <w:r>
        <w:rPr>
          <w:rFonts w:cs="Arial"/>
          <w:sz w:val="24"/>
        </w:rPr>
        <w:t>, 12, 1160-1177.</w:t>
      </w:r>
    </w:p>
    <w:p w14:paraId="4FA9EF02" w14:textId="77777777" w:rsidR="005A1F1F" w:rsidRDefault="00EB2467">
      <w:pPr>
        <w:autoSpaceDE w:val="0"/>
        <w:autoSpaceDN w:val="0"/>
        <w:ind w:left="540" w:hanging="540"/>
        <w:rPr>
          <w:rFonts w:cs="Arial"/>
          <w:sz w:val="24"/>
        </w:rPr>
      </w:pPr>
      <w:r>
        <w:rPr>
          <w:rFonts w:cs="Arial"/>
          <w:sz w:val="24"/>
        </w:rPr>
        <w:t xml:space="preserve">Martín-Martín, A., </w:t>
      </w:r>
      <w:proofErr w:type="spellStart"/>
      <w:r>
        <w:rPr>
          <w:rFonts w:cs="Arial"/>
          <w:sz w:val="24"/>
        </w:rPr>
        <w:t>Thelwall</w:t>
      </w:r>
      <w:proofErr w:type="spellEnd"/>
      <w:r>
        <w:rPr>
          <w:rFonts w:cs="Arial"/>
          <w:sz w:val="24"/>
        </w:rPr>
        <w:t xml:space="preserve">, M., </w:t>
      </w:r>
      <w:proofErr w:type="spellStart"/>
      <w:r>
        <w:rPr>
          <w:rFonts w:cs="Arial"/>
          <w:sz w:val="24"/>
        </w:rPr>
        <w:t>Orduna-Malea</w:t>
      </w:r>
      <w:proofErr w:type="spellEnd"/>
      <w:r>
        <w:rPr>
          <w:rFonts w:cs="Arial"/>
          <w:sz w:val="24"/>
        </w:rPr>
        <w:t>, E. &amp; Delgado López-</w:t>
      </w:r>
      <w:proofErr w:type="spellStart"/>
      <w:r>
        <w:rPr>
          <w:rFonts w:cs="Arial"/>
          <w:sz w:val="24"/>
        </w:rPr>
        <w:t>Cózar</w:t>
      </w:r>
      <w:proofErr w:type="spellEnd"/>
      <w:r>
        <w:rPr>
          <w:rFonts w:cs="Arial"/>
          <w:sz w:val="24"/>
        </w:rPr>
        <w:t xml:space="preserve">, E. (2021). Google Scholar, Microsoft Academic, Scopus, Dimensions, Web of Science, and </w:t>
      </w:r>
      <w:proofErr w:type="spellStart"/>
      <w:r>
        <w:rPr>
          <w:rFonts w:cs="Arial"/>
          <w:sz w:val="24"/>
        </w:rPr>
        <w:t>OpenCitations</w:t>
      </w:r>
      <w:proofErr w:type="spellEnd"/>
      <w:r>
        <w:rPr>
          <w:rFonts w:cs="Arial"/>
          <w:sz w:val="24"/>
        </w:rPr>
        <w:t>’ COCI: a multidisciplinary comparison of coverage via citations. </w:t>
      </w:r>
      <w:proofErr w:type="spellStart"/>
      <w:r>
        <w:rPr>
          <w:rFonts w:cs="Arial"/>
          <w:i/>
          <w:iCs/>
          <w:sz w:val="24"/>
        </w:rPr>
        <w:t>Scientometrics</w:t>
      </w:r>
      <w:proofErr w:type="spellEnd"/>
      <w:r>
        <w:rPr>
          <w:rFonts w:cs="Arial"/>
          <w:sz w:val="24"/>
        </w:rPr>
        <w:t>, 126, 871-906.</w:t>
      </w:r>
    </w:p>
    <w:p w14:paraId="4542FE96" w14:textId="77777777" w:rsidR="005A1F1F" w:rsidRDefault="00EB2467">
      <w:pPr>
        <w:autoSpaceDE w:val="0"/>
        <w:autoSpaceDN w:val="0"/>
        <w:ind w:left="540" w:hanging="540"/>
        <w:rPr>
          <w:rFonts w:cs="Arial"/>
          <w:sz w:val="24"/>
        </w:rPr>
      </w:pPr>
      <w:r>
        <w:rPr>
          <w:rFonts w:cs="Arial"/>
          <w:sz w:val="24"/>
        </w:rPr>
        <w:t>Waltman, L. (2016). A review of the literature on citation impact indicators. </w:t>
      </w:r>
      <w:r>
        <w:rPr>
          <w:rFonts w:cs="Arial"/>
          <w:i/>
          <w:iCs/>
          <w:sz w:val="24"/>
        </w:rPr>
        <w:t xml:space="preserve">Journal of </w:t>
      </w:r>
      <w:proofErr w:type="spellStart"/>
      <w:r>
        <w:rPr>
          <w:rFonts w:cs="Arial"/>
          <w:i/>
          <w:iCs/>
          <w:sz w:val="24"/>
        </w:rPr>
        <w:t>informetrics</w:t>
      </w:r>
      <w:proofErr w:type="spellEnd"/>
      <w:r>
        <w:rPr>
          <w:rFonts w:cs="Arial"/>
          <w:sz w:val="24"/>
        </w:rPr>
        <w:t>, </w:t>
      </w:r>
      <w:r>
        <w:rPr>
          <w:rFonts w:cs="Arial"/>
          <w:i/>
          <w:iCs/>
          <w:sz w:val="24"/>
        </w:rPr>
        <w:t>10</w:t>
      </w:r>
      <w:r>
        <w:rPr>
          <w:rFonts w:cs="Arial"/>
          <w:sz w:val="24"/>
        </w:rPr>
        <w:t>, 365-391.</w:t>
      </w:r>
    </w:p>
    <w:p w14:paraId="362D98AF" w14:textId="77777777" w:rsidR="005A1F1F" w:rsidRDefault="005A1F1F">
      <w:pPr>
        <w:jc w:val="left"/>
        <w:rPr>
          <w:rFonts w:cs="Arial"/>
          <w:color w:val="FF0000"/>
          <w:sz w:val="24"/>
          <w:szCs w:val="24"/>
        </w:rPr>
      </w:pPr>
    </w:p>
    <w:p w14:paraId="0E474366" w14:textId="77777777" w:rsidR="005A1F1F" w:rsidRDefault="00EB2467">
      <w:pPr>
        <w:rPr>
          <w:rFonts w:cs="Arial"/>
          <w:sz w:val="24"/>
          <w:szCs w:val="24"/>
        </w:rPr>
      </w:pPr>
      <w:r>
        <w:rPr>
          <w:rFonts w:cs="Arial"/>
          <w:sz w:val="24"/>
          <w:szCs w:val="24"/>
        </w:rPr>
        <w:t>Statistical analyses</w:t>
      </w:r>
    </w:p>
    <w:p w14:paraId="5EF16104" w14:textId="77777777" w:rsidR="005A1F1F" w:rsidRDefault="00EB2467">
      <w:pPr>
        <w:rPr>
          <w:rFonts w:cs="Arial"/>
          <w:b/>
          <w:bCs/>
          <w:sz w:val="24"/>
          <w:szCs w:val="24"/>
          <w:u w:val="single"/>
        </w:rPr>
      </w:pPr>
      <w:r>
        <w:rPr>
          <w:rFonts w:cs="Arial" w:hint="eastAsia"/>
          <w:b/>
          <w:bCs/>
          <w:sz w:val="24"/>
          <w:szCs w:val="24"/>
          <w:u w:val="single"/>
        </w:rPr>
        <w:t>Comment 9</w:t>
      </w:r>
      <w:r>
        <w:rPr>
          <w:rFonts w:cs="Arial" w:hint="eastAsia"/>
          <w:sz w:val="24"/>
          <w:szCs w:val="24"/>
        </w:rPr>
        <w:t xml:space="preserve"> &gt; </w:t>
      </w:r>
      <w:r>
        <w:rPr>
          <w:rFonts w:cs="Arial"/>
          <w:sz w:val="24"/>
          <w:szCs w:val="24"/>
        </w:rPr>
        <w:t xml:space="preserve">CV data usually comes with a lot of missing values. However, I cannot find anything about missing values in the text. </w:t>
      </w:r>
      <w:proofErr w:type="gramStart"/>
      <w:r>
        <w:rPr>
          <w:rFonts w:cs="Arial"/>
          <w:sz w:val="24"/>
          <w:szCs w:val="24"/>
        </w:rPr>
        <w:t>Is</w:t>
      </w:r>
      <w:proofErr w:type="gramEnd"/>
      <w:r>
        <w:rPr>
          <w:rFonts w:cs="Arial"/>
          <w:sz w:val="24"/>
          <w:szCs w:val="24"/>
        </w:rPr>
        <w:t xml:space="preserve"> there no missing values in the data? If there are missing values a wonder how have the authors handled the missingness.</w:t>
      </w:r>
    </w:p>
    <w:p w14:paraId="6D23C2CC" w14:textId="118F0D02"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Thanks for bringing up this issue. Yes, for the 145 PIs in our final dataset, some of them had missing values for certain response variables, and only those with full information were used in each respective model. For example, a PI who is currently an associated professor will have performance and duration data for recruitment but not promotion. This PI will be included in the analyses of recruitment (Model 1, 3, and 5 in </w:t>
      </w:r>
      <w:r>
        <w:rPr>
          <w:rFonts w:cs="Arial"/>
          <w:sz w:val="24"/>
          <w:szCs w:val="24"/>
        </w:rPr>
        <w:lastRenderedPageBreak/>
        <w:t xml:space="preserve">Table 1) but excluded in the analyses of promotion (Model 2, 4, and 6 in Table 1). We have added a column to Table 1 </w:t>
      </w:r>
      <w:r w:rsidR="007C6884">
        <w:rPr>
          <w:rFonts w:cs="Arial"/>
          <w:sz w:val="24"/>
          <w:szCs w:val="24"/>
        </w:rPr>
        <w:t xml:space="preserve">to </w:t>
      </w:r>
      <w:r>
        <w:rPr>
          <w:rFonts w:cs="Arial"/>
          <w:sz w:val="24"/>
          <w:szCs w:val="24"/>
        </w:rPr>
        <w:t>denot</w:t>
      </w:r>
      <w:r w:rsidR="007C6884">
        <w:rPr>
          <w:rFonts w:cs="Arial"/>
          <w:sz w:val="24"/>
          <w:szCs w:val="24"/>
        </w:rPr>
        <w:t>e</w:t>
      </w:r>
      <w:r>
        <w:rPr>
          <w:rFonts w:cs="Arial"/>
          <w:sz w:val="24"/>
          <w:szCs w:val="24"/>
        </w:rPr>
        <w:t xml:space="preserve"> the actual sample size (</w:t>
      </w:r>
      <w:r>
        <w:rPr>
          <w:rFonts w:cs="Arial"/>
          <w:i/>
          <w:iCs/>
          <w:sz w:val="24"/>
          <w:szCs w:val="24"/>
        </w:rPr>
        <w:t>n</w:t>
      </w:r>
      <w:r>
        <w:rPr>
          <w:rFonts w:cs="Arial"/>
          <w:sz w:val="24"/>
          <w:szCs w:val="24"/>
        </w:rPr>
        <w:t xml:space="preserve">) in each model. </w:t>
      </w:r>
    </w:p>
    <w:p w14:paraId="0FF4FEFA" w14:textId="77777777" w:rsidR="005A1F1F" w:rsidRDefault="005A1F1F">
      <w:pPr>
        <w:rPr>
          <w:rFonts w:cs="Arial"/>
          <w:color w:val="FF0000"/>
          <w:sz w:val="24"/>
          <w:szCs w:val="24"/>
        </w:rPr>
      </w:pPr>
    </w:p>
    <w:p w14:paraId="44E681D4" w14:textId="77777777" w:rsidR="005A1F1F" w:rsidRDefault="00EB2467">
      <w:pPr>
        <w:rPr>
          <w:rFonts w:cs="Arial"/>
          <w:sz w:val="24"/>
          <w:szCs w:val="24"/>
        </w:rPr>
      </w:pPr>
      <w:r>
        <w:rPr>
          <w:rFonts w:cs="Arial" w:hint="eastAsia"/>
          <w:b/>
          <w:bCs/>
          <w:sz w:val="24"/>
          <w:szCs w:val="24"/>
          <w:u w:val="single"/>
        </w:rPr>
        <w:t>Comment 10</w:t>
      </w:r>
      <w:r>
        <w:rPr>
          <w:rFonts w:cs="Arial" w:hint="eastAsia"/>
          <w:sz w:val="24"/>
          <w:szCs w:val="24"/>
        </w:rPr>
        <w:t xml:space="preserve"> &gt; </w:t>
      </w:r>
      <w:r>
        <w:rPr>
          <w:rFonts w:cs="Arial"/>
          <w:sz w:val="24"/>
          <w:szCs w:val="24"/>
        </w:rPr>
        <w:t>Regarding the LMMs the authors are referencing R-packages which is fine. But I recommend the authors to also provide relevant references for the actual methods they use.</w:t>
      </w:r>
    </w:p>
    <w:p w14:paraId="5A0F8705" w14:textId="6EAD275C"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We have added a citation for GLMM/LMM to the statistical analyses (Line 2</w:t>
      </w:r>
      <w:r w:rsidR="007C6884">
        <w:rPr>
          <w:rFonts w:cs="Arial"/>
          <w:sz w:val="24"/>
          <w:szCs w:val="24"/>
        </w:rPr>
        <w:t>08</w:t>
      </w:r>
      <w:r>
        <w:rPr>
          <w:rFonts w:cs="Arial"/>
          <w:sz w:val="24"/>
          <w:szCs w:val="24"/>
        </w:rPr>
        <w:t>-2</w:t>
      </w:r>
      <w:r w:rsidR="007C6884">
        <w:rPr>
          <w:rFonts w:cs="Arial"/>
          <w:sz w:val="24"/>
          <w:szCs w:val="24"/>
        </w:rPr>
        <w:t>09</w:t>
      </w:r>
      <w:r>
        <w:rPr>
          <w:rFonts w:cs="Arial"/>
          <w:sz w:val="24"/>
          <w:szCs w:val="24"/>
        </w:rPr>
        <w:t>):</w:t>
      </w:r>
    </w:p>
    <w:p w14:paraId="20BB9EF7" w14:textId="77777777" w:rsidR="005A1F1F" w:rsidRDefault="00EB2467">
      <w:pPr>
        <w:rPr>
          <w:rFonts w:cs="Arial"/>
          <w:i/>
          <w:iCs/>
          <w:sz w:val="24"/>
          <w:szCs w:val="24"/>
        </w:rPr>
      </w:pPr>
      <w:r>
        <w:rPr>
          <w:rFonts w:cs="Arial"/>
          <w:i/>
          <w:iCs/>
          <w:sz w:val="24"/>
          <w:szCs w:val="24"/>
        </w:rPr>
        <w:t>“</w:t>
      </w:r>
      <w:proofErr w:type="gramStart"/>
      <w:r>
        <w:rPr>
          <w:i/>
          <w:iCs/>
          <w:sz w:val="24"/>
          <w:szCs w:val="24"/>
        </w:rPr>
        <w:t>we</w:t>
      </w:r>
      <w:proofErr w:type="gramEnd"/>
      <w:r>
        <w:rPr>
          <w:i/>
          <w:iCs/>
          <w:sz w:val="24"/>
          <w:szCs w:val="24"/>
        </w:rPr>
        <w:t xml:space="preserve"> fit generalized linear mixed models (GLMMs) (</w:t>
      </w:r>
      <w:proofErr w:type="spellStart"/>
      <w:r>
        <w:rPr>
          <w:i/>
          <w:iCs/>
          <w:sz w:val="24"/>
          <w:szCs w:val="24"/>
        </w:rPr>
        <w:t>Bolker</w:t>
      </w:r>
      <w:proofErr w:type="spellEnd"/>
      <w:r>
        <w:rPr>
          <w:i/>
          <w:iCs/>
          <w:sz w:val="24"/>
          <w:szCs w:val="24"/>
        </w:rPr>
        <w:t xml:space="preserve"> et al. 2009) with …</w:t>
      </w:r>
      <w:r>
        <w:rPr>
          <w:rFonts w:cs="Arial"/>
          <w:i/>
          <w:iCs/>
          <w:sz w:val="24"/>
          <w:szCs w:val="24"/>
        </w:rPr>
        <w:t>”</w:t>
      </w:r>
    </w:p>
    <w:p w14:paraId="58CE1C88" w14:textId="77777777" w:rsidR="005A1F1F" w:rsidRDefault="00EB2467">
      <w:pPr>
        <w:rPr>
          <w:rFonts w:cs="Arial"/>
          <w:b/>
          <w:bCs/>
          <w:sz w:val="24"/>
          <w:szCs w:val="24"/>
        </w:rPr>
      </w:pPr>
      <w:r>
        <w:rPr>
          <w:rFonts w:cs="Arial"/>
          <w:b/>
          <w:bCs/>
          <w:sz w:val="24"/>
          <w:szCs w:val="24"/>
        </w:rPr>
        <w:t>Reference:</w:t>
      </w:r>
    </w:p>
    <w:p w14:paraId="76296D16" w14:textId="77777777" w:rsidR="005A1F1F" w:rsidRDefault="00EB2467">
      <w:pPr>
        <w:ind w:left="540" w:hanging="540"/>
        <w:rPr>
          <w:rFonts w:cs="Arial"/>
          <w:sz w:val="24"/>
          <w:szCs w:val="24"/>
        </w:rPr>
      </w:pPr>
      <w:proofErr w:type="spellStart"/>
      <w:r>
        <w:rPr>
          <w:rFonts w:cs="Arial"/>
          <w:sz w:val="24"/>
          <w:szCs w:val="24"/>
        </w:rPr>
        <w:t>Bolker</w:t>
      </w:r>
      <w:proofErr w:type="spellEnd"/>
      <w:r>
        <w:rPr>
          <w:rFonts w:cs="Arial"/>
          <w:sz w:val="24"/>
          <w:szCs w:val="24"/>
        </w:rPr>
        <w:t xml:space="preserve">, B. M., Brooks, M. E., Clark, C. J., </w:t>
      </w:r>
      <w:proofErr w:type="spellStart"/>
      <w:r>
        <w:rPr>
          <w:rFonts w:cs="Arial"/>
          <w:sz w:val="24"/>
          <w:szCs w:val="24"/>
        </w:rPr>
        <w:t>Geange</w:t>
      </w:r>
      <w:proofErr w:type="spellEnd"/>
      <w:r>
        <w:rPr>
          <w:rFonts w:cs="Arial"/>
          <w:sz w:val="24"/>
          <w:szCs w:val="24"/>
        </w:rPr>
        <w:t>, S. W., Poulsen, J. R., Stevens, M. H. H., &amp; White, J. S. S. (2009). Generalized linear mixed models: a practical guide for ecology and evolution. </w:t>
      </w:r>
      <w:r>
        <w:rPr>
          <w:rFonts w:cs="Arial"/>
          <w:i/>
          <w:iCs/>
          <w:sz w:val="24"/>
          <w:szCs w:val="24"/>
        </w:rPr>
        <w:t>Trends in ecology &amp; evolution</w:t>
      </w:r>
      <w:r>
        <w:rPr>
          <w:rFonts w:cs="Arial"/>
          <w:sz w:val="24"/>
          <w:szCs w:val="24"/>
        </w:rPr>
        <w:t>, 24, 127-135.</w:t>
      </w:r>
    </w:p>
    <w:p w14:paraId="2E4AE379" w14:textId="77777777" w:rsidR="005A1F1F" w:rsidRDefault="005A1F1F">
      <w:pPr>
        <w:rPr>
          <w:rFonts w:cs="Arial"/>
          <w:color w:val="FF0000"/>
          <w:sz w:val="24"/>
          <w:szCs w:val="24"/>
        </w:rPr>
      </w:pPr>
    </w:p>
    <w:p w14:paraId="0A0563D0" w14:textId="77777777" w:rsidR="005A1F1F" w:rsidRDefault="00EB2467">
      <w:pPr>
        <w:rPr>
          <w:rFonts w:cs="Arial"/>
          <w:sz w:val="24"/>
          <w:szCs w:val="24"/>
        </w:rPr>
      </w:pPr>
      <w:r>
        <w:rPr>
          <w:rFonts w:cs="Arial" w:hint="eastAsia"/>
          <w:b/>
          <w:bCs/>
          <w:sz w:val="24"/>
          <w:szCs w:val="24"/>
          <w:u w:val="single"/>
        </w:rPr>
        <w:t>Comment 11</w:t>
      </w:r>
      <w:r>
        <w:rPr>
          <w:rFonts w:cs="Arial" w:hint="eastAsia"/>
          <w:sz w:val="24"/>
          <w:szCs w:val="24"/>
        </w:rPr>
        <w:t xml:space="preserve"> &gt; </w:t>
      </w:r>
      <w:r>
        <w:rPr>
          <w:rFonts w:cs="Arial"/>
          <w:sz w:val="24"/>
          <w:szCs w:val="24"/>
        </w:rPr>
        <w:t>What do the authors mean with the following sentence: "</w:t>
      </w:r>
      <w:proofErr w:type="gramStart"/>
      <w:r>
        <w:rPr>
          <w:rFonts w:cs="Arial"/>
          <w:sz w:val="24"/>
          <w:szCs w:val="24"/>
        </w:rPr>
        <w:t>Non-significant</w:t>
      </w:r>
      <w:proofErr w:type="gramEnd"/>
      <w:r>
        <w:rPr>
          <w:rFonts w:cs="Arial"/>
          <w:sz w:val="24"/>
          <w:szCs w:val="24"/>
        </w:rPr>
        <w:t xml:space="preserve">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14:paraId="0BD2E7A6"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
    <w:p w14:paraId="350D90EA" w14:textId="03CBE126" w:rsidR="005A1F1F" w:rsidRDefault="00EB2467">
      <w:pPr>
        <w:rPr>
          <w:rFonts w:cs="Arial"/>
          <w:color w:val="FF0000"/>
          <w:sz w:val="24"/>
          <w:szCs w:val="24"/>
        </w:rPr>
      </w:pPr>
      <w:r>
        <w:rPr>
          <w:rFonts w:cs="Arial"/>
          <w:sz w:val="24"/>
          <w:szCs w:val="24"/>
        </w:rPr>
        <w:t xml:space="preserve">In our original analyses, we first tested all interactions, dropped the non-significant ones, and refit the final model using only the significant interaction terms. </w:t>
      </w:r>
      <w:proofErr w:type="gramStart"/>
      <w:r>
        <w:rPr>
          <w:rFonts w:cs="Arial"/>
          <w:sz w:val="24"/>
          <w:szCs w:val="24"/>
        </w:rPr>
        <w:t>So</w:t>
      </w:r>
      <w:proofErr w:type="gramEnd"/>
      <w:r>
        <w:rPr>
          <w:rFonts w:cs="Arial"/>
          <w:sz w:val="24"/>
          <w:szCs w:val="24"/>
        </w:rPr>
        <w:t xml:space="preserve"> the results in the original Table 1 represented all the terms (main effects and interactions) in the models. However, we have now re-analyzed our data and included only the main effects of predictors in the models because most models do not have significant interactions, and </w:t>
      </w:r>
      <w:r>
        <w:rPr>
          <w:rFonts w:cs="Arial"/>
          <w:sz w:val="24"/>
          <w:szCs w:val="24"/>
        </w:rPr>
        <w:lastRenderedPageBreak/>
        <w:t>focusing on the main effects can facilitate the interpretation of the results as well as the comparisons between different models.</w:t>
      </w:r>
    </w:p>
    <w:p w14:paraId="647D3108" w14:textId="77777777" w:rsidR="005A1F1F" w:rsidRDefault="005A1F1F">
      <w:pPr>
        <w:rPr>
          <w:rFonts w:cs="Arial"/>
          <w:color w:val="FF0000"/>
          <w:sz w:val="24"/>
          <w:szCs w:val="24"/>
        </w:rPr>
      </w:pPr>
    </w:p>
    <w:p w14:paraId="31CED972" w14:textId="77777777" w:rsidR="005A1F1F" w:rsidRDefault="00EB2467">
      <w:pPr>
        <w:rPr>
          <w:rFonts w:cs="Arial"/>
          <w:sz w:val="24"/>
          <w:szCs w:val="24"/>
        </w:rPr>
      </w:pPr>
      <w:r>
        <w:rPr>
          <w:rFonts w:cs="Arial" w:hint="eastAsia"/>
          <w:b/>
          <w:bCs/>
          <w:sz w:val="24"/>
          <w:szCs w:val="24"/>
          <w:u w:val="single"/>
        </w:rPr>
        <w:t>Comment 12</w:t>
      </w:r>
      <w:r>
        <w:rPr>
          <w:rFonts w:cs="Arial" w:hint="eastAsia"/>
          <w:sz w:val="24"/>
          <w:szCs w:val="24"/>
        </w:rPr>
        <w:t xml:space="preserve"> &gt; </w:t>
      </w:r>
      <w:r>
        <w:rPr>
          <w:rFonts w:cs="Arial"/>
          <w:sz w:val="24"/>
          <w:szCs w:val="24"/>
        </w:rPr>
        <w:t>The authors write that they log-transformed the dependent variables "to meet the assumption of normality". (</w:t>
      </w:r>
      <w:proofErr w:type="gramStart"/>
      <w:r>
        <w:rPr>
          <w:rFonts w:cs="Arial"/>
          <w:sz w:val="24"/>
          <w:szCs w:val="24"/>
        </w:rPr>
        <w:t>page</w:t>
      </w:r>
      <w:proofErr w:type="gramEnd"/>
      <w:r>
        <w:rPr>
          <w:rFonts w:cs="Arial"/>
          <w:sz w:val="24"/>
          <w:szCs w:val="24"/>
        </w:rPr>
        <w:t xml:space="preserve"> 9, row190-191). Did the authors test the assumption of normality on the transformed variables?</w:t>
      </w:r>
    </w:p>
    <w:p w14:paraId="6778C693"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p>
    <w:p w14:paraId="1F66DF47" w14:textId="77777777" w:rsidR="005A1F1F" w:rsidRDefault="00EB2467">
      <w:pPr>
        <w:rPr>
          <w:rFonts w:cs="Arial"/>
          <w:sz w:val="24"/>
          <w:szCs w:val="24"/>
        </w:rPr>
      </w:pPr>
      <w:r>
        <w:rPr>
          <w:rFonts w:cs="Arial"/>
          <w:sz w:val="24"/>
          <w:szCs w:val="24"/>
        </w:rPr>
        <w:t xml:space="preserve">We have now re-analyzed the data in our revision. For the academic performance and career duration models (Model 1-4), we did not log-transform the responses but fit GLMMS with a Poisson error distribution and a log link function, as the h-index and year duration are all non-negative integers. For the difference in performance models (Model 5 and 6), we fit LMMs with a Gaussian error distribution and an identity link function, as the difference can take positive, zero, or negative values. </w:t>
      </w:r>
    </w:p>
    <w:p w14:paraId="48907385" w14:textId="6B19DD62" w:rsidR="005A1F1F" w:rsidRDefault="00EB2467">
      <w:pPr>
        <w:rPr>
          <w:rFonts w:cs="Arial"/>
          <w:sz w:val="24"/>
          <w:szCs w:val="24"/>
        </w:rPr>
      </w:pPr>
      <w:r>
        <w:rPr>
          <w:rFonts w:cs="Arial"/>
          <w:sz w:val="24"/>
          <w:szCs w:val="24"/>
        </w:rPr>
        <w:t>The statistical analyses in the results section were updated (Line 20</w:t>
      </w:r>
      <w:r w:rsidR="007C6884">
        <w:rPr>
          <w:rFonts w:cs="Arial"/>
          <w:sz w:val="24"/>
          <w:szCs w:val="24"/>
        </w:rPr>
        <w:t>6</w:t>
      </w:r>
      <w:r>
        <w:rPr>
          <w:rFonts w:cs="Arial"/>
          <w:sz w:val="24"/>
          <w:szCs w:val="24"/>
        </w:rPr>
        <w:t>-24</w:t>
      </w:r>
      <w:r w:rsidR="007C6884">
        <w:rPr>
          <w:rFonts w:cs="Arial"/>
          <w:sz w:val="24"/>
          <w:szCs w:val="24"/>
        </w:rPr>
        <w:t>2</w:t>
      </w:r>
      <w:r>
        <w:rPr>
          <w:rFonts w:cs="Arial"/>
          <w:sz w:val="24"/>
          <w:szCs w:val="24"/>
        </w:rPr>
        <w:t>):</w:t>
      </w:r>
    </w:p>
    <w:p w14:paraId="68AC8F27" w14:textId="77777777" w:rsidR="005A1F1F" w:rsidRDefault="00EB2467">
      <w:pPr>
        <w:rPr>
          <w:rFonts w:cs="Arial"/>
          <w:i/>
          <w:iCs/>
          <w:sz w:val="24"/>
          <w:szCs w:val="24"/>
        </w:rPr>
      </w:pPr>
      <w:r>
        <w:rPr>
          <w:rFonts w:cs="Arial"/>
          <w:i/>
          <w:iCs/>
          <w:sz w:val="24"/>
          <w:szCs w:val="24"/>
        </w:rPr>
        <w:t>“(1) Academic performance before recruitment/promotion (Model 1 and 2). To examine how various factors affect the academic performance before recruitment as a new PI and promotion to full professor, we fit generalized linear mixed models (GLMMs) (</w:t>
      </w:r>
      <w:proofErr w:type="spellStart"/>
      <w:r>
        <w:rPr>
          <w:rFonts w:cs="Arial"/>
          <w:i/>
          <w:iCs/>
          <w:sz w:val="24"/>
          <w:szCs w:val="24"/>
        </w:rPr>
        <w:t>Bolker</w:t>
      </w:r>
      <w:proofErr w:type="spellEnd"/>
      <w:r>
        <w:rPr>
          <w:rFonts w:cs="Arial"/>
          <w:i/>
          <w:iCs/>
          <w:sz w:val="24"/>
          <w:szCs w:val="24"/>
        </w:rPr>
        <w:t xml:space="preserve"> et al. 2009) with the “Before” h-index for recruitment/promotion as the response, year of recruitment/promotion, PhD university origin (Taiwan vs. Foreign), PhD university ranking, and gender (Male vs. Female) as fixed effects, and the institute (department) nested within university as random effects. The GLMMs were fitted with a Poisson error distribution and a log link function as the response is non-negative integers. </w:t>
      </w:r>
    </w:p>
    <w:p w14:paraId="3EFCC334" w14:textId="77777777" w:rsidR="005A1F1F" w:rsidRDefault="00EB2467">
      <w:pPr>
        <w:rPr>
          <w:rFonts w:cs="Arial"/>
          <w:i/>
          <w:iCs/>
          <w:sz w:val="24"/>
          <w:szCs w:val="24"/>
        </w:rPr>
      </w:pPr>
      <w:r>
        <w:rPr>
          <w:rFonts w:cs="Arial"/>
          <w:i/>
          <w:iCs/>
          <w:sz w:val="24"/>
          <w:szCs w:val="24"/>
        </w:rPr>
        <w:t xml:space="preserve">(2) Duration before recruitment/promotion (Model 3 and 4). To examine how various factors affect duration before recruitment and promotion, we fit GLMMs with the duration before recruitment/promotion as the response, the “Before” h-index for recruitment/promotion, year of recruitment/promotion, PhD university origin (Taiwan vs. Foreign), PhD university ranking, and gender (Male vs. Female) as fixed effects, and the institute (department) nested within university as random effects. The GLMMs were </w:t>
      </w:r>
      <w:r>
        <w:rPr>
          <w:rFonts w:cs="Arial"/>
          <w:i/>
          <w:iCs/>
          <w:sz w:val="24"/>
          <w:szCs w:val="24"/>
        </w:rPr>
        <w:lastRenderedPageBreak/>
        <w:t>fitted with a Poisson error distribution and a log link function as the response is non-negative integers.</w:t>
      </w:r>
    </w:p>
    <w:p w14:paraId="01D97B49" w14:textId="77777777" w:rsidR="005A1F1F" w:rsidRDefault="00EB2467">
      <w:pPr>
        <w:rPr>
          <w:rFonts w:cs="Arial"/>
          <w:i/>
          <w:iCs/>
          <w:sz w:val="24"/>
          <w:szCs w:val="24"/>
        </w:rPr>
      </w:pPr>
      <w:r>
        <w:rPr>
          <w:rFonts w:cs="Arial"/>
          <w:i/>
          <w:iCs/>
          <w:sz w:val="24"/>
          <w:szCs w:val="24"/>
        </w:rPr>
        <w:t>(3) Difference in academic performance before and after recruitment/promotion (Model 5 and 6). To examine how various factors affect the difference in academic performance before and after recruitment/promotion, we fit linear mixed-effects models (LMMs) (</w:t>
      </w:r>
      <w:proofErr w:type="spellStart"/>
      <w:r>
        <w:rPr>
          <w:rFonts w:cs="Arial"/>
          <w:i/>
          <w:iCs/>
          <w:sz w:val="24"/>
          <w:szCs w:val="24"/>
        </w:rPr>
        <w:t>Bolker</w:t>
      </w:r>
      <w:proofErr w:type="spellEnd"/>
      <w:r>
        <w:rPr>
          <w:rFonts w:cs="Arial"/>
          <w:i/>
          <w:iCs/>
          <w:sz w:val="24"/>
          <w:szCs w:val="24"/>
        </w:rPr>
        <w:t xml:space="preserve"> et al. 2009) with the difference between “After” and “Before” h-index for recruitment/promotion (“After” h-index minus “Before” h-index) as the response, year of recruitment/promotion, PhD university origin (Taiwan vs. Foreign), PhD university ranking, and gender (Male vs. Female) as fixed effects, and the institute (department) nested within university as random effects. The LMMs were fitted with a Gaussian error distribution and an identity link function.</w:t>
      </w:r>
    </w:p>
    <w:p w14:paraId="0F5B4762" w14:textId="77777777" w:rsidR="005A1F1F" w:rsidRDefault="00EB2467">
      <w:pPr>
        <w:rPr>
          <w:rFonts w:cs="Arial"/>
          <w:i/>
          <w:iCs/>
          <w:sz w:val="24"/>
          <w:szCs w:val="24"/>
        </w:rPr>
      </w:pPr>
      <w:r>
        <w:rPr>
          <w:rFonts w:cs="Arial"/>
          <w:i/>
          <w:iCs/>
          <w:sz w:val="24"/>
          <w:szCs w:val="24"/>
        </w:rPr>
        <w:t xml:space="preserve">A total of six models (four GLMMs and two LMMs) were performed using the </w:t>
      </w:r>
      <w:proofErr w:type="spellStart"/>
      <w:r>
        <w:rPr>
          <w:rFonts w:cs="Arial"/>
          <w:i/>
          <w:iCs/>
          <w:sz w:val="24"/>
          <w:szCs w:val="24"/>
        </w:rPr>
        <w:t>glmer</w:t>
      </w:r>
      <w:proofErr w:type="spellEnd"/>
      <w:r>
        <w:rPr>
          <w:rFonts w:cs="Arial"/>
          <w:i/>
          <w:iCs/>
          <w:sz w:val="24"/>
          <w:szCs w:val="24"/>
        </w:rPr>
        <w:t>()/</w:t>
      </w:r>
      <w:proofErr w:type="spellStart"/>
      <w:proofErr w:type="gramStart"/>
      <w:r>
        <w:rPr>
          <w:rFonts w:cs="Arial"/>
          <w:i/>
          <w:iCs/>
          <w:sz w:val="24"/>
          <w:szCs w:val="24"/>
        </w:rPr>
        <w:t>lmer</w:t>
      </w:r>
      <w:proofErr w:type="spellEnd"/>
      <w:r>
        <w:rPr>
          <w:rFonts w:cs="Arial"/>
          <w:i/>
          <w:iCs/>
          <w:sz w:val="24"/>
          <w:szCs w:val="24"/>
        </w:rPr>
        <w:t>(</w:t>
      </w:r>
      <w:proofErr w:type="gramEnd"/>
      <w:r>
        <w:rPr>
          <w:rFonts w:cs="Arial"/>
          <w:i/>
          <w:iCs/>
          <w:sz w:val="24"/>
          <w:szCs w:val="24"/>
        </w:rPr>
        <w:t xml:space="preserve">) function in the “lme4” package </w:t>
      </w:r>
      <w:sdt>
        <w:sdtPr>
          <w:rPr>
            <w:rFonts w:cs="Arial"/>
            <w:i/>
            <w:iCs/>
            <w:sz w:val="24"/>
            <w:szCs w:val="24"/>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733fa80f-4da3-4908-8488-d8c46fab7aed}"/>
          </w:placeholder>
        </w:sdtPr>
        <w:sdtContent>
          <w:r>
            <w:rPr>
              <w:rFonts w:cs="Arial"/>
              <w:i/>
              <w:iCs/>
              <w:sz w:val="24"/>
              <w:szCs w:val="24"/>
            </w:rPr>
            <w:t>(Bates et al. 2015)</w:t>
          </w:r>
        </w:sdtContent>
      </w:sdt>
      <w:r>
        <w:rPr>
          <w:rFonts w:cs="Arial"/>
          <w:i/>
          <w:iCs/>
          <w:sz w:val="24"/>
          <w:szCs w:val="24"/>
        </w:rPr>
        <w:t xml:space="preserve">. Only full observations were used in each model (observations with any missing entry were omitted; see Table 1 for the actual sample size for each model). The assumption of equal variance and normality were assessed using residual plots and QQ-plots. Significance (α = 0.05) of model coefficients were tested (Wald chi-square test) using the </w:t>
      </w:r>
      <w:proofErr w:type="spellStart"/>
      <w:proofErr w:type="gramStart"/>
      <w:r>
        <w:rPr>
          <w:rFonts w:cs="Arial"/>
          <w:i/>
          <w:iCs/>
          <w:sz w:val="24"/>
          <w:szCs w:val="24"/>
        </w:rPr>
        <w:t>Anova</w:t>
      </w:r>
      <w:proofErr w:type="spellEnd"/>
      <w:r>
        <w:rPr>
          <w:rFonts w:cs="Arial"/>
          <w:i/>
          <w:iCs/>
          <w:sz w:val="24"/>
          <w:szCs w:val="24"/>
        </w:rPr>
        <w:t>(</w:t>
      </w:r>
      <w:proofErr w:type="gramEnd"/>
      <w:r>
        <w:rPr>
          <w:rFonts w:cs="Arial"/>
          <w:i/>
          <w:iCs/>
          <w:sz w:val="24"/>
          <w:szCs w:val="24"/>
        </w:rPr>
        <w:t xml:space="preserve">) function in the “car” package (Fox and Weisberg 2019). All analyses were performed in R version 4.2.2 </w:t>
      </w:r>
      <w:sdt>
        <w:sdtPr>
          <w:rPr>
            <w:rFonts w:cs="Arial"/>
            <w:i/>
            <w:iCs/>
            <w:sz w:val="24"/>
            <w:szCs w:val="24"/>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7db4bba9-f10e-4f96-bf4f-07915ecf51b3}"/>
          </w:placeholder>
        </w:sdtPr>
        <w:sdtContent>
          <w:r>
            <w:rPr>
              <w:rFonts w:cs="Arial"/>
              <w:i/>
              <w:iCs/>
              <w:sz w:val="24"/>
              <w:szCs w:val="24"/>
            </w:rPr>
            <w:t>(R Development Core Team 2022)</w:t>
          </w:r>
        </w:sdtContent>
      </w:sdt>
      <w:r>
        <w:rPr>
          <w:rFonts w:cs="Arial"/>
          <w:i/>
          <w:iCs/>
          <w:sz w:val="24"/>
          <w:szCs w:val="24"/>
        </w:rPr>
        <w:t>.”</w:t>
      </w:r>
    </w:p>
    <w:p w14:paraId="3BCE465B" w14:textId="77777777" w:rsidR="005A1F1F" w:rsidRDefault="00EB2467">
      <w:pPr>
        <w:rPr>
          <w:rFonts w:cs="Arial"/>
          <w:sz w:val="24"/>
          <w:szCs w:val="24"/>
        </w:rPr>
      </w:pPr>
      <w:r>
        <w:rPr>
          <w:rFonts w:cs="Arial"/>
          <w:sz w:val="24"/>
          <w:szCs w:val="24"/>
        </w:rPr>
        <w:t>For each model, the assumption of equal variance and normality were both checked using a residual plot and a QQ-plot (the below plots were generated using the R package “performance”):</w:t>
      </w:r>
    </w:p>
    <w:p w14:paraId="736DF409" w14:textId="77777777" w:rsidR="005A1F1F" w:rsidRDefault="005A1F1F">
      <w:pPr>
        <w:rPr>
          <w:rFonts w:cs="Arial"/>
          <w:sz w:val="24"/>
          <w:szCs w:val="24"/>
        </w:rPr>
      </w:pPr>
    </w:p>
    <w:p w14:paraId="5C37FB73" w14:textId="77777777" w:rsidR="005A1F1F" w:rsidRDefault="005A1F1F">
      <w:pPr>
        <w:rPr>
          <w:rFonts w:cs="Arial"/>
          <w:sz w:val="24"/>
          <w:szCs w:val="24"/>
        </w:rPr>
      </w:pPr>
    </w:p>
    <w:p w14:paraId="6AB6401E" w14:textId="77777777" w:rsidR="005A1F1F" w:rsidRDefault="005A1F1F">
      <w:pPr>
        <w:rPr>
          <w:rFonts w:cs="Arial"/>
          <w:sz w:val="24"/>
          <w:szCs w:val="24"/>
        </w:rPr>
      </w:pPr>
    </w:p>
    <w:p w14:paraId="6CC6BAD4" w14:textId="77777777" w:rsidR="005A1F1F" w:rsidRDefault="005A1F1F">
      <w:pPr>
        <w:rPr>
          <w:rFonts w:cs="Arial"/>
          <w:sz w:val="24"/>
          <w:szCs w:val="24"/>
        </w:rPr>
      </w:pPr>
    </w:p>
    <w:p w14:paraId="1EFA417E" w14:textId="77777777" w:rsidR="005A1F1F" w:rsidRDefault="005A1F1F">
      <w:pPr>
        <w:rPr>
          <w:rFonts w:cs="Arial"/>
          <w:sz w:val="24"/>
          <w:szCs w:val="24"/>
        </w:rPr>
      </w:pPr>
    </w:p>
    <w:tbl>
      <w:tblPr>
        <w:tblStyle w:val="TableGrid"/>
        <w:tblW w:w="0" w:type="auto"/>
        <w:jc w:val="center"/>
        <w:tblLook w:val="04A0" w:firstRow="1" w:lastRow="0" w:firstColumn="1" w:lastColumn="0" w:noHBand="0" w:noVBand="1"/>
      </w:tblPr>
      <w:tblGrid>
        <w:gridCol w:w="6404"/>
      </w:tblGrid>
      <w:tr w:rsidR="005A1F1F" w14:paraId="3A303EC9" w14:textId="77777777">
        <w:trPr>
          <w:jc w:val="center"/>
        </w:trPr>
        <w:tc>
          <w:tcPr>
            <w:tcW w:w="0" w:type="auto"/>
            <w:vAlign w:val="center"/>
          </w:tcPr>
          <w:p w14:paraId="01AF3699" w14:textId="77777777" w:rsidR="005A1F1F" w:rsidRDefault="00EB2467">
            <w:pPr>
              <w:spacing w:line="240" w:lineRule="auto"/>
              <w:rPr>
                <w:rFonts w:cs="Arial"/>
                <w:sz w:val="24"/>
                <w:szCs w:val="24"/>
              </w:rPr>
            </w:pPr>
            <w:r>
              <w:rPr>
                <w:rFonts w:cs="Arial"/>
                <w:sz w:val="24"/>
                <w:szCs w:val="24"/>
              </w:rPr>
              <w:lastRenderedPageBreak/>
              <w:t>Model 1</w:t>
            </w:r>
          </w:p>
          <w:p w14:paraId="39CE4B6C" w14:textId="77777777" w:rsidR="005A1F1F" w:rsidRDefault="00EB2467">
            <w:pPr>
              <w:spacing w:line="240" w:lineRule="auto"/>
              <w:jc w:val="center"/>
              <w:rPr>
                <w:rFonts w:cs="Arial"/>
                <w:sz w:val="24"/>
                <w:szCs w:val="24"/>
              </w:rPr>
            </w:pPr>
            <w:r>
              <w:rPr>
                <w:rFonts w:cs="Arial"/>
                <w:noProof/>
                <w:sz w:val="24"/>
                <w:szCs w:val="24"/>
              </w:rPr>
              <w:drawing>
                <wp:inline distT="0" distB="0" distL="114300" distR="114300" wp14:anchorId="3414368E" wp14:editId="067DBDA1">
                  <wp:extent cx="3905250" cy="2231390"/>
                  <wp:effectExtent l="19050" t="0" r="0" b="0"/>
                  <wp:docPr id="1" name="Picture 1" descr="Performance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formance_recruitment"/>
                          <pic:cNvPicPr>
                            <a:picLocks noChangeAspect="1"/>
                          </pic:cNvPicPr>
                        </pic:nvPicPr>
                        <pic:blipFill>
                          <a:blip r:embed="rId12" cstate="print"/>
                          <a:stretch>
                            <a:fillRect/>
                          </a:stretch>
                        </pic:blipFill>
                        <pic:spPr>
                          <a:xfrm>
                            <a:off x="0" y="0"/>
                            <a:ext cx="3905719" cy="2232000"/>
                          </a:xfrm>
                          <a:prstGeom prst="rect">
                            <a:avLst/>
                          </a:prstGeom>
                        </pic:spPr>
                      </pic:pic>
                    </a:graphicData>
                  </a:graphic>
                </wp:inline>
              </w:drawing>
            </w:r>
          </w:p>
        </w:tc>
      </w:tr>
      <w:tr w:rsidR="005A1F1F" w14:paraId="22909F44" w14:textId="77777777">
        <w:trPr>
          <w:jc w:val="center"/>
        </w:trPr>
        <w:tc>
          <w:tcPr>
            <w:tcW w:w="0" w:type="auto"/>
            <w:vAlign w:val="center"/>
          </w:tcPr>
          <w:p w14:paraId="67E5799D" w14:textId="77777777" w:rsidR="005A1F1F" w:rsidRDefault="00EB2467">
            <w:pPr>
              <w:spacing w:line="240" w:lineRule="auto"/>
              <w:rPr>
                <w:rFonts w:cs="Arial"/>
                <w:sz w:val="24"/>
                <w:szCs w:val="24"/>
              </w:rPr>
            </w:pPr>
            <w:r>
              <w:rPr>
                <w:rFonts w:cs="Arial"/>
                <w:sz w:val="24"/>
                <w:szCs w:val="24"/>
              </w:rPr>
              <w:t>Model 2</w:t>
            </w:r>
          </w:p>
          <w:p w14:paraId="697758A5" w14:textId="77777777" w:rsidR="005A1F1F" w:rsidRDefault="00EB2467">
            <w:pPr>
              <w:spacing w:line="240" w:lineRule="auto"/>
              <w:jc w:val="center"/>
              <w:rPr>
                <w:rFonts w:cs="Arial"/>
                <w:sz w:val="24"/>
                <w:szCs w:val="24"/>
              </w:rPr>
            </w:pPr>
            <w:r>
              <w:rPr>
                <w:rFonts w:cs="Arial"/>
                <w:noProof/>
                <w:sz w:val="24"/>
                <w:szCs w:val="24"/>
              </w:rPr>
              <w:drawing>
                <wp:inline distT="0" distB="0" distL="114300" distR="114300" wp14:anchorId="20E08D60" wp14:editId="619C6514">
                  <wp:extent cx="3905250" cy="2231390"/>
                  <wp:effectExtent l="19050" t="0" r="0" b="0"/>
                  <wp:docPr id="2" name="Picture 2" descr="Performance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formance_promotion"/>
                          <pic:cNvPicPr>
                            <a:picLocks noChangeAspect="1"/>
                          </pic:cNvPicPr>
                        </pic:nvPicPr>
                        <pic:blipFill>
                          <a:blip r:embed="rId13" cstate="print"/>
                          <a:stretch>
                            <a:fillRect/>
                          </a:stretch>
                        </pic:blipFill>
                        <pic:spPr>
                          <a:xfrm>
                            <a:off x="0" y="0"/>
                            <a:ext cx="3905719" cy="2232000"/>
                          </a:xfrm>
                          <a:prstGeom prst="rect">
                            <a:avLst/>
                          </a:prstGeom>
                        </pic:spPr>
                      </pic:pic>
                    </a:graphicData>
                  </a:graphic>
                </wp:inline>
              </w:drawing>
            </w:r>
          </w:p>
        </w:tc>
      </w:tr>
      <w:tr w:rsidR="005A1F1F" w14:paraId="5F8DAB39" w14:textId="77777777">
        <w:trPr>
          <w:jc w:val="center"/>
        </w:trPr>
        <w:tc>
          <w:tcPr>
            <w:tcW w:w="0" w:type="auto"/>
            <w:vAlign w:val="center"/>
          </w:tcPr>
          <w:p w14:paraId="213AA7B5" w14:textId="77777777" w:rsidR="005A1F1F" w:rsidRDefault="00EB2467">
            <w:pPr>
              <w:spacing w:line="240" w:lineRule="auto"/>
              <w:rPr>
                <w:rFonts w:cs="Arial"/>
                <w:sz w:val="24"/>
                <w:szCs w:val="24"/>
              </w:rPr>
            </w:pPr>
            <w:r>
              <w:rPr>
                <w:rFonts w:cs="Arial"/>
                <w:sz w:val="24"/>
                <w:szCs w:val="24"/>
              </w:rPr>
              <w:t>Model 3</w:t>
            </w:r>
          </w:p>
          <w:p w14:paraId="6240807A" w14:textId="77777777" w:rsidR="005A1F1F" w:rsidRDefault="00EB2467">
            <w:pPr>
              <w:spacing w:line="240" w:lineRule="auto"/>
              <w:jc w:val="center"/>
              <w:rPr>
                <w:rFonts w:cs="Arial"/>
                <w:sz w:val="24"/>
                <w:szCs w:val="24"/>
              </w:rPr>
            </w:pPr>
            <w:r>
              <w:rPr>
                <w:rFonts w:cs="Arial"/>
                <w:noProof/>
                <w:sz w:val="24"/>
                <w:szCs w:val="24"/>
              </w:rPr>
              <w:drawing>
                <wp:inline distT="0" distB="0" distL="114300" distR="114300" wp14:anchorId="47DE9BDD" wp14:editId="420E40D5">
                  <wp:extent cx="3903980" cy="2231390"/>
                  <wp:effectExtent l="19050" t="0" r="822" b="0"/>
                  <wp:docPr id="6" name="Picture 6" descr="Duration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uration_recruitment"/>
                          <pic:cNvPicPr>
                            <a:picLocks noChangeAspect="1"/>
                          </pic:cNvPicPr>
                        </pic:nvPicPr>
                        <pic:blipFill>
                          <a:blip r:embed="rId14" cstate="print"/>
                          <a:stretch>
                            <a:fillRect/>
                          </a:stretch>
                        </pic:blipFill>
                        <pic:spPr>
                          <a:xfrm>
                            <a:off x="0" y="0"/>
                            <a:ext cx="3904428" cy="2232000"/>
                          </a:xfrm>
                          <a:prstGeom prst="rect">
                            <a:avLst/>
                          </a:prstGeom>
                        </pic:spPr>
                      </pic:pic>
                    </a:graphicData>
                  </a:graphic>
                </wp:inline>
              </w:drawing>
            </w:r>
          </w:p>
        </w:tc>
      </w:tr>
      <w:tr w:rsidR="005A1F1F" w14:paraId="7D7E56EF" w14:textId="77777777">
        <w:trPr>
          <w:jc w:val="center"/>
        </w:trPr>
        <w:tc>
          <w:tcPr>
            <w:tcW w:w="0" w:type="auto"/>
            <w:vAlign w:val="center"/>
          </w:tcPr>
          <w:p w14:paraId="58EEA0EB" w14:textId="77777777" w:rsidR="005A1F1F" w:rsidRDefault="00EB2467">
            <w:pPr>
              <w:spacing w:line="240" w:lineRule="auto"/>
              <w:rPr>
                <w:rFonts w:cs="Arial"/>
                <w:sz w:val="24"/>
                <w:szCs w:val="24"/>
              </w:rPr>
            </w:pPr>
            <w:r>
              <w:rPr>
                <w:rFonts w:cs="Arial"/>
                <w:sz w:val="24"/>
                <w:szCs w:val="24"/>
              </w:rPr>
              <w:lastRenderedPageBreak/>
              <w:t>Model 4</w:t>
            </w:r>
          </w:p>
          <w:p w14:paraId="55A030D6" w14:textId="77777777" w:rsidR="005A1F1F" w:rsidRDefault="00EB2467">
            <w:pPr>
              <w:spacing w:line="240" w:lineRule="auto"/>
              <w:jc w:val="center"/>
              <w:rPr>
                <w:rFonts w:cs="Arial"/>
                <w:sz w:val="24"/>
                <w:szCs w:val="24"/>
              </w:rPr>
            </w:pPr>
            <w:r>
              <w:rPr>
                <w:rFonts w:cs="Arial"/>
                <w:noProof/>
                <w:sz w:val="24"/>
                <w:szCs w:val="24"/>
              </w:rPr>
              <w:drawing>
                <wp:inline distT="0" distB="0" distL="114300" distR="114300" wp14:anchorId="37D9F329" wp14:editId="3F52462F">
                  <wp:extent cx="3910330" cy="2231390"/>
                  <wp:effectExtent l="19050" t="0" r="0" b="0"/>
                  <wp:docPr id="5" name="Picture 5" descr="Duration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ration_promotion"/>
                          <pic:cNvPicPr>
                            <a:picLocks noChangeAspect="1"/>
                          </pic:cNvPicPr>
                        </pic:nvPicPr>
                        <pic:blipFill>
                          <a:blip r:embed="rId15" cstate="print"/>
                          <a:stretch>
                            <a:fillRect/>
                          </a:stretch>
                        </pic:blipFill>
                        <pic:spPr>
                          <a:xfrm>
                            <a:off x="0" y="0"/>
                            <a:ext cx="3910726" cy="2232000"/>
                          </a:xfrm>
                          <a:prstGeom prst="rect">
                            <a:avLst/>
                          </a:prstGeom>
                        </pic:spPr>
                      </pic:pic>
                    </a:graphicData>
                  </a:graphic>
                </wp:inline>
              </w:drawing>
            </w:r>
          </w:p>
        </w:tc>
      </w:tr>
      <w:tr w:rsidR="005A1F1F" w14:paraId="2C850104" w14:textId="77777777">
        <w:trPr>
          <w:jc w:val="center"/>
        </w:trPr>
        <w:tc>
          <w:tcPr>
            <w:tcW w:w="0" w:type="auto"/>
            <w:vAlign w:val="center"/>
          </w:tcPr>
          <w:p w14:paraId="72D9FCD1" w14:textId="77777777" w:rsidR="005A1F1F" w:rsidRDefault="00EB2467">
            <w:pPr>
              <w:spacing w:line="240" w:lineRule="auto"/>
              <w:rPr>
                <w:rFonts w:cs="Arial"/>
                <w:sz w:val="24"/>
                <w:szCs w:val="24"/>
              </w:rPr>
            </w:pPr>
            <w:r>
              <w:rPr>
                <w:rFonts w:cs="Arial"/>
                <w:sz w:val="24"/>
                <w:szCs w:val="24"/>
              </w:rPr>
              <w:t>Model 5</w:t>
            </w:r>
          </w:p>
          <w:p w14:paraId="2FC4D0A4" w14:textId="77777777" w:rsidR="005A1F1F" w:rsidRDefault="00EB2467">
            <w:pPr>
              <w:spacing w:line="240" w:lineRule="auto"/>
              <w:jc w:val="center"/>
              <w:rPr>
                <w:rFonts w:cs="Arial"/>
                <w:sz w:val="24"/>
                <w:szCs w:val="24"/>
              </w:rPr>
            </w:pPr>
            <w:r>
              <w:rPr>
                <w:rFonts w:cs="Arial"/>
                <w:noProof/>
                <w:sz w:val="24"/>
                <w:szCs w:val="24"/>
              </w:rPr>
              <w:drawing>
                <wp:inline distT="0" distB="0" distL="114300" distR="114300" wp14:anchorId="525B4E31" wp14:editId="13D394D5">
                  <wp:extent cx="3910330" cy="2231390"/>
                  <wp:effectExtent l="19050" t="0" r="0" b="0"/>
                  <wp:docPr id="4" name="Picture 4" descr="Diff_recrui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ff_recruitment"/>
                          <pic:cNvPicPr>
                            <a:picLocks noChangeAspect="1"/>
                          </pic:cNvPicPr>
                        </pic:nvPicPr>
                        <pic:blipFill>
                          <a:blip r:embed="rId16" cstate="print"/>
                          <a:stretch>
                            <a:fillRect/>
                          </a:stretch>
                        </pic:blipFill>
                        <pic:spPr>
                          <a:xfrm>
                            <a:off x="0" y="0"/>
                            <a:ext cx="3910726" cy="2232000"/>
                          </a:xfrm>
                          <a:prstGeom prst="rect">
                            <a:avLst/>
                          </a:prstGeom>
                        </pic:spPr>
                      </pic:pic>
                    </a:graphicData>
                  </a:graphic>
                </wp:inline>
              </w:drawing>
            </w:r>
          </w:p>
        </w:tc>
      </w:tr>
      <w:tr w:rsidR="005A1F1F" w14:paraId="1C41D06D" w14:textId="77777777">
        <w:trPr>
          <w:jc w:val="center"/>
        </w:trPr>
        <w:tc>
          <w:tcPr>
            <w:tcW w:w="0" w:type="auto"/>
            <w:vAlign w:val="center"/>
          </w:tcPr>
          <w:p w14:paraId="0584BD57" w14:textId="77777777" w:rsidR="005A1F1F" w:rsidRDefault="00EB2467">
            <w:pPr>
              <w:spacing w:line="240" w:lineRule="auto"/>
              <w:rPr>
                <w:rFonts w:cs="Arial"/>
                <w:sz w:val="24"/>
                <w:szCs w:val="24"/>
              </w:rPr>
            </w:pPr>
            <w:r>
              <w:rPr>
                <w:rFonts w:cs="Arial"/>
                <w:sz w:val="24"/>
                <w:szCs w:val="24"/>
              </w:rPr>
              <w:t>Model 6</w:t>
            </w:r>
          </w:p>
          <w:p w14:paraId="50605FA3" w14:textId="77777777" w:rsidR="005A1F1F" w:rsidRDefault="00EB2467">
            <w:pPr>
              <w:spacing w:line="240" w:lineRule="auto"/>
              <w:jc w:val="center"/>
              <w:rPr>
                <w:rFonts w:cs="Arial"/>
                <w:sz w:val="24"/>
                <w:szCs w:val="24"/>
              </w:rPr>
            </w:pPr>
            <w:r>
              <w:rPr>
                <w:rFonts w:cs="Arial"/>
                <w:noProof/>
                <w:sz w:val="24"/>
                <w:szCs w:val="24"/>
              </w:rPr>
              <w:drawing>
                <wp:inline distT="0" distB="0" distL="114300" distR="114300" wp14:anchorId="3701597D" wp14:editId="49D2ED65">
                  <wp:extent cx="3910330" cy="2231390"/>
                  <wp:effectExtent l="19050" t="0" r="0" b="0"/>
                  <wp:docPr id="3" name="Picture 3" descr="Diff_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ff_promotion"/>
                          <pic:cNvPicPr>
                            <a:picLocks noChangeAspect="1"/>
                          </pic:cNvPicPr>
                        </pic:nvPicPr>
                        <pic:blipFill>
                          <a:blip r:embed="rId17" cstate="print"/>
                          <a:stretch>
                            <a:fillRect/>
                          </a:stretch>
                        </pic:blipFill>
                        <pic:spPr>
                          <a:xfrm>
                            <a:off x="0" y="0"/>
                            <a:ext cx="3910726" cy="2232000"/>
                          </a:xfrm>
                          <a:prstGeom prst="rect">
                            <a:avLst/>
                          </a:prstGeom>
                        </pic:spPr>
                      </pic:pic>
                    </a:graphicData>
                  </a:graphic>
                </wp:inline>
              </w:drawing>
            </w:r>
          </w:p>
        </w:tc>
      </w:tr>
    </w:tbl>
    <w:p w14:paraId="23E5A1C4" w14:textId="77777777" w:rsidR="005A1F1F" w:rsidRDefault="005A1F1F">
      <w:pPr>
        <w:rPr>
          <w:rFonts w:cs="Arial"/>
          <w:color w:val="FF0000"/>
          <w:sz w:val="24"/>
          <w:szCs w:val="24"/>
        </w:rPr>
      </w:pPr>
    </w:p>
    <w:p w14:paraId="3B7BB093" w14:textId="77777777" w:rsidR="005A1F1F" w:rsidRDefault="00EB2467">
      <w:pPr>
        <w:rPr>
          <w:rFonts w:cs="Arial"/>
          <w:sz w:val="24"/>
          <w:szCs w:val="24"/>
        </w:rPr>
      </w:pPr>
      <w:r>
        <w:rPr>
          <w:rFonts w:cs="Arial"/>
          <w:sz w:val="24"/>
          <w:szCs w:val="24"/>
        </w:rPr>
        <w:lastRenderedPageBreak/>
        <w:t>Overall, there is no severe violation of the assumptions. The residuals in Model 5 seem to deviate from the line at the top-right corner. Nonetheless, this should not be a major issue as studies have shown that regression models are fairly robust to moderate degree of non-normality (</w:t>
      </w:r>
      <w:proofErr w:type="spellStart"/>
      <w:r>
        <w:rPr>
          <w:rFonts w:cs="Arial"/>
          <w:sz w:val="24"/>
          <w:szCs w:val="24"/>
        </w:rPr>
        <w:t>Knief</w:t>
      </w:r>
      <w:proofErr w:type="spellEnd"/>
      <w:r>
        <w:rPr>
          <w:rFonts w:cs="Arial"/>
          <w:sz w:val="24"/>
          <w:szCs w:val="24"/>
        </w:rPr>
        <w:t xml:space="preserve"> and </w:t>
      </w:r>
      <w:proofErr w:type="spellStart"/>
      <w:r>
        <w:rPr>
          <w:rFonts w:cs="Arial"/>
          <w:sz w:val="24"/>
          <w:szCs w:val="24"/>
        </w:rPr>
        <w:t>Forstmeier</w:t>
      </w:r>
      <w:proofErr w:type="spellEnd"/>
      <w:r>
        <w:rPr>
          <w:rFonts w:cs="Arial"/>
          <w:sz w:val="24"/>
          <w:szCs w:val="24"/>
        </w:rPr>
        <w:t xml:space="preserve"> 2021; </w:t>
      </w:r>
      <w:proofErr w:type="spellStart"/>
      <w:r>
        <w:rPr>
          <w:rFonts w:cs="Arial"/>
          <w:sz w:val="24"/>
          <w:szCs w:val="24"/>
        </w:rPr>
        <w:t>Schielzeth</w:t>
      </w:r>
      <w:proofErr w:type="spellEnd"/>
      <w:r>
        <w:rPr>
          <w:rFonts w:cs="Arial"/>
          <w:sz w:val="24"/>
          <w:szCs w:val="24"/>
        </w:rPr>
        <w:t xml:space="preserve"> et al. 2020).</w:t>
      </w:r>
    </w:p>
    <w:p w14:paraId="1331BF1D" w14:textId="77777777" w:rsidR="005A1F1F" w:rsidRDefault="00EB2467">
      <w:pPr>
        <w:rPr>
          <w:rFonts w:cs="Arial"/>
          <w:b/>
          <w:bCs/>
          <w:sz w:val="24"/>
          <w:szCs w:val="24"/>
        </w:rPr>
      </w:pPr>
      <w:r>
        <w:rPr>
          <w:rFonts w:cs="Arial"/>
          <w:b/>
          <w:bCs/>
          <w:sz w:val="24"/>
          <w:szCs w:val="24"/>
        </w:rPr>
        <w:t>References:</w:t>
      </w:r>
    </w:p>
    <w:p w14:paraId="767D687D" w14:textId="77777777" w:rsidR="005A1F1F" w:rsidRDefault="00EB2467">
      <w:pPr>
        <w:ind w:left="540" w:hanging="540"/>
        <w:rPr>
          <w:rFonts w:cs="Arial"/>
          <w:sz w:val="24"/>
          <w:szCs w:val="24"/>
        </w:rPr>
      </w:pPr>
      <w:proofErr w:type="spellStart"/>
      <w:r>
        <w:rPr>
          <w:rFonts w:cs="Arial"/>
          <w:sz w:val="24"/>
          <w:szCs w:val="24"/>
        </w:rPr>
        <w:t>Knief</w:t>
      </w:r>
      <w:proofErr w:type="spellEnd"/>
      <w:r>
        <w:rPr>
          <w:rFonts w:cs="Arial"/>
          <w:sz w:val="24"/>
          <w:szCs w:val="24"/>
        </w:rPr>
        <w:t xml:space="preserve">, U. &amp; </w:t>
      </w:r>
      <w:proofErr w:type="spellStart"/>
      <w:r>
        <w:rPr>
          <w:rFonts w:cs="Arial"/>
          <w:sz w:val="24"/>
          <w:szCs w:val="24"/>
        </w:rPr>
        <w:t>Forstmeier</w:t>
      </w:r>
      <w:proofErr w:type="spellEnd"/>
      <w:r>
        <w:rPr>
          <w:rFonts w:cs="Arial"/>
          <w:sz w:val="24"/>
          <w:szCs w:val="24"/>
        </w:rPr>
        <w:t>, W. (2021). Violating the normality assumption may be the lesser of two evils. </w:t>
      </w:r>
      <w:r>
        <w:rPr>
          <w:rFonts w:cs="Arial"/>
          <w:i/>
          <w:iCs/>
          <w:sz w:val="24"/>
          <w:szCs w:val="24"/>
        </w:rPr>
        <w:t>Behavior Research Methods</w:t>
      </w:r>
      <w:r>
        <w:rPr>
          <w:rFonts w:cs="Arial"/>
          <w:sz w:val="24"/>
          <w:szCs w:val="24"/>
        </w:rPr>
        <w:t>, 53, 2576-2590.</w:t>
      </w:r>
    </w:p>
    <w:p w14:paraId="441E8303" w14:textId="77777777" w:rsidR="005A1F1F" w:rsidRDefault="00EB2467">
      <w:pPr>
        <w:ind w:left="540" w:hanging="540"/>
        <w:rPr>
          <w:rFonts w:cs="Arial"/>
          <w:color w:val="FF0000"/>
          <w:sz w:val="24"/>
          <w:szCs w:val="24"/>
        </w:rPr>
      </w:pPr>
      <w:proofErr w:type="spellStart"/>
      <w:r>
        <w:rPr>
          <w:rFonts w:cs="Arial"/>
          <w:sz w:val="24"/>
          <w:szCs w:val="24"/>
        </w:rPr>
        <w:t>Schielzeth</w:t>
      </w:r>
      <w:proofErr w:type="spellEnd"/>
      <w:r>
        <w:rPr>
          <w:rFonts w:cs="Arial"/>
          <w:sz w:val="24"/>
          <w:szCs w:val="24"/>
        </w:rPr>
        <w:t xml:space="preserve">, H., </w:t>
      </w:r>
      <w:proofErr w:type="spellStart"/>
      <w:r>
        <w:rPr>
          <w:rFonts w:cs="Arial"/>
          <w:sz w:val="24"/>
          <w:szCs w:val="24"/>
        </w:rPr>
        <w:t>Dingemanse</w:t>
      </w:r>
      <w:proofErr w:type="spellEnd"/>
      <w:r>
        <w:rPr>
          <w:rFonts w:cs="Arial"/>
          <w:sz w:val="24"/>
          <w:szCs w:val="24"/>
        </w:rPr>
        <w:t xml:space="preserve">, N.J., Nakagawa, S., </w:t>
      </w:r>
      <w:proofErr w:type="spellStart"/>
      <w:r>
        <w:rPr>
          <w:rFonts w:cs="Arial"/>
          <w:sz w:val="24"/>
          <w:szCs w:val="24"/>
        </w:rPr>
        <w:t>Westneat</w:t>
      </w:r>
      <w:proofErr w:type="spellEnd"/>
      <w:r>
        <w:rPr>
          <w:rFonts w:cs="Arial"/>
          <w:sz w:val="24"/>
          <w:szCs w:val="24"/>
        </w:rPr>
        <w:t xml:space="preserve">, D.F., </w:t>
      </w:r>
      <w:proofErr w:type="spellStart"/>
      <w:r>
        <w:rPr>
          <w:rFonts w:cs="Arial"/>
          <w:sz w:val="24"/>
          <w:szCs w:val="24"/>
        </w:rPr>
        <w:t>Allegue</w:t>
      </w:r>
      <w:proofErr w:type="spellEnd"/>
      <w:r>
        <w:rPr>
          <w:rFonts w:cs="Arial"/>
          <w:sz w:val="24"/>
          <w:szCs w:val="24"/>
        </w:rPr>
        <w:t xml:space="preserve">, H., </w:t>
      </w:r>
      <w:proofErr w:type="spellStart"/>
      <w:r>
        <w:rPr>
          <w:rFonts w:cs="Arial"/>
          <w:sz w:val="24"/>
          <w:szCs w:val="24"/>
        </w:rPr>
        <w:t>Teplitsky</w:t>
      </w:r>
      <w:proofErr w:type="spellEnd"/>
      <w:r>
        <w:rPr>
          <w:rFonts w:cs="Arial"/>
          <w:sz w:val="24"/>
          <w:szCs w:val="24"/>
        </w:rPr>
        <w:t xml:space="preserve">, C., </w:t>
      </w:r>
      <w:proofErr w:type="spellStart"/>
      <w:r>
        <w:rPr>
          <w:rFonts w:cs="Arial"/>
          <w:sz w:val="24"/>
          <w:szCs w:val="24"/>
        </w:rPr>
        <w:t>Réale</w:t>
      </w:r>
      <w:proofErr w:type="spellEnd"/>
      <w:r>
        <w:rPr>
          <w:rFonts w:cs="Arial"/>
          <w:sz w:val="24"/>
          <w:szCs w:val="24"/>
        </w:rPr>
        <w:t xml:space="preserve">, D., </w:t>
      </w:r>
      <w:proofErr w:type="spellStart"/>
      <w:r>
        <w:rPr>
          <w:rFonts w:cs="Arial"/>
          <w:sz w:val="24"/>
          <w:szCs w:val="24"/>
        </w:rPr>
        <w:t>Dochtermann</w:t>
      </w:r>
      <w:proofErr w:type="spellEnd"/>
      <w:r>
        <w:rPr>
          <w:rFonts w:cs="Arial"/>
          <w:sz w:val="24"/>
          <w:szCs w:val="24"/>
        </w:rPr>
        <w:t xml:space="preserve">, N.A., </w:t>
      </w:r>
      <w:proofErr w:type="spellStart"/>
      <w:r>
        <w:rPr>
          <w:rFonts w:cs="Arial"/>
          <w:sz w:val="24"/>
          <w:szCs w:val="24"/>
        </w:rPr>
        <w:t>Garamszegi</w:t>
      </w:r>
      <w:proofErr w:type="spellEnd"/>
      <w:r>
        <w:rPr>
          <w:rFonts w:cs="Arial"/>
          <w:sz w:val="24"/>
          <w:szCs w:val="24"/>
        </w:rPr>
        <w:t>, L.Z. &amp; Araya‐</w:t>
      </w:r>
      <w:proofErr w:type="spellStart"/>
      <w:r>
        <w:rPr>
          <w:rFonts w:cs="Arial"/>
          <w:sz w:val="24"/>
          <w:szCs w:val="24"/>
        </w:rPr>
        <w:t>Ajoy</w:t>
      </w:r>
      <w:proofErr w:type="spellEnd"/>
      <w:r>
        <w:rPr>
          <w:rFonts w:cs="Arial"/>
          <w:sz w:val="24"/>
          <w:szCs w:val="24"/>
        </w:rPr>
        <w:t>, Y.G. (2020). Robustness of linear mixed‐effects models to violations of distributional assumptions. </w:t>
      </w:r>
      <w:r>
        <w:rPr>
          <w:rFonts w:cs="Arial"/>
          <w:i/>
          <w:iCs/>
          <w:sz w:val="24"/>
          <w:szCs w:val="24"/>
        </w:rPr>
        <w:t>Methods in ecology and evolution</w:t>
      </w:r>
      <w:r>
        <w:rPr>
          <w:rFonts w:cs="Arial"/>
          <w:sz w:val="24"/>
          <w:szCs w:val="24"/>
        </w:rPr>
        <w:t>, 11, 1141-1152.</w:t>
      </w:r>
    </w:p>
    <w:p w14:paraId="6194F0D1" w14:textId="77777777" w:rsidR="005A1F1F" w:rsidRDefault="005A1F1F">
      <w:pPr>
        <w:ind w:left="540" w:hanging="540"/>
        <w:rPr>
          <w:rFonts w:cs="Arial"/>
          <w:i/>
          <w:iCs/>
          <w:sz w:val="24"/>
          <w:szCs w:val="24"/>
        </w:rPr>
      </w:pPr>
    </w:p>
    <w:p w14:paraId="29E75CE4" w14:textId="77777777" w:rsidR="005A1F1F" w:rsidRDefault="00EB2467">
      <w:pPr>
        <w:ind w:left="540" w:hanging="540"/>
        <w:rPr>
          <w:rFonts w:cs="Arial"/>
          <w:color w:val="FF0000"/>
          <w:sz w:val="24"/>
          <w:szCs w:val="24"/>
        </w:rPr>
      </w:pPr>
      <w:r>
        <w:rPr>
          <w:rFonts w:cs="Arial"/>
          <w:i/>
          <w:iCs/>
          <w:sz w:val="24"/>
          <w:szCs w:val="24"/>
        </w:rPr>
        <w:t>Results</w:t>
      </w:r>
    </w:p>
    <w:p w14:paraId="2BE35DF0" w14:textId="77777777" w:rsidR="005A1F1F" w:rsidRDefault="00EB2467">
      <w:pPr>
        <w:rPr>
          <w:rFonts w:cs="Arial"/>
          <w:sz w:val="24"/>
          <w:szCs w:val="24"/>
        </w:rPr>
      </w:pPr>
      <w:r>
        <w:rPr>
          <w:rFonts w:cs="Arial" w:hint="eastAsia"/>
          <w:b/>
          <w:bCs/>
          <w:sz w:val="24"/>
          <w:szCs w:val="24"/>
          <w:u w:val="single"/>
        </w:rPr>
        <w:t>Comment 13</w:t>
      </w:r>
      <w:r>
        <w:rPr>
          <w:rFonts w:cs="Arial" w:hint="eastAsia"/>
          <w:sz w:val="24"/>
          <w:szCs w:val="24"/>
        </w:rPr>
        <w:t xml:space="preserve"> &gt; </w:t>
      </w:r>
      <w:r>
        <w:rPr>
          <w:rFonts w:cs="Arial"/>
          <w:sz w:val="24"/>
          <w:szCs w:val="24"/>
        </w:rPr>
        <w:t xml:space="preserve">The authors should provide descriptive statistics for their data and variables. Either in the results section or in the Materials and </w:t>
      </w:r>
      <w:r>
        <w:rPr>
          <w:rFonts w:cs="Arial" w:hint="eastAsia"/>
          <w:sz w:val="24"/>
          <w:szCs w:val="24"/>
        </w:rPr>
        <w:t>M</w:t>
      </w:r>
      <w:r>
        <w:rPr>
          <w:rFonts w:cs="Arial"/>
          <w:sz w:val="24"/>
          <w:szCs w:val="24"/>
        </w:rPr>
        <w:t>ethods section. This is important so that the reader can get an overview of the data and its properties.</w:t>
      </w:r>
    </w:p>
    <w:p w14:paraId="4C978220" w14:textId="3E89A70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We did provide an overview of our data in the first paragraph of the original manuscript (</w:t>
      </w:r>
      <w:r>
        <w:rPr>
          <w:rFonts w:cs="Arial"/>
          <w:sz w:val="24"/>
          <w:szCs w:val="24"/>
        </w:rPr>
        <w:t xml:space="preserve">now at </w:t>
      </w:r>
      <w:r>
        <w:rPr>
          <w:rFonts w:cs="Arial" w:hint="eastAsia"/>
          <w:sz w:val="24"/>
          <w:szCs w:val="24"/>
        </w:rPr>
        <w:t>Line 24</w:t>
      </w:r>
      <w:r w:rsidR="007C6884">
        <w:rPr>
          <w:rFonts w:cs="Arial"/>
          <w:sz w:val="24"/>
          <w:szCs w:val="24"/>
        </w:rPr>
        <w:t>5</w:t>
      </w:r>
      <w:r>
        <w:rPr>
          <w:rFonts w:cs="Arial" w:hint="eastAsia"/>
          <w:sz w:val="24"/>
          <w:szCs w:val="24"/>
        </w:rPr>
        <w:t>-25</w:t>
      </w:r>
      <w:r w:rsidR="007C6884">
        <w:rPr>
          <w:rFonts w:cs="Arial"/>
          <w:sz w:val="24"/>
          <w:szCs w:val="24"/>
        </w:rPr>
        <w:t>2</w:t>
      </w:r>
      <w:r>
        <w:rPr>
          <w:rFonts w:cs="Arial" w:hint="eastAsia"/>
          <w:sz w:val="24"/>
          <w:szCs w:val="24"/>
        </w:rPr>
        <w:t xml:space="preserve"> in the revised manuscript). </w:t>
      </w:r>
    </w:p>
    <w:p w14:paraId="6B67D978" w14:textId="77777777" w:rsidR="005A1F1F" w:rsidRDefault="005A1F1F">
      <w:pPr>
        <w:rPr>
          <w:rFonts w:cs="Arial"/>
          <w:sz w:val="24"/>
          <w:szCs w:val="24"/>
        </w:rPr>
      </w:pPr>
    </w:p>
    <w:p w14:paraId="0A0EB441" w14:textId="77777777" w:rsidR="005A1F1F" w:rsidRDefault="00EB2467">
      <w:pPr>
        <w:rPr>
          <w:rFonts w:cs="Arial"/>
          <w:sz w:val="24"/>
          <w:szCs w:val="24"/>
        </w:rPr>
      </w:pPr>
      <w:r>
        <w:rPr>
          <w:rFonts w:cs="Arial" w:hint="eastAsia"/>
          <w:b/>
          <w:bCs/>
          <w:sz w:val="24"/>
          <w:szCs w:val="24"/>
          <w:u w:val="single"/>
        </w:rPr>
        <w:t>Comment 14</w:t>
      </w:r>
      <w:r>
        <w:rPr>
          <w:rFonts w:cs="Arial" w:hint="eastAsia"/>
          <w:sz w:val="24"/>
          <w:szCs w:val="24"/>
        </w:rPr>
        <w:t xml:space="preserve"> &gt; </w:t>
      </w:r>
      <w:r>
        <w:rPr>
          <w:rFonts w:cs="Arial"/>
          <w:sz w:val="24"/>
          <w:szCs w:val="24"/>
        </w:rPr>
        <w:t xml:space="preserve">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w:t>
      </w:r>
      <w:r>
        <w:rPr>
          <w:rFonts w:cs="Arial"/>
          <w:sz w:val="24"/>
          <w:szCs w:val="24"/>
        </w:rPr>
        <w:lastRenderedPageBreak/>
        <w:t xml:space="preserve">that there are some </w:t>
      </w:r>
      <w:proofErr w:type="gramStart"/>
      <w:r>
        <w:rPr>
          <w:rFonts w:cs="Arial"/>
          <w:sz w:val="24"/>
          <w:szCs w:val="24"/>
        </w:rPr>
        <w:t>uncertainty</w:t>
      </w:r>
      <w:proofErr w:type="gramEnd"/>
      <w:r>
        <w:rPr>
          <w:rFonts w:cs="Arial"/>
          <w:sz w:val="24"/>
          <w:szCs w:val="24"/>
        </w:rPr>
        <w:t xml:space="preserve">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cs="Arial" w:hint="eastAsia"/>
          <w:sz w:val="24"/>
          <w:szCs w:val="24"/>
        </w:rPr>
        <w:t xml:space="preserve"> </w:t>
      </w:r>
      <w:r>
        <w:rPr>
          <w:rFonts w:cs="Arial"/>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14:paraId="7125C534" w14:textId="3E8E2FE3"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bringing up the issue of </w:t>
      </w:r>
      <w:r>
        <w:rPr>
          <w:rFonts w:cs="Arial"/>
          <w:sz w:val="24"/>
          <w:szCs w:val="24"/>
        </w:rPr>
        <w:t>interpret</w:t>
      </w:r>
      <w:r>
        <w:rPr>
          <w:rFonts w:cs="Arial" w:hint="eastAsia"/>
          <w:sz w:val="24"/>
          <w:szCs w:val="24"/>
        </w:rPr>
        <w:t xml:space="preserve">ing the results based on </w:t>
      </w:r>
      <w:r>
        <w:rPr>
          <w:rFonts w:cs="Arial" w:hint="eastAsia"/>
          <w:i/>
          <w:sz w:val="24"/>
          <w:szCs w:val="24"/>
        </w:rPr>
        <w:t>p</w:t>
      </w:r>
      <w:r>
        <w:rPr>
          <w:rFonts w:cs="Arial" w:hint="eastAsia"/>
          <w:sz w:val="24"/>
          <w:szCs w:val="24"/>
        </w:rPr>
        <w:t>-values and the suggestion for it. Yes, our significance level was set at 0.05 (Line 24</w:t>
      </w:r>
      <w:r w:rsidR="00233D41">
        <w:rPr>
          <w:rFonts w:cs="Arial"/>
          <w:sz w:val="24"/>
          <w:szCs w:val="24"/>
        </w:rPr>
        <w:t>0</w:t>
      </w:r>
      <w:r>
        <w:rPr>
          <w:rFonts w:cs="Arial" w:hint="eastAsia"/>
          <w:sz w:val="24"/>
          <w:szCs w:val="24"/>
        </w:rPr>
        <w:t xml:space="preserve">). To avoid the arbitrary cutoff at </w:t>
      </w:r>
      <w:r>
        <w:rPr>
          <w:rFonts w:cs="Arial" w:hint="eastAsia"/>
          <w:i/>
          <w:sz w:val="24"/>
          <w:szCs w:val="24"/>
        </w:rPr>
        <w:t>p</w:t>
      </w:r>
      <w:r>
        <w:rPr>
          <w:rFonts w:cs="Arial" w:hint="eastAsia"/>
          <w:sz w:val="24"/>
          <w:szCs w:val="24"/>
        </w:rPr>
        <w:t xml:space="preserve"> = 0.05, for those regression coefficients with </w:t>
      </w:r>
      <w:r>
        <w:rPr>
          <w:rFonts w:cs="Arial" w:hint="eastAsia"/>
          <w:i/>
          <w:sz w:val="24"/>
          <w:szCs w:val="24"/>
        </w:rPr>
        <w:t>p</w:t>
      </w:r>
      <w:r>
        <w:rPr>
          <w:rFonts w:cs="Arial" w:hint="eastAsia"/>
          <w:sz w:val="24"/>
          <w:szCs w:val="24"/>
        </w:rPr>
        <w:t xml:space="preserve">-values between 0.05 and 0.10, instead of simply stating no </w:t>
      </w:r>
      <w:r>
        <w:rPr>
          <w:rFonts w:cs="Arial"/>
          <w:sz w:val="24"/>
          <w:szCs w:val="24"/>
        </w:rPr>
        <w:t>effects</w:t>
      </w:r>
      <w:r>
        <w:rPr>
          <w:rFonts w:cs="Arial" w:hint="eastAsia"/>
          <w:sz w:val="24"/>
          <w:szCs w:val="24"/>
        </w:rPr>
        <w:t xml:space="preserve">, we now describe the predictor effects in our results and use </w:t>
      </w:r>
      <w:r>
        <w:rPr>
          <w:rFonts w:cs="Arial"/>
          <w:sz w:val="24"/>
          <w:szCs w:val="24"/>
        </w:rPr>
        <w:t>“</w:t>
      </w:r>
      <w:r>
        <w:rPr>
          <w:rFonts w:cs="Arial" w:hint="eastAsia"/>
          <w:sz w:val="24"/>
          <w:szCs w:val="24"/>
        </w:rPr>
        <w:t>tended to</w:t>
      </w:r>
      <w:r>
        <w:rPr>
          <w:rFonts w:cs="Arial"/>
          <w:sz w:val="24"/>
          <w:szCs w:val="24"/>
        </w:rPr>
        <w:t>”</w:t>
      </w:r>
      <w:r>
        <w:rPr>
          <w:rFonts w:cs="Arial" w:hint="eastAsia"/>
          <w:sz w:val="24"/>
          <w:szCs w:val="24"/>
        </w:rPr>
        <w:t xml:space="preserve"> or </w:t>
      </w:r>
      <w:r>
        <w:rPr>
          <w:rFonts w:cs="Arial"/>
          <w:sz w:val="24"/>
          <w:szCs w:val="24"/>
        </w:rPr>
        <w:t>“although not statistically significant”</w:t>
      </w:r>
      <w:r>
        <w:rPr>
          <w:rFonts w:cs="Arial" w:hint="eastAsia"/>
          <w:sz w:val="24"/>
          <w:szCs w:val="24"/>
        </w:rPr>
        <w:t xml:space="preserve"> to indicate that the </w:t>
      </w:r>
      <w:r>
        <w:rPr>
          <w:rFonts w:cs="Arial" w:hint="eastAsia"/>
          <w:i/>
          <w:sz w:val="24"/>
          <w:szCs w:val="24"/>
        </w:rPr>
        <w:t>p</w:t>
      </w:r>
      <w:r>
        <w:rPr>
          <w:rFonts w:cs="Arial" w:hint="eastAsia"/>
          <w:sz w:val="24"/>
          <w:szCs w:val="24"/>
        </w:rPr>
        <w:t>-values are not below 0.05 yet there is still some statistical support for the effects. These include:</w:t>
      </w:r>
    </w:p>
    <w:p w14:paraId="510B4072" w14:textId="02522736" w:rsidR="005A1F1F" w:rsidRDefault="00EB2467">
      <w:pPr>
        <w:pStyle w:val="ListParagraph"/>
        <w:numPr>
          <w:ilvl w:val="0"/>
          <w:numId w:val="3"/>
        </w:numPr>
        <w:rPr>
          <w:rFonts w:cs="Arial"/>
          <w:sz w:val="24"/>
          <w:szCs w:val="24"/>
        </w:rPr>
      </w:pPr>
      <w:r>
        <w:rPr>
          <w:rFonts w:cs="Arial"/>
          <w:i/>
          <w:sz w:val="24"/>
          <w:szCs w:val="24"/>
        </w:rPr>
        <w:t>“PIs with Taiwanese PhD degrees tended to have longer durations before recruitment”</w:t>
      </w:r>
      <w:r>
        <w:rPr>
          <w:rFonts w:cs="Arial" w:hint="eastAsia"/>
          <w:sz w:val="24"/>
          <w:szCs w:val="24"/>
        </w:rPr>
        <w:t xml:space="preserve"> (Line 2</w:t>
      </w:r>
      <w:r w:rsidR="00233D41">
        <w:rPr>
          <w:rFonts w:cs="Arial"/>
          <w:sz w:val="24"/>
          <w:szCs w:val="24"/>
        </w:rPr>
        <w:t>68</w:t>
      </w:r>
      <w:r>
        <w:rPr>
          <w:rFonts w:cs="Arial" w:hint="eastAsia"/>
          <w:sz w:val="24"/>
          <w:szCs w:val="24"/>
        </w:rPr>
        <w:t>-2</w:t>
      </w:r>
      <w:r w:rsidR="00233D41">
        <w:rPr>
          <w:rFonts w:cs="Arial"/>
          <w:sz w:val="24"/>
          <w:szCs w:val="24"/>
        </w:rPr>
        <w:t>69</w:t>
      </w:r>
      <w:r>
        <w:rPr>
          <w:rFonts w:cs="Arial" w:hint="eastAsia"/>
          <w:sz w:val="24"/>
          <w:szCs w:val="24"/>
        </w:rPr>
        <w:t>) [</w:t>
      </w:r>
      <w:r>
        <w:rPr>
          <w:rFonts w:cs="Arial" w:hint="eastAsia"/>
          <w:i/>
          <w:sz w:val="24"/>
          <w:szCs w:val="24"/>
        </w:rPr>
        <w:t>p</w:t>
      </w:r>
      <w:r>
        <w:rPr>
          <w:rFonts w:cs="Arial" w:hint="eastAsia"/>
          <w:sz w:val="24"/>
          <w:szCs w:val="24"/>
        </w:rPr>
        <w:t xml:space="preserve"> = 0.08]</w:t>
      </w:r>
    </w:p>
    <w:p w14:paraId="37B42643" w14:textId="79535E1A" w:rsidR="005A1F1F" w:rsidRDefault="00EB2467">
      <w:pPr>
        <w:pStyle w:val="ListParagraph"/>
        <w:numPr>
          <w:ilvl w:val="0"/>
          <w:numId w:val="3"/>
        </w:numPr>
        <w:rPr>
          <w:rFonts w:cs="Arial"/>
          <w:sz w:val="24"/>
          <w:szCs w:val="24"/>
        </w:rPr>
      </w:pPr>
      <w:r>
        <w:rPr>
          <w:rFonts w:cs="Arial"/>
          <w:i/>
          <w:sz w:val="24"/>
          <w:szCs w:val="24"/>
        </w:rPr>
        <w:t>“The difference</w:t>
      </w:r>
      <w:r>
        <w:rPr>
          <w:rFonts w:cs="Arial" w:hint="eastAsia"/>
          <w:i/>
          <w:sz w:val="24"/>
          <w:szCs w:val="24"/>
        </w:rPr>
        <w:t xml:space="preserve"> in performance</w:t>
      </w:r>
      <w:r>
        <w:rPr>
          <w:rFonts w:cs="Arial"/>
          <w:i/>
          <w:sz w:val="24"/>
          <w:szCs w:val="24"/>
        </w:rPr>
        <w:t xml:space="preserve"> </w:t>
      </w:r>
      <w:r>
        <w:rPr>
          <w:rFonts w:cs="Arial" w:hint="eastAsia"/>
          <w:i/>
          <w:sz w:val="24"/>
          <w:szCs w:val="24"/>
        </w:rPr>
        <w:t>before</w:t>
      </w:r>
      <w:r>
        <w:rPr>
          <w:rFonts w:cs="Arial"/>
          <w:i/>
          <w:sz w:val="24"/>
          <w:szCs w:val="24"/>
        </w:rPr>
        <w:t xml:space="preserve"> and </w:t>
      </w:r>
      <w:r>
        <w:rPr>
          <w:rFonts w:cs="Arial" w:hint="eastAsia"/>
          <w:i/>
          <w:sz w:val="24"/>
          <w:szCs w:val="24"/>
        </w:rPr>
        <w:t>after</w:t>
      </w:r>
      <w:r>
        <w:rPr>
          <w:rFonts w:cs="Arial"/>
          <w:i/>
          <w:sz w:val="24"/>
          <w:szCs w:val="24"/>
        </w:rPr>
        <w:t xml:space="preserve"> promotion to full professor, although not statistically significant, also decreased over years”</w:t>
      </w:r>
      <w:r>
        <w:rPr>
          <w:rFonts w:cs="Arial" w:hint="eastAsia"/>
          <w:i/>
          <w:sz w:val="24"/>
          <w:szCs w:val="24"/>
        </w:rPr>
        <w:t xml:space="preserve"> </w:t>
      </w:r>
      <w:r>
        <w:rPr>
          <w:rFonts w:cs="Arial" w:hint="eastAsia"/>
          <w:sz w:val="24"/>
          <w:szCs w:val="24"/>
        </w:rPr>
        <w:t>(Line 28</w:t>
      </w:r>
      <w:r w:rsidR="00233D41">
        <w:rPr>
          <w:rFonts w:cs="Arial"/>
          <w:sz w:val="24"/>
          <w:szCs w:val="24"/>
        </w:rPr>
        <w:t>0</w:t>
      </w:r>
      <w:r>
        <w:rPr>
          <w:rFonts w:cs="Arial" w:hint="eastAsia"/>
          <w:sz w:val="24"/>
          <w:szCs w:val="24"/>
        </w:rPr>
        <w:t>-28</w:t>
      </w:r>
      <w:r w:rsidR="00233D41">
        <w:rPr>
          <w:rFonts w:cs="Arial"/>
          <w:sz w:val="24"/>
          <w:szCs w:val="24"/>
        </w:rPr>
        <w:t>2</w:t>
      </w:r>
      <w:r>
        <w:rPr>
          <w:rFonts w:cs="Arial" w:hint="eastAsia"/>
          <w:sz w:val="24"/>
          <w:szCs w:val="24"/>
        </w:rPr>
        <w:t>) [</w:t>
      </w:r>
      <w:r>
        <w:rPr>
          <w:rFonts w:cs="Arial" w:hint="eastAsia"/>
          <w:i/>
          <w:sz w:val="24"/>
          <w:szCs w:val="24"/>
        </w:rPr>
        <w:t>p</w:t>
      </w:r>
      <w:r>
        <w:rPr>
          <w:rFonts w:cs="Arial" w:hint="eastAsia"/>
          <w:sz w:val="24"/>
          <w:szCs w:val="24"/>
        </w:rPr>
        <w:t xml:space="preserve"> = 0.09]</w:t>
      </w:r>
    </w:p>
    <w:p w14:paraId="152CB1CF" w14:textId="2EC3C56A" w:rsidR="005A1F1F" w:rsidRDefault="00EB2467">
      <w:pPr>
        <w:pStyle w:val="ListParagraph"/>
        <w:numPr>
          <w:ilvl w:val="0"/>
          <w:numId w:val="3"/>
        </w:numPr>
        <w:rPr>
          <w:rFonts w:cs="Arial"/>
          <w:sz w:val="24"/>
          <w:szCs w:val="24"/>
        </w:rPr>
      </w:pPr>
      <w:r>
        <w:rPr>
          <w:rFonts w:cs="Arial"/>
          <w:i/>
          <w:sz w:val="24"/>
          <w:szCs w:val="24"/>
        </w:rPr>
        <w:t>“</w:t>
      </w:r>
      <w:proofErr w:type="gramStart"/>
      <w:r>
        <w:rPr>
          <w:rFonts w:cs="Arial"/>
          <w:i/>
          <w:sz w:val="24"/>
          <w:szCs w:val="24"/>
        </w:rPr>
        <w:t>the</w:t>
      </w:r>
      <w:proofErr w:type="gramEnd"/>
      <w:r>
        <w:rPr>
          <w:rFonts w:cs="Arial" w:hint="eastAsia"/>
          <w:i/>
          <w:sz w:val="24"/>
          <w:szCs w:val="24"/>
        </w:rPr>
        <w:t xml:space="preserve"> </w:t>
      </w:r>
      <w:r>
        <w:rPr>
          <w:rFonts w:cs="Arial"/>
          <w:i/>
          <w:sz w:val="24"/>
          <w:szCs w:val="24"/>
        </w:rPr>
        <w:t>difference tended to be higher for PIs with foreign degrees compared to those with Taiwanese degrees”</w:t>
      </w:r>
      <w:r>
        <w:rPr>
          <w:rFonts w:cs="Arial" w:hint="eastAsia"/>
          <w:sz w:val="24"/>
          <w:szCs w:val="24"/>
        </w:rPr>
        <w:t xml:space="preserve"> (Line 28</w:t>
      </w:r>
      <w:r w:rsidR="00233D41">
        <w:rPr>
          <w:rFonts w:cs="Arial"/>
          <w:sz w:val="24"/>
          <w:szCs w:val="24"/>
        </w:rPr>
        <w:t>2</w:t>
      </w:r>
      <w:r>
        <w:rPr>
          <w:rFonts w:cs="Arial" w:hint="eastAsia"/>
          <w:sz w:val="24"/>
          <w:szCs w:val="24"/>
        </w:rPr>
        <w:t>-28</w:t>
      </w:r>
      <w:r w:rsidR="00233D41">
        <w:rPr>
          <w:rFonts w:cs="Arial"/>
          <w:sz w:val="24"/>
          <w:szCs w:val="24"/>
        </w:rPr>
        <w:t>3</w:t>
      </w:r>
      <w:r>
        <w:rPr>
          <w:rFonts w:cs="Arial" w:hint="eastAsia"/>
          <w:sz w:val="24"/>
          <w:szCs w:val="24"/>
        </w:rPr>
        <w:t>) [</w:t>
      </w:r>
      <w:r>
        <w:rPr>
          <w:rFonts w:cs="Arial" w:hint="eastAsia"/>
          <w:i/>
          <w:sz w:val="24"/>
          <w:szCs w:val="24"/>
        </w:rPr>
        <w:t>p</w:t>
      </w:r>
      <w:r>
        <w:rPr>
          <w:rFonts w:cs="Arial" w:hint="eastAsia"/>
          <w:sz w:val="24"/>
          <w:szCs w:val="24"/>
        </w:rPr>
        <w:t xml:space="preserve"> = 0.06]</w:t>
      </w:r>
    </w:p>
    <w:p w14:paraId="6EAE0107" w14:textId="77777777" w:rsidR="005A1F1F" w:rsidRDefault="00EB2467">
      <w:pPr>
        <w:rPr>
          <w:rFonts w:cs="Arial"/>
          <w:sz w:val="24"/>
          <w:szCs w:val="24"/>
        </w:rPr>
      </w:pPr>
      <w:r>
        <w:rPr>
          <w:rFonts w:cs="Arial" w:hint="eastAsia"/>
          <w:sz w:val="24"/>
          <w:szCs w:val="24"/>
        </w:rPr>
        <w:t>Additionally, we have added the 95% confidence limits to Table 1 to show the uncertainty around the regression estimates (also see our response to Comment 17).</w:t>
      </w:r>
    </w:p>
    <w:p w14:paraId="246A578A" w14:textId="77777777" w:rsidR="005A1F1F" w:rsidRDefault="005A1F1F">
      <w:pPr>
        <w:rPr>
          <w:rFonts w:cs="Arial"/>
          <w:b/>
          <w:bCs/>
          <w:sz w:val="24"/>
          <w:szCs w:val="24"/>
          <w:u w:val="single"/>
        </w:rPr>
      </w:pPr>
    </w:p>
    <w:p w14:paraId="1EAD157D" w14:textId="77777777" w:rsidR="005A1F1F" w:rsidRDefault="00EB2467">
      <w:pPr>
        <w:rPr>
          <w:rFonts w:cs="Arial"/>
          <w:sz w:val="24"/>
          <w:szCs w:val="24"/>
        </w:rPr>
      </w:pPr>
      <w:r>
        <w:rPr>
          <w:rFonts w:cs="Arial" w:hint="eastAsia"/>
          <w:b/>
          <w:bCs/>
          <w:sz w:val="24"/>
          <w:szCs w:val="24"/>
          <w:u w:val="single"/>
        </w:rPr>
        <w:t>Comment 15</w:t>
      </w:r>
      <w:r>
        <w:rPr>
          <w:rFonts w:cs="Arial" w:hint="eastAsia"/>
          <w:sz w:val="24"/>
          <w:szCs w:val="24"/>
        </w:rPr>
        <w:t xml:space="preserve"> &gt; </w:t>
      </w:r>
      <w:r>
        <w:rPr>
          <w:rFonts w:cs="Arial"/>
          <w:sz w:val="24"/>
          <w:szCs w:val="24"/>
        </w:rPr>
        <w:t>Can the authors complement the analyses with effect sizes so that it become easier for the reader to understand the size of the effects?</w:t>
      </w:r>
    </w:p>
    <w:p w14:paraId="711E1368"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 We have added the regression coefficients (</w:t>
      </w:r>
      <w:r>
        <w:rPr>
          <w:rFonts w:cs="Arial"/>
          <w:i/>
          <w:sz w:val="24"/>
          <w:szCs w:val="24"/>
        </w:rPr>
        <w:t>β</w:t>
      </w:r>
      <w:r>
        <w:rPr>
          <w:rFonts w:cs="Arial" w:hint="eastAsia"/>
          <w:sz w:val="24"/>
          <w:szCs w:val="24"/>
        </w:rPr>
        <w:t>) of the predictors to Table 1.</w:t>
      </w:r>
    </w:p>
    <w:p w14:paraId="29DB630F" w14:textId="77777777" w:rsidR="005A1F1F" w:rsidRDefault="005A1F1F">
      <w:pPr>
        <w:rPr>
          <w:rFonts w:cs="Arial"/>
          <w:bCs/>
          <w:sz w:val="24"/>
          <w:szCs w:val="24"/>
        </w:rPr>
      </w:pPr>
    </w:p>
    <w:p w14:paraId="60740E0A" w14:textId="77777777" w:rsidR="005A1F1F" w:rsidRDefault="00EB2467">
      <w:pPr>
        <w:rPr>
          <w:rFonts w:cs="Arial"/>
          <w:sz w:val="24"/>
          <w:szCs w:val="24"/>
        </w:rPr>
      </w:pPr>
      <w:r>
        <w:rPr>
          <w:rFonts w:cs="Arial" w:hint="eastAsia"/>
          <w:b/>
          <w:bCs/>
          <w:sz w:val="24"/>
          <w:szCs w:val="24"/>
          <w:u w:val="single"/>
        </w:rPr>
        <w:t>Comment 16</w:t>
      </w:r>
      <w:r>
        <w:rPr>
          <w:rFonts w:cs="Arial" w:hint="eastAsia"/>
          <w:sz w:val="24"/>
          <w:szCs w:val="24"/>
        </w:rPr>
        <w:t xml:space="preserve"> &gt; </w:t>
      </w:r>
      <w:r>
        <w:rPr>
          <w:rFonts w:cs="Arial"/>
          <w:sz w:val="24"/>
          <w:szCs w:val="24"/>
        </w:rPr>
        <w:t>Can the authors transform back the coefficients so that it becomes easier to interpret the actual effects.</w:t>
      </w:r>
    </w:p>
    <w:p w14:paraId="5F4B7C6F"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We have re-analyzed our data and no response was log-transformed in any of the models (also see our response to Comment 10 for more details regarding model fitting).</w:t>
      </w:r>
    </w:p>
    <w:p w14:paraId="6DF19041" w14:textId="77777777" w:rsidR="005A1F1F" w:rsidRDefault="005A1F1F">
      <w:pPr>
        <w:rPr>
          <w:rFonts w:cs="Arial"/>
          <w:color w:val="FF0000"/>
          <w:sz w:val="24"/>
          <w:szCs w:val="24"/>
        </w:rPr>
      </w:pPr>
    </w:p>
    <w:p w14:paraId="6737F6F6" w14:textId="77777777" w:rsidR="005A1F1F" w:rsidRDefault="00EB2467">
      <w:pPr>
        <w:rPr>
          <w:rFonts w:cs="Arial"/>
          <w:sz w:val="24"/>
          <w:szCs w:val="24"/>
        </w:rPr>
      </w:pPr>
      <w:r>
        <w:rPr>
          <w:rFonts w:cs="Arial" w:hint="eastAsia"/>
          <w:b/>
          <w:bCs/>
          <w:sz w:val="24"/>
          <w:szCs w:val="24"/>
          <w:u w:val="single"/>
        </w:rPr>
        <w:t>Comment 17</w:t>
      </w:r>
      <w:r>
        <w:rPr>
          <w:rFonts w:cs="Arial" w:hint="eastAsia"/>
          <w:sz w:val="24"/>
          <w:szCs w:val="24"/>
        </w:rPr>
        <w:t xml:space="preserve"> &gt; </w:t>
      </w:r>
      <w:r>
        <w:rPr>
          <w:rFonts w:cs="Arial"/>
          <w:sz w:val="24"/>
          <w:szCs w:val="24"/>
        </w:rPr>
        <w:t xml:space="preserve">I believe that there is </w:t>
      </w:r>
      <w:proofErr w:type="spellStart"/>
      <w:r>
        <w:rPr>
          <w:rFonts w:cs="Arial"/>
          <w:sz w:val="24"/>
          <w:szCs w:val="24"/>
        </w:rPr>
        <w:t>to</w:t>
      </w:r>
      <w:proofErr w:type="spellEnd"/>
      <w:r>
        <w:rPr>
          <w:rFonts w:cs="Arial"/>
          <w:sz w:val="24"/>
          <w:szCs w:val="24"/>
        </w:rPr>
        <w:t xml:space="preserve"> little information in Table 1 regarding the models and outcomes. As a reader it is difficult to properly assess the results of the analysis. Standard errors and confidence intervals should be included. Some kind of model of fit measure should be included.</w:t>
      </w:r>
    </w:p>
    <w:p w14:paraId="690A2431"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Thanks for the suggestion. We have added the standard errors and 95% confidence limits of the regression coefficients to Table 1.</w:t>
      </w:r>
    </w:p>
    <w:p w14:paraId="451B4A10" w14:textId="77777777" w:rsidR="005A1F1F" w:rsidRDefault="005A1F1F">
      <w:pPr>
        <w:rPr>
          <w:rFonts w:cs="Arial"/>
          <w:color w:val="FF0000"/>
          <w:sz w:val="24"/>
          <w:szCs w:val="24"/>
        </w:rPr>
      </w:pPr>
    </w:p>
    <w:p w14:paraId="42F50E9F" w14:textId="77777777" w:rsidR="005A1F1F" w:rsidRDefault="00EB2467">
      <w:pPr>
        <w:rPr>
          <w:rFonts w:cs="Arial"/>
          <w:color w:val="FF0000"/>
          <w:sz w:val="24"/>
          <w:szCs w:val="24"/>
        </w:rPr>
      </w:pPr>
      <w:r>
        <w:rPr>
          <w:rFonts w:cs="Arial" w:hint="eastAsia"/>
          <w:b/>
          <w:bCs/>
          <w:sz w:val="24"/>
          <w:szCs w:val="24"/>
          <w:u w:val="single"/>
        </w:rPr>
        <w:t>Comment 18</w:t>
      </w:r>
      <w:r>
        <w:rPr>
          <w:rFonts w:cs="Arial" w:hint="eastAsia"/>
          <w:sz w:val="24"/>
          <w:szCs w:val="24"/>
        </w:rPr>
        <w:t xml:space="preserve"> &gt; </w:t>
      </w:r>
      <w:r>
        <w:rPr>
          <w:rFonts w:cs="Arial"/>
          <w:sz w:val="24"/>
          <w:szCs w:val="24"/>
        </w:rPr>
        <w:t>As I understand it Table 1 present 6 models. This should be more clearly presented in the table, i.e., that each dependent variable in the first column denotes a specific model.</w:t>
      </w:r>
    </w:p>
    <w:p w14:paraId="4E3EB630" w14:textId="77777777" w:rsidR="005A1F1F" w:rsidRDefault="00EB2467">
      <w:pPr>
        <w:rPr>
          <w:rFonts w:cs="Arial"/>
          <w:sz w:val="24"/>
          <w:szCs w:val="24"/>
        </w:rPr>
      </w:pPr>
      <w:r>
        <w:rPr>
          <w:rFonts w:cs="Arial" w:hint="eastAsia"/>
          <w:b/>
          <w:sz w:val="24"/>
          <w:szCs w:val="24"/>
          <w:u w:val="single"/>
        </w:rPr>
        <w:t>Response</w:t>
      </w:r>
      <w:r>
        <w:rPr>
          <w:rFonts w:cs="Arial" w:hint="eastAsia"/>
          <w:bCs/>
          <w:sz w:val="24"/>
          <w:szCs w:val="24"/>
        </w:rPr>
        <w:t xml:space="preserve"> </w:t>
      </w:r>
      <w:r>
        <w:rPr>
          <w:rFonts w:cs="Arial" w:hint="eastAsia"/>
          <w:sz w:val="24"/>
          <w:szCs w:val="24"/>
        </w:rPr>
        <w:t>&gt;</w:t>
      </w:r>
      <w:r>
        <w:rPr>
          <w:rFonts w:cs="Arial"/>
          <w:sz w:val="24"/>
          <w:szCs w:val="24"/>
        </w:rPr>
        <w:t xml:space="preserve"> </w:t>
      </w:r>
      <w:r>
        <w:rPr>
          <w:rFonts w:cs="Arial" w:hint="eastAsia"/>
          <w:sz w:val="24"/>
          <w:szCs w:val="24"/>
        </w:rPr>
        <w:t xml:space="preserve">Thanks for the suggestion. Yes, there were a total of 6 models in our analyses. We have added a </w:t>
      </w:r>
      <w:r>
        <w:rPr>
          <w:rFonts w:cs="Arial"/>
          <w:sz w:val="24"/>
          <w:szCs w:val="24"/>
        </w:rPr>
        <w:t>first</w:t>
      </w:r>
      <w:r>
        <w:rPr>
          <w:rFonts w:cs="Arial" w:hint="eastAsia"/>
          <w:sz w:val="24"/>
          <w:szCs w:val="24"/>
        </w:rPr>
        <w:t xml:space="preserve"> column</w:t>
      </w:r>
      <w:r>
        <w:rPr>
          <w:rFonts w:cs="Arial"/>
          <w:sz w:val="24"/>
          <w:szCs w:val="24"/>
        </w:rPr>
        <w:t xml:space="preserve"> to Table 1</w:t>
      </w:r>
      <w:r>
        <w:rPr>
          <w:rFonts w:cs="Arial" w:hint="eastAsia"/>
          <w:sz w:val="24"/>
          <w:szCs w:val="24"/>
        </w:rPr>
        <w:t xml:space="preserve"> denot</w:t>
      </w:r>
      <w:r>
        <w:rPr>
          <w:rFonts w:cs="Arial"/>
          <w:sz w:val="24"/>
          <w:szCs w:val="24"/>
        </w:rPr>
        <w:t>ing</w:t>
      </w:r>
      <w:r>
        <w:rPr>
          <w:rFonts w:cs="Arial" w:hint="eastAsia"/>
          <w:sz w:val="24"/>
          <w:szCs w:val="24"/>
        </w:rPr>
        <w:t xml:space="preserve"> each model.</w:t>
      </w:r>
    </w:p>
    <w:p w14:paraId="56E033C4" w14:textId="77777777" w:rsidR="005A1F1F" w:rsidRDefault="005A1F1F">
      <w:pPr>
        <w:rPr>
          <w:rFonts w:cs="Arial"/>
          <w:color w:val="FF0000"/>
          <w:sz w:val="24"/>
          <w:szCs w:val="24"/>
        </w:rPr>
      </w:pPr>
    </w:p>
    <w:p w14:paraId="722EC85B" w14:textId="77777777" w:rsidR="005A1F1F" w:rsidRDefault="00EB2467">
      <w:pPr>
        <w:ind w:left="540" w:hanging="540"/>
        <w:rPr>
          <w:rFonts w:cs="Arial"/>
          <w:b/>
          <w:bCs/>
          <w:sz w:val="24"/>
          <w:szCs w:val="24"/>
        </w:rPr>
      </w:pPr>
      <w:r>
        <w:rPr>
          <w:rFonts w:cs="Arial"/>
          <w:b/>
          <w:bCs/>
          <w:sz w:val="24"/>
          <w:szCs w:val="24"/>
        </w:rPr>
        <w:lastRenderedPageBreak/>
        <w:t>References provided by Reviewer 2</w:t>
      </w:r>
    </w:p>
    <w:p w14:paraId="07C94951" w14:textId="77777777" w:rsidR="005A1F1F" w:rsidRDefault="00EB2467">
      <w:pPr>
        <w:ind w:left="540" w:hanging="540"/>
        <w:rPr>
          <w:rStyle w:val="Hyperlink"/>
          <w:rFonts w:cs="Arial"/>
          <w:color w:val="auto"/>
          <w:sz w:val="24"/>
          <w:szCs w:val="24"/>
        </w:rPr>
      </w:pPr>
      <w:r>
        <w:rPr>
          <w:rFonts w:cs="Arial"/>
          <w:sz w:val="24"/>
          <w:szCs w:val="24"/>
        </w:rPr>
        <w:t xml:space="preserve">Acuna, D. E., </w:t>
      </w:r>
      <w:proofErr w:type="spellStart"/>
      <w:r>
        <w:rPr>
          <w:rFonts w:cs="Arial"/>
          <w:sz w:val="24"/>
          <w:szCs w:val="24"/>
        </w:rPr>
        <w:t>Allesina</w:t>
      </w:r>
      <w:proofErr w:type="spellEnd"/>
      <w:r>
        <w:rPr>
          <w:rFonts w:cs="Arial"/>
          <w:sz w:val="24"/>
          <w:szCs w:val="24"/>
        </w:rPr>
        <w:t xml:space="preserve">, S., &amp; </w:t>
      </w:r>
      <w:proofErr w:type="spellStart"/>
      <w:r>
        <w:rPr>
          <w:rFonts w:cs="Arial"/>
          <w:sz w:val="24"/>
          <w:szCs w:val="24"/>
        </w:rPr>
        <w:t>Kording</w:t>
      </w:r>
      <w:proofErr w:type="spellEnd"/>
      <w:r>
        <w:rPr>
          <w:rFonts w:cs="Arial"/>
          <w:sz w:val="24"/>
          <w:szCs w:val="24"/>
        </w:rPr>
        <w:t xml:space="preserve">, K. P. (2012). Predicting scientific success: Daniel E. Acuna, Stefano </w:t>
      </w:r>
      <w:proofErr w:type="spellStart"/>
      <w:r>
        <w:rPr>
          <w:rFonts w:cs="Arial"/>
          <w:sz w:val="24"/>
          <w:szCs w:val="24"/>
        </w:rPr>
        <w:t>Allesina</w:t>
      </w:r>
      <w:proofErr w:type="spellEnd"/>
      <w:r>
        <w:rPr>
          <w:rFonts w:cs="Arial"/>
          <w:sz w:val="24"/>
          <w:szCs w:val="24"/>
        </w:rPr>
        <w:t xml:space="preserve"> and Konrad P. </w:t>
      </w:r>
      <w:proofErr w:type="spellStart"/>
      <w:r>
        <w:rPr>
          <w:rFonts w:cs="Arial"/>
          <w:sz w:val="24"/>
          <w:szCs w:val="24"/>
        </w:rPr>
        <w:t>Kording</w:t>
      </w:r>
      <w:proofErr w:type="spellEnd"/>
      <w:r>
        <w:rPr>
          <w:rFonts w:cs="Arial"/>
          <w:sz w:val="24"/>
          <w:szCs w:val="24"/>
        </w:rPr>
        <w:t xml:space="preserve"> present a formula to estimate the future h-index of life scientists. Nature, 489(7415), 201-202. </w:t>
      </w:r>
      <w:hyperlink r:id="rId18" w:tgtFrame="_blank" w:history="1">
        <w:r>
          <w:rPr>
            <w:rStyle w:val="Hyperlink"/>
            <w:rFonts w:cs="Arial"/>
            <w:color w:val="auto"/>
            <w:sz w:val="24"/>
            <w:szCs w:val="24"/>
          </w:rPr>
          <w:t>https://doi.org/10.1038/489201a</w:t>
        </w:r>
      </w:hyperlink>
    </w:p>
    <w:p w14:paraId="500E5E73" w14:textId="77777777" w:rsidR="005A1F1F" w:rsidRDefault="00EB2467">
      <w:pPr>
        <w:ind w:left="540" w:hanging="540"/>
        <w:rPr>
          <w:rFonts w:cs="Arial"/>
          <w:sz w:val="24"/>
          <w:szCs w:val="24"/>
        </w:rPr>
      </w:pPr>
      <w:r>
        <w:rPr>
          <w:rFonts w:cs="Arial"/>
          <w:sz w:val="24"/>
          <w:szCs w:val="24"/>
        </w:rPr>
        <w:t xml:space="preserve">Alonso, S., </w:t>
      </w:r>
      <w:proofErr w:type="spellStart"/>
      <w:r>
        <w:rPr>
          <w:rFonts w:cs="Arial"/>
          <w:sz w:val="24"/>
          <w:szCs w:val="24"/>
        </w:rPr>
        <w:t>Cabrerizo</w:t>
      </w:r>
      <w:proofErr w:type="spellEnd"/>
      <w:r>
        <w:rPr>
          <w:rFonts w:cs="Arial"/>
          <w:sz w:val="24"/>
          <w:szCs w:val="24"/>
        </w:rPr>
        <w:t>, F. J., Herrera-</w:t>
      </w:r>
      <w:proofErr w:type="spellStart"/>
      <w:r>
        <w:rPr>
          <w:rFonts w:cs="Arial"/>
          <w:sz w:val="24"/>
          <w:szCs w:val="24"/>
        </w:rPr>
        <w:t>Viedma</w:t>
      </w:r>
      <w:proofErr w:type="spellEnd"/>
      <w:r>
        <w:rPr>
          <w:rFonts w:cs="Arial"/>
          <w:sz w:val="24"/>
          <w:szCs w:val="24"/>
        </w:rPr>
        <w:t xml:space="preserve">, E., &amp; Herrera, F. (2009). h-Index: A review focused in its variants, computation and standardization for different scientific fields. Journal of </w:t>
      </w:r>
      <w:proofErr w:type="spellStart"/>
      <w:r>
        <w:rPr>
          <w:rFonts w:cs="Arial"/>
          <w:sz w:val="24"/>
          <w:szCs w:val="24"/>
        </w:rPr>
        <w:t>informetrics</w:t>
      </w:r>
      <w:proofErr w:type="spellEnd"/>
      <w:r>
        <w:rPr>
          <w:rFonts w:cs="Arial"/>
          <w:sz w:val="24"/>
          <w:szCs w:val="24"/>
        </w:rPr>
        <w:t>, 3(4), 273-289.</w:t>
      </w:r>
    </w:p>
    <w:p w14:paraId="524A3A31" w14:textId="77777777" w:rsidR="005A1F1F" w:rsidRDefault="00EB2467">
      <w:pPr>
        <w:ind w:left="540" w:hanging="540"/>
        <w:rPr>
          <w:rFonts w:cs="Arial"/>
          <w:sz w:val="24"/>
          <w:szCs w:val="24"/>
        </w:rPr>
      </w:pPr>
      <w:proofErr w:type="spellStart"/>
      <w:r>
        <w:rPr>
          <w:rFonts w:cs="Arial"/>
          <w:sz w:val="24"/>
          <w:szCs w:val="24"/>
        </w:rPr>
        <w:t>Bornmann</w:t>
      </w:r>
      <w:proofErr w:type="spellEnd"/>
      <w:r>
        <w:rPr>
          <w:rFonts w:cs="Arial"/>
          <w:sz w:val="24"/>
          <w:szCs w:val="24"/>
        </w:rPr>
        <w:t xml:space="preserve">, L., &amp; Daniel, H. D. (2007). What do we know about the h </w:t>
      </w:r>
      <w:proofErr w:type="gramStart"/>
      <w:r>
        <w:rPr>
          <w:rFonts w:cs="Arial"/>
          <w:sz w:val="24"/>
          <w:szCs w:val="24"/>
        </w:rPr>
        <w:t>index?.</w:t>
      </w:r>
      <w:proofErr w:type="gramEnd"/>
      <w:r>
        <w:rPr>
          <w:rFonts w:cs="Arial"/>
          <w:sz w:val="24"/>
          <w:szCs w:val="24"/>
        </w:rPr>
        <w:t xml:space="preserve"> Journal of the American Society for Information Science and technology, 58(9), 1381-1385.</w:t>
      </w:r>
    </w:p>
    <w:p w14:paraId="04A75088" w14:textId="77777777" w:rsidR="005A1F1F" w:rsidRDefault="00EB2467">
      <w:pPr>
        <w:ind w:left="540" w:hanging="540"/>
        <w:rPr>
          <w:rFonts w:cs="Arial"/>
          <w:sz w:val="24"/>
          <w:szCs w:val="24"/>
        </w:rPr>
      </w:pPr>
      <w:proofErr w:type="spellStart"/>
      <w:r>
        <w:rPr>
          <w:rFonts w:cs="Arial"/>
          <w:sz w:val="24"/>
          <w:szCs w:val="24"/>
        </w:rPr>
        <w:t>Bornmann</w:t>
      </w:r>
      <w:proofErr w:type="spellEnd"/>
      <w:r>
        <w:rPr>
          <w:rFonts w:cs="Arial"/>
          <w:sz w:val="24"/>
          <w:szCs w:val="24"/>
        </w:rPr>
        <w:t xml:space="preserve">, L., &amp; Daniel, H. D. (2009). The state of h index research: Is the h index the ideal way to measure research </w:t>
      </w:r>
      <w:proofErr w:type="gramStart"/>
      <w:r>
        <w:rPr>
          <w:rFonts w:cs="Arial"/>
          <w:sz w:val="24"/>
          <w:szCs w:val="24"/>
        </w:rPr>
        <w:t>performance?.</w:t>
      </w:r>
      <w:proofErr w:type="gramEnd"/>
      <w:r>
        <w:rPr>
          <w:rFonts w:cs="Arial"/>
          <w:sz w:val="24"/>
          <w:szCs w:val="24"/>
        </w:rPr>
        <w:t xml:space="preserve"> EMBO reports, 10(1), 2-6.</w:t>
      </w:r>
    </w:p>
    <w:p w14:paraId="21C92602" w14:textId="77777777" w:rsidR="005A1F1F" w:rsidRDefault="00EB2467">
      <w:pPr>
        <w:ind w:left="540" w:hanging="540"/>
        <w:rPr>
          <w:rStyle w:val="Hyperlink"/>
          <w:rFonts w:cs="Arial"/>
          <w:color w:val="auto"/>
          <w:sz w:val="24"/>
          <w:szCs w:val="24"/>
        </w:rPr>
      </w:pPr>
      <w:proofErr w:type="spellStart"/>
      <w:r>
        <w:rPr>
          <w:rFonts w:cs="Arial"/>
          <w:sz w:val="24"/>
          <w:szCs w:val="24"/>
        </w:rPr>
        <w:t>Bornmann</w:t>
      </w:r>
      <w:proofErr w:type="spellEnd"/>
      <w:r>
        <w:rPr>
          <w:rFonts w:cs="Arial"/>
          <w:sz w:val="24"/>
          <w:szCs w:val="24"/>
        </w:rPr>
        <w:t xml:space="preserve">, L., &amp; Williams, R. (2017). Can the journal impact factor be used as a criterion for the selection of junior researchers? A large-scale empirical study based on </w:t>
      </w:r>
      <w:proofErr w:type="spellStart"/>
      <w:r>
        <w:rPr>
          <w:rFonts w:cs="Arial"/>
          <w:sz w:val="24"/>
          <w:szCs w:val="24"/>
        </w:rPr>
        <w:t>ResearcherID</w:t>
      </w:r>
      <w:proofErr w:type="spellEnd"/>
      <w:r>
        <w:rPr>
          <w:rFonts w:cs="Arial"/>
          <w:sz w:val="24"/>
          <w:szCs w:val="24"/>
        </w:rPr>
        <w:t xml:space="preserve"> data. Journal of </w:t>
      </w:r>
      <w:proofErr w:type="spellStart"/>
      <w:r>
        <w:rPr>
          <w:rFonts w:cs="Arial"/>
          <w:sz w:val="24"/>
          <w:szCs w:val="24"/>
        </w:rPr>
        <w:t>Informetrics</w:t>
      </w:r>
      <w:proofErr w:type="spellEnd"/>
      <w:r>
        <w:rPr>
          <w:rFonts w:cs="Arial"/>
          <w:sz w:val="24"/>
          <w:szCs w:val="24"/>
        </w:rPr>
        <w:t>, 11(3), 788-799. </w:t>
      </w:r>
      <w:hyperlink r:id="rId19" w:tgtFrame="_blank" w:history="1">
        <w:r>
          <w:rPr>
            <w:rStyle w:val="Hyperlink"/>
            <w:rFonts w:cs="Arial"/>
            <w:color w:val="auto"/>
            <w:sz w:val="24"/>
            <w:szCs w:val="24"/>
          </w:rPr>
          <w:t>https://doi.org/10.1016/j.joi.2017.06.001</w:t>
        </w:r>
      </w:hyperlink>
    </w:p>
    <w:p w14:paraId="3CC3E1D6" w14:textId="77777777" w:rsidR="005A1F1F" w:rsidRDefault="00EB2467">
      <w:pPr>
        <w:ind w:left="540" w:hanging="540"/>
        <w:rPr>
          <w:rStyle w:val="Hyperlink"/>
          <w:rFonts w:cs="Arial"/>
          <w:color w:val="auto"/>
          <w:sz w:val="24"/>
          <w:szCs w:val="24"/>
        </w:rPr>
      </w:pPr>
      <w:proofErr w:type="spellStart"/>
      <w:r>
        <w:rPr>
          <w:rFonts w:cs="Arial"/>
          <w:sz w:val="24"/>
          <w:szCs w:val="24"/>
        </w:rPr>
        <w:t>Danell</w:t>
      </w:r>
      <w:proofErr w:type="spellEnd"/>
      <w:r>
        <w:rPr>
          <w:rFonts w:cs="Arial"/>
          <w:sz w:val="24"/>
          <w:szCs w:val="24"/>
        </w:rPr>
        <w:t>, R. (2011). Can the Quality of Scientific Work Be Predicted Using Information on the Author's Track Record? Journal of the American Society for Information Science and Technology, 62(1), 50-60. </w:t>
      </w:r>
      <w:hyperlink r:id="rId20" w:tgtFrame="_blank" w:history="1">
        <w:r>
          <w:rPr>
            <w:rStyle w:val="Hyperlink"/>
            <w:rFonts w:cs="Arial"/>
            <w:color w:val="auto"/>
            <w:sz w:val="24"/>
            <w:szCs w:val="24"/>
          </w:rPr>
          <w:t>https://doi.org/10.1002/asi.21454</w:t>
        </w:r>
      </w:hyperlink>
    </w:p>
    <w:p w14:paraId="41BB90AE" w14:textId="77777777" w:rsidR="005A1F1F" w:rsidRDefault="00EB2467">
      <w:pPr>
        <w:ind w:left="540" w:hanging="540"/>
        <w:rPr>
          <w:rStyle w:val="Hyperlink"/>
          <w:rFonts w:cs="Arial"/>
          <w:color w:val="auto"/>
          <w:sz w:val="24"/>
          <w:szCs w:val="24"/>
        </w:rPr>
      </w:pPr>
      <w:proofErr w:type="spellStart"/>
      <w:r>
        <w:rPr>
          <w:rFonts w:cs="Arial"/>
          <w:sz w:val="24"/>
          <w:szCs w:val="24"/>
        </w:rPr>
        <w:t>Havemann</w:t>
      </w:r>
      <w:proofErr w:type="spellEnd"/>
      <w:r>
        <w:rPr>
          <w:rFonts w:cs="Arial"/>
          <w:sz w:val="24"/>
          <w:szCs w:val="24"/>
        </w:rPr>
        <w:t xml:space="preserve">, F., &amp; Larsen, B. (2015). Bibliometric indicators of young authors in astrophysics: Can later stars be predicted? </w:t>
      </w:r>
      <w:proofErr w:type="spellStart"/>
      <w:r>
        <w:rPr>
          <w:rFonts w:cs="Arial"/>
          <w:sz w:val="24"/>
          <w:szCs w:val="24"/>
        </w:rPr>
        <w:t>Scientometrics</w:t>
      </w:r>
      <w:proofErr w:type="spellEnd"/>
      <w:r>
        <w:rPr>
          <w:rFonts w:cs="Arial"/>
          <w:sz w:val="24"/>
          <w:szCs w:val="24"/>
        </w:rPr>
        <w:t>, 102(2), 1413-1434. </w:t>
      </w:r>
      <w:hyperlink r:id="rId21" w:tgtFrame="_blank" w:history="1">
        <w:r>
          <w:rPr>
            <w:rStyle w:val="Hyperlink"/>
            <w:rFonts w:cs="Arial"/>
            <w:color w:val="auto"/>
            <w:sz w:val="24"/>
            <w:szCs w:val="24"/>
          </w:rPr>
          <w:t>https://doi.org/10.1007/s11192-014-1476-3</w:t>
        </w:r>
      </w:hyperlink>
    </w:p>
    <w:p w14:paraId="53AA370E" w14:textId="77777777" w:rsidR="005A1F1F" w:rsidRDefault="00EB2467">
      <w:pPr>
        <w:ind w:left="540" w:hanging="540"/>
        <w:rPr>
          <w:rStyle w:val="Hyperlink"/>
          <w:rFonts w:cs="Arial"/>
          <w:color w:val="auto"/>
          <w:sz w:val="24"/>
          <w:szCs w:val="24"/>
        </w:rPr>
      </w:pPr>
      <w:r>
        <w:rPr>
          <w:rFonts w:cs="Arial"/>
          <w:sz w:val="24"/>
          <w:szCs w:val="24"/>
        </w:rPr>
        <w:t>Hirsch, J. E. (2007). Does the h index have predictive power? Proceedings of the National Academy of Sciences, 104(49), 19193-19198. </w:t>
      </w:r>
      <w:hyperlink r:id="rId22" w:tgtFrame="_blank" w:history="1">
        <w:r>
          <w:rPr>
            <w:rStyle w:val="Hyperlink"/>
            <w:rFonts w:cs="Arial"/>
            <w:color w:val="auto"/>
            <w:sz w:val="24"/>
            <w:szCs w:val="24"/>
          </w:rPr>
          <w:t>https://doi.org/10.1073/pnas.0707962104</w:t>
        </w:r>
      </w:hyperlink>
    </w:p>
    <w:p w14:paraId="440EF7BE" w14:textId="77777777" w:rsidR="005A1F1F" w:rsidRDefault="00EB2467">
      <w:pPr>
        <w:ind w:left="540" w:hanging="540"/>
        <w:rPr>
          <w:rFonts w:cs="Arial"/>
          <w:sz w:val="24"/>
          <w:szCs w:val="24"/>
        </w:rPr>
      </w:pPr>
      <w:r>
        <w:rPr>
          <w:rFonts w:cs="Arial"/>
          <w:sz w:val="24"/>
          <w:szCs w:val="24"/>
        </w:rPr>
        <w:lastRenderedPageBreak/>
        <w:t xml:space="preserve">Lindahl, J. (2018). Predicting research excellence at the individual level: The importance of publication rate, top journal publications, and top 10% publications in the case of early career mathematicians. Journal of </w:t>
      </w:r>
      <w:proofErr w:type="spellStart"/>
      <w:r>
        <w:rPr>
          <w:rFonts w:cs="Arial"/>
          <w:sz w:val="24"/>
          <w:szCs w:val="24"/>
        </w:rPr>
        <w:t>Informetrics</w:t>
      </w:r>
      <w:proofErr w:type="spellEnd"/>
      <w:r>
        <w:rPr>
          <w:rFonts w:cs="Arial"/>
          <w:sz w:val="24"/>
          <w:szCs w:val="24"/>
        </w:rPr>
        <w:t>, 12(2), 518-533.</w:t>
      </w:r>
    </w:p>
    <w:p w14:paraId="0D42FDD5" w14:textId="77777777" w:rsidR="005A1F1F" w:rsidRDefault="00EB2467">
      <w:pPr>
        <w:ind w:left="540" w:hanging="540"/>
        <w:rPr>
          <w:rFonts w:cs="Arial"/>
          <w:color w:val="FF0000"/>
          <w:sz w:val="24"/>
          <w:szCs w:val="24"/>
        </w:rPr>
      </w:pPr>
      <w:r>
        <w:rPr>
          <w:rFonts w:cs="Arial"/>
          <w:sz w:val="24"/>
          <w:szCs w:val="24"/>
        </w:rPr>
        <w:t>Waltman, L., &amp; Van Eck, N. J. (2012). The inconsistency of the h</w:t>
      </w:r>
      <w:r>
        <w:rPr>
          <w:rFonts w:ascii="Cambria Math" w:hAnsi="Cambria Math" w:cs="Cambria Math"/>
          <w:sz w:val="24"/>
          <w:szCs w:val="24"/>
        </w:rPr>
        <w:t>‐</w:t>
      </w:r>
      <w:r>
        <w:rPr>
          <w:rFonts w:cs="Arial"/>
          <w:sz w:val="24"/>
          <w:szCs w:val="24"/>
        </w:rPr>
        <w:t>index. Journal of the American Society for Information Science and Technology, 63(2), 406-415.</w:t>
      </w:r>
    </w:p>
    <w:sectPr w:rsidR="005A1F1F">
      <w:footerReference w:type="default" r:id="rId2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nchanghsu" w:date="2023-01-08T12:31:00Z" w:initials="g">
    <w:p w14:paraId="388E3F4C" w14:textId="77777777" w:rsidR="005A1F1F" w:rsidRDefault="00EB2467">
      <w:pPr>
        <w:pStyle w:val="CommentText"/>
      </w:pPr>
      <w:r>
        <w:t>Update the date before submitting the response.</w:t>
      </w:r>
    </w:p>
  </w:comment>
  <w:comment w:id="1" w:author="genchanghsu" w:date="2023-01-07T14:38:00Z" w:initials="g">
    <w:p w14:paraId="0DE3379C" w14:textId="77777777" w:rsidR="005A1F1F" w:rsidRDefault="00EB2467">
      <w:pPr>
        <w:pStyle w:val="CommentText"/>
      </w:pPr>
      <w:r>
        <w:t>I just drafted a response letter to the handling editor. Sun, feel free to modify the contents as you wish!</w:t>
      </w:r>
    </w:p>
  </w:comment>
  <w:comment w:id="2" w:author="genchanghsu" w:date="2023-01-07T14:34:00Z" w:initials="g">
    <w:p w14:paraId="15CE14E5" w14:textId="77777777" w:rsidR="005A1F1F" w:rsidRDefault="00EB2467">
      <w:pPr>
        <w:pStyle w:val="CommentText"/>
      </w:pPr>
      <w:r>
        <w:t>This is my guess and I am not sure if it is accurate. Sun and Wei-</w:t>
      </w:r>
      <w:proofErr w:type="spellStart"/>
      <w:r>
        <w:t>Juin</w:t>
      </w:r>
      <w:proofErr w:type="spellEnd"/>
      <w:r>
        <w:t>, could you double-check and edit it if necessary? Thanks!</w:t>
      </w:r>
    </w:p>
    <w:p w14:paraId="76B476F9" w14:textId="77777777" w:rsidR="005A1F1F" w:rsidRDefault="005A1F1F">
      <w:pPr>
        <w:pStyle w:val="CommentText"/>
      </w:pPr>
    </w:p>
    <w:p w14:paraId="2C0D6101" w14:textId="77777777" w:rsidR="005A1F1F" w:rsidRDefault="00EB2467">
      <w:pPr>
        <w:pStyle w:val="CommentText"/>
      </w:pPr>
      <w:r>
        <w:t>Also, I think it would be great if we can provide the number/percentage of PIs that were actually excluded because of the difficulty in obtaining their profile information.</w:t>
      </w:r>
    </w:p>
    <w:p w14:paraId="5E1819BF" w14:textId="77777777" w:rsidR="005A1F1F" w:rsidRDefault="00EB2467">
      <w:pPr>
        <w:pStyle w:val="CommentText"/>
      </w:pPr>
      <w:r>
        <w:t xml:space="preserve"> </w:t>
      </w:r>
    </w:p>
  </w:comment>
  <w:comment w:id="3" w:author="Microsoft Office User" w:date="2023-01-10T15:24:00Z" w:initials="MOU">
    <w:p w14:paraId="79BAF29A" w14:textId="57B8A77B" w:rsidR="0059781C" w:rsidRDefault="0059781C">
      <w:pPr>
        <w:pStyle w:val="CommentText"/>
      </w:pPr>
      <w:r>
        <w:rPr>
          <w:rStyle w:val="CommentReference"/>
        </w:rPr>
        <w:annotationRef/>
      </w:r>
      <w:r>
        <w:t>I have now checked the number of PI (percentage) that we would not be able to collect CV in the end. There are only few of them.</w:t>
      </w:r>
    </w:p>
  </w:comment>
  <w:comment w:id="12" w:author="genchanghsu" w:date="2023-01-07T14:52:00Z" w:initials="g">
    <w:p w14:paraId="70293AF2" w14:textId="77777777" w:rsidR="005A1F1F" w:rsidRDefault="00EB2467">
      <w:pPr>
        <w:pStyle w:val="CommentText"/>
      </w:pPr>
      <w:r>
        <w:t>Again, Sun and Wei-</w:t>
      </w:r>
      <w:proofErr w:type="spellStart"/>
      <w:r>
        <w:t>Juin</w:t>
      </w:r>
      <w:proofErr w:type="spellEnd"/>
      <w:r>
        <w:t xml:space="preserve"> please double-check and revise it if necessary.</w:t>
      </w:r>
    </w:p>
  </w:comment>
  <w:comment w:id="13" w:author="Microsoft Office User" w:date="2023-01-10T15:29:00Z" w:initials="MOU">
    <w:p w14:paraId="4FB2044D" w14:textId="77777777" w:rsidR="001C6541" w:rsidRDefault="001C6541">
      <w:pPr>
        <w:pStyle w:val="CommentText"/>
      </w:pPr>
      <w:r>
        <w:rPr>
          <w:rStyle w:val="CommentReference"/>
        </w:rPr>
        <w:annotationRef/>
      </w:r>
      <w:r>
        <w:t>Correct!</w:t>
      </w:r>
    </w:p>
    <w:p w14:paraId="30CA5C36" w14:textId="424E44CB" w:rsidR="001C6541" w:rsidRDefault="001C6541">
      <w:pPr>
        <w:pStyle w:val="CommentText"/>
      </w:pPr>
    </w:p>
  </w:comment>
  <w:comment w:id="16" w:author="genchanghsu" w:date="2023-01-07T15:25:00Z" w:initials="g">
    <w:p w14:paraId="428250E4" w14:textId="77777777" w:rsidR="005A1F1F" w:rsidRDefault="00EB2467">
      <w:pPr>
        <w:pStyle w:val="CommentText"/>
      </w:pPr>
      <w:r>
        <w:t>Sun and Wei-</w:t>
      </w:r>
      <w:proofErr w:type="spellStart"/>
      <w:r>
        <w:t>Juin</w:t>
      </w:r>
      <w:proofErr w:type="spellEnd"/>
      <w:r>
        <w:t>, please see if this new title looks fine. Feel free to edit it if you have any other good ideas!</w:t>
      </w:r>
    </w:p>
  </w:comment>
  <w:comment w:id="17" w:author="Microsoft Office User" w:date="2023-01-10T15:29:00Z" w:initials="MOU">
    <w:p w14:paraId="568F1555" w14:textId="77777777" w:rsidR="001C6541" w:rsidRDefault="001C6541">
      <w:pPr>
        <w:pStyle w:val="CommentText"/>
      </w:pPr>
      <w:r>
        <w:rPr>
          <w:rStyle w:val="CommentReference"/>
        </w:rPr>
        <w:annotationRef/>
      </w:r>
      <w:r>
        <w:t>Looks perfect for me!</w:t>
      </w:r>
    </w:p>
    <w:p w14:paraId="340C8997" w14:textId="3CF6790F" w:rsidR="001C6541" w:rsidRDefault="001C654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E3F4C" w15:done="0"/>
  <w15:commentEx w15:paraId="0DE3379C" w15:done="0"/>
  <w15:commentEx w15:paraId="5E1819BF" w15:done="0"/>
  <w15:commentEx w15:paraId="79BAF29A" w15:paraIdParent="5E1819BF" w15:done="0"/>
  <w15:commentEx w15:paraId="70293AF2" w15:done="0"/>
  <w15:commentEx w15:paraId="30CA5C36" w15:paraIdParent="70293AF2" w15:done="0"/>
  <w15:commentEx w15:paraId="428250E4" w15:done="0"/>
  <w15:commentEx w15:paraId="340C8997" w15:paraIdParent="428250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801C1" w16cex:dateUtc="2023-01-10T07:24:00Z"/>
  <w16cex:commentExtensible w16cex:durableId="276802CB" w16cex:dateUtc="2023-01-10T07:29:00Z"/>
  <w16cex:commentExtensible w16cex:durableId="276802E7" w16cex:dateUtc="2023-01-1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3F4C" w16cid:durableId="2767117F"/>
  <w16cid:commentId w16cid:paraId="0DE3379C" w16cid:durableId="27671180"/>
  <w16cid:commentId w16cid:paraId="5E1819BF" w16cid:durableId="27671181"/>
  <w16cid:commentId w16cid:paraId="79BAF29A" w16cid:durableId="276801C1"/>
  <w16cid:commentId w16cid:paraId="70293AF2" w16cid:durableId="27671182"/>
  <w16cid:commentId w16cid:paraId="30CA5C36" w16cid:durableId="276802CB"/>
  <w16cid:commentId w16cid:paraId="428250E4" w16cid:durableId="27671183"/>
  <w16cid:commentId w16cid:paraId="340C8997" w16cid:durableId="276802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FFC3" w14:textId="77777777" w:rsidR="00050457" w:rsidRDefault="00050457">
      <w:pPr>
        <w:spacing w:line="240" w:lineRule="auto"/>
      </w:pPr>
      <w:r>
        <w:separator/>
      </w:r>
    </w:p>
  </w:endnote>
  <w:endnote w:type="continuationSeparator" w:id="0">
    <w:p w14:paraId="4D5FF9CC" w14:textId="77777777" w:rsidR="00050457" w:rsidRDefault="00050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169788"/>
    </w:sdtPr>
    <w:sdtEndPr>
      <w:rPr>
        <w:rFonts w:ascii="Times New Roman" w:hAnsi="Times New Roman" w:cs="Times New Roman"/>
        <w:sz w:val="24"/>
        <w:szCs w:val="20"/>
      </w:rPr>
    </w:sdtEndPr>
    <w:sdtContent>
      <w:p w14:paraId="466CEC81" w14:textId="77777777" w:rsidR="005A1F1F" w:rsidRDefault="00EB2467">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13</w:t>
        </w:r>
        <w:r>
          <w:rPr>
            <w:rFonts w:ascii="Times New Roman" w:hAnsi="Times New Roman" w:cs="Times New Roman"/>
            <w:sz w:val="24"/>
            <w:szCs w:val="20"/>
          </w:rPr>
          <w:fldChar w:fldCharType="end"/>
        </w:r>
      </w:p>
    </w:sdtContent>
  </w:sdt>
  <w:p w14:paraId="5BB9E4B5" w14:textId="77777777" w:rsidR="005A1F1F" w:rsidRDefault="005A1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A77B" w14:textId="77777777" w:rsidR="00050457" w:rsidRDefault="00050457">
      <w:pPr>
        <w:spacing w:after="0"/>
      </w:pPr>
      <w:r>
        <w:separator/>
      </w:r>
    </w:p>
  </w:footnote>
  <w:footnote w:type="continuationSeparator" w:id="0">
    <w:p w14:paraId="1C111EC2" w14:textId="77777777" w:rsidR="00050457" w:rsidRDefault="000504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CA90"/>
    <w:multiLevelType w:val="singleLevel"/>
    <w:tmpl w:val="08DDCA90"/>
    <w:lvl w:ilvl="0">
      <w:start w:val="1"/>
      <w:numFmt w:val="decimal"/>
      <w:lvlText w:val="%1."/>
      <w:lvlJc w:val="left"/>
      <w:pPr>
        <w:tabs>
          <w:tab w:val="left" w:pos="845"/>
        </w:tabs>
        <w:ind w:left="845" w:hanging="425"/>
      </w:pPr>
      <w:rPr>
        <w:rFonts w:hint="default"/>
      </w:rPr>
    </w:lvl>
  </w:abstractNum>
  <w:abstractNum w:abstractNumId="1" w15:restartNumberingAfterBreak="0">
    <w:nsid w:val="1FA3548F"/>
    <w:multiLevelType w:val="singleLevel"/>
    <w:tmpl w:val="1FA3548F"/>
    <w:lvl w:ilvl="0">
      <w:start w:val="1"/>
      <w:numFmt w:val="decimal"/>
      <w:lvlText w:val="%1."/>
      <w:lvlJc w:val="left"/>
      <w:pPr>
        <w:tabs>
          <w:tab w:val="left" w:pos="845"/>
        </w:tabs>
        <w:ind w:left="845" w:hanging="425"/>
      </w:pPr>
      <w:rPr>
        <w:rFonts w:hint="default"/>
      </w:rPr>
    </w:lvl>
  </w:abstractNum>
  <w:abstractNum w:abstractNumId="2" w15:restartNumberingAfterBreak="0">
    <w:nsid w:val="2EF3FCC3"/>
    <w:multiLevelType w:val="singleLevel"/>
    <w:tmpl w:val="2EF3FCC3"/>
    <w:lvl w:ilvl="0">
      <w:start w:val="2"/>
      <w:numFmt w:val="decimal"/>
      <w:lvlText w:val="(%1)"/>
      <w:lvlJc w:val="left"/>
      <w:pPr>
        <w:tabs>
          <w:tab w:val="left" w:pos="312"/>
        </w:tabs>
      </w:pPr>
    </w:lvl>
  </w:abstractNum>
  <w:abstractNum w:abstractNumId="3" w15:restartNumberingAfterBreak="0">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4EB0D01"/>
    <w:multiLevelType w:val="multilevel"/>
    <w:tmpl w:val="54EB0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84977773">
    <w:abstractNumId w:val="3"/>
  </w:num>
  <w:num w:numId="2" w16cid:durableId="1278416134">
    <w:abstractNumId w:val="2"/>
  </w:num>
  <w:num w:numId="3" w16cid:durableId="1798909212">
    <w:abstractNumId w:val="4"/>
  </w:num>
  <w:num w:numId="4" w16cid:durableId="1286346434">
    <w:abstractNumId w:val="0"/>
  </w:num>
  <w:num w:numId="5" w16cid:durableId="10745460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nchanghsu">
    <w15:presenceInfo w15:providerId="None" w15:userId="genchanghsu"/>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trackRevisions/>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092"/>
    <w:rsid w:val="000054A0"/>
    <w:rsid w:val="00005C5A"/>
    <w:rsid w:val="0001017C"/>
    <w:rsid w:val="00012E9E"/>
    <w:rsid w:val="00013CF0"/>
    <w:rsid w:val="00014618"/>
    <w:rsid w:val="00015A0A"/>
    <w:rsid w:val="00015CA2"/>
    <w:rsid w:val="000168CB"/>
    <w:rsid w:val="00022A17"/>
    <w:rsid w:val="0002362A"/>
    <w:rsid w:val="00023755"/>
    <w:rsid w:val="0003234A"/>
    <w:rsid w:val="000329AF"/>
    <w:rsid w:val="00032DFC"/>
    <w:rsid w:val="00033C0C"/>
    <w:rsid w:val="00033D6D"/>
    <w:rsid w:val="000345DA"/>
    <w:rsid w:val="00034B4A"/>
    <w:rsid w:val="00035903"/>
    <w:rsid w:val="00035B97"/>
    <w:rsid w:val="00041DC9"/>
    <w:rsid w:val="000427A4"/>
    <w:rsid w:val="00042D90"/>
    <w:rsid w:val="000431A5"/>
    <w:rsid w:val="000479F7"/>
    <w:rsid w:val="00050457"/>
    <w:rsid w:val="00054793"/>
    <w:rsid w:val="00054A18"/>
    <w:rsid w:val="00055B15"/>
    <w:rsid w:val="00056D48"/>
    <w:rsid w:val="00057AAB"/>
    <w:rsid w:val="00057E12"/>
    <w:rsid w:val="00061468"/>
    <w:rsid w:val="0006169F"/>
    <w:rsid w:val="000652F8"/>
    <w:rsid w:val="00065DE7"/>
    <w:rsid w:val="00066430"/>
    <w:rsid w:val="000675B7"/>
    <w:rsid w:val="000679D1"/>
    <w:rsid w:val="00070651"/>
    <w:rsid w:val="00074EBE"/>
    <w:rsid w:val="00076465"/>
    <w:rsid w:val="0007717B"/>
    <w:rsid w:val="0007772D"/>
    <w:rsid w:val="0008321B"/>
    <w:rsid w:val="00083C78"/>
    <w:rsid w:val="00084143"/>
    <w:rsid w:val="000850C4"/>
    <w:rsid w:val="000863A7"/>
    <w:rsid w:val="00094FFB"/>
    <w:rsid w:val="00096627"/>
    <w:rsid w:val="000B2A3F"/>
    <w:rsid w:val="000B2AE6"/>
    <w:rsid w:val="000B3055"/>
    <w:rsid w:val="000B3B5C"/>
    <w:rsid w:val="000B51FE"/>
    <w:rsid w:val="000B6DC9"/>
    <w:rsid w:val="000C1A8A"/>
    <w:rsid w:val="000C2C36"/>
    <w:rsid w:val="000C4D26"/>
    <w:rsid w:val="000C4D88"/>
    <w:rsid w:val="000D0B37"/>
    <w:rsid w:val="000D260E"/>
    <w:rsid w:val="000D2BEC"/>
    <w:rsid w:val="000D5A80"/>
    <w:rsid w:val="000D650E"/>
    <w:rsid w:val="000D7816"/>
    <w:rsid w:val="000E1435"/>
    <w:rsid w:val="000E1913"/>
    <w:rsid w:val="000E235C"/>
    <w:rsid w:val="000E3D1B"/>
    <w:rsid w:val="000E444D"/>
    <w:rsid w:val="000E445A"/>
    <w:rsid w:val="000E7088"/>
    <w:rsid w:val="000F1365"/>
    <w:rsid w:val="000F27A1"/>
    <w:rsid w:val="000F42C8"/>
    <w:rsid w:val="000F529A"/>
    <w:rsid w:val="000F624C"/>
    <w:rsid w:val="000F6C47"/>
    <w:rsid w:val="000F6D42"/>
    <w:rsid w:val="00101685"/>
    <w:rsid w:val="001031D6"/>
    <w:rsid w:val="00110383"/>
    <w:rsid w:val="001105A6"/>
    <w:rsid w:val="001114DC"/>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468B"/>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1FD8"/>
    <w:rsid w:val="00182232"/>
    <w:rsid w:val="0018523D"/>
    <w:rsid w:val="00185B7D"/>
    <w:rsid w:val="00186A11"/>
    <w:rsid w:val="0018750C"/>
    <w:rsid w:val="00197D5F"/>
    <w:rsid w:val="001A0CA4"/>
    <w:rsid w:val="001B06D2"/>
    <w:rsid w:val="001B23E2"/>
    <w:rsid w:val="001B2AAF"/>
    <w:rsid w:val="001B49C4"/>
    <w:rsid w:val="001B66EF"/>
    <w:rsid w:val="001B753A"/>
    <w:rsid w:val="001C39C1"/>
    <w:rsid w:val="001C4577"/>
    <w:rsid w:val="001C5061"/>
    <w:rsid w:val="001C6541"/>
    <w:rsid w:val="001C78EB"/>
    <w:rsid w:val="001C7DFE"/>
    <w:rsid w:val="001D085A"/>
    <w:rsid w:val="001D1200"/>
    <w:rsid w:val="001D284D"/>
    <w:rsid w:val="001D301A"/>
    <w:rsid w:val="001D478D"/>
    <w:rsid w:val="001D55A2"/>
    <w:rsid w:val="001E220C"/>
    <w:rsid w:val="001E796C"/>
    <w:rsid w:val="001F00DD"/>
    <w:rsid w:val="001F075A"/>
    <w:rsid w:val="001F2641"/>
    <w:rsid w:val="001F405F"/>
    <w:rsid w:val="001F63D1"/>
    <w:rsid w:val="001F74E7"/>
    <w:rsid w:val="001F77FA"/>
    <w:rsid w:val="00203D75"/>
    <w:rsid w:val="00204039"/>
    <w:rsid w:val="002056B5"/>
    <w:rsid w:val="00205703"/>
    <w:rsid w:val="00205849"/>
    <w:rsid w:val="002119BB"/>
    <w:rsid w:val="00211D85"/>
    <w:rsid w:val="002130BC"/>
    <w:rsid w:val="00214F6F"/>
    <w:rsid w:val="002162F5"/>
    <w:rsid w:val="00217C10"/>
    <w:rsid w:val="00220422"/>
    <w:rsid w:val="00220764"/>
    <w:rsid w:val="002214C3"/>
    <w:rsid w:val="002227A0"/>
    <w:rsid w:val="00223D4E"/>
    <w:rsid w:val="00225456"/>
    <w:rsid w:val="00225803"/>
    <w:rsid w:val="00226444"/>
    <w:rsid w:val="002271E9"/>
    <w:rsid w:val="00230D1F"/>
    <w:rsid w:val="00231705"/>
    <w:rsid w:val="00233BBA"/>
    <w:rsid w:val="00233D41"/>
    <w:rsid w:val="00235DC4"/>
    <w:rsid w:val="0024084F"/>
    <w:rsid w:val="002416DA"/>
    <w:rsid w:val="00242CBF"/>
    <w:rsid w:val="00244398"/>
    <w:rsid w:val="00244FE8"/>
    <w:rsid w:val="00247889"/>
    <w:rsid w:val="00250E1F"/>
    <w:rsid w:val="00252DC9"/>
    <w:rsid w:val="00253EE1"/>
    <w:rsid w:val="00254DBF"/>
    <w:rsid w:val="00255C0F"/>
    <w:rsid w:val="00257C06"/>
    <w:rsid w:val="002607CD"/>
    <w:rsid w:val="00262C98"/>
    <w:rsid w:val="00265885"/>
    <w:rsid w:val="002659DA"/>
    <w:rsid w:val="00265B4F"/>
    <w:rsid w:val="00265C8A"/>
    <w:rsid w:val="002675AA"/>
    <w:rsid w:val="002705E2"/>
    <w:rsid w:val="0027209D"/>
    <w:rsid w:val="0027249A"/>
    <w:rsid w:val="00272E6C"/>
    <w:rsid w:val="00283C62"/>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C668B"/>
    <w:rsid w:val="002D18AD"/>
    <w:rsid w:val="002D2545"/>
    <w:rsid w:val="002D385F"/>
    <w:rsid w:val="002D3C7E"/>
    <w:rsid w:val="002D60FE"/>
    <w:rsid w:val="002D6474"/>
    <w:rsid w:val="002D74DD"/>
    <w:rsid w:val="002E18A4"/>
    <w:rsid w:val="002E1E4A"/>
    <w:rsid w:val="002E5881"/>
    <w:rsid w:val="002E740C"/>
    <w:rsid w:val="002F3873"/>
    <w:rsid w:val="002F7CAB"/>
    <w:rsid w:val="00302D83"/>
    <w:rsid w:val="00305F46"/>
    <w:rsid w:val="00306149"/>
    <w:rsid w:val="0030664A"/>
    <w:rsid w:val="00312CC2"/>
    <w:rsid w:val="00313E92"/>
    <w:rsid w:val="00317AFE"/>
    <w:rsid w:val="003229B9"/>
    <w:rsid w:val="003246ED"/>
    <w:rsid w:val="00324A75"/>
    <w:rsid w:val="0032543B"/>
    <w:rsid w:val="00330732"/>
    <w:rsid w:val="00331B54"/>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86E"/>
    <w:rsid w:val="00377C39"/>
    <w:rsid w:val="00380103"/>
    <w:rsid w:val="0038163B"/>
    <w:rsid w:val="0039223C"/>
    <w:rsid w:val="003939DE"/>
    <w:rsid w:val="003949F2"/>
    <w:rsid w:val="00395413"/>
    <w:rsid w:val="00395BC3"/>
    <w:rsid w:val="00395D5F"/>
    <w:rsid w:val="003A29E2"/>
    <w:rsid w:val="003A2B32"/>
    <w:rsid w:val="003A390B"/>
    <w:rsid w:val="003A3F82"/>
    <w:rsid w:val="003A493F"/>
    <w:rsid w:val="003A6C25"/>
    <w:rsid w:val="003A6C7C"/>
    <w:rsid w:val="003B0E36"/>
    <w:rsid w:val="003B1F7A"/>
    <w:rsid w:val="003B26FC"/>
    <w:rsid w:val="003B2F6D"/>
    <w:rsid w:val="003B49C4"/>
    <w:rsid w:val="003B4DC1"/>
    <w:rsid w:val="003B54BF"/>
    <w:rsid w:val="003B561A"/>
    <w:rsid w:val="003B603E"/>
    <w:rsid w:val="003B7194"/>
    <w:rsid w:val="003C084F"/>
    <w:rsid w:val="003C1DB1"/>
    <w:rsid w:val="003C1E96"/>
    <w:rsid w:val="003C28E1"/>
    <w:rsid w:val="003C45FE"/>
    <w:rsid w:val="003C50E5"/>
    <w:rsid w:val="003D1AB5"/>
    <w:rsid w:val="003D3801"/>
    <w:rsid w:val="003D599B"/>
    <w:rsid w:val="003D5F90"/>
    <w:rsid w:val="003D62E2"/>
    <w:rsid w:val="003D7010"/>
    <w:rsid w:val="003D77A9"/>
    <w:rsid w:val="003E0708"/>
    <w:rsid w:val="003E18BD"/>
    <w:rsid w:val="003E1997"/>
    <w:rsid w:val="003E2908"/>
    <w:rsid w:val="003E56CD"/>
    <w:rsid w:val="003F093D"/>
    <w:rsid w:val="003F213E"/>
    <w:rsid w:val="003F2213"/>
    <w:rsid w:val="003F4F9B"/>
    <w:rsid w:val="003F6B95"/>
    <w:rsid w:val="003F6BA9"/>
    <w:rsid w:val="00401EAC"/>
    <w:rsid w:val="00402BE6"/>
    <w:rsid w:val="004030EC"/>
    <w:rsid w:val="00404FF6"/>
    <w:rsid w:val="004053B9"/>
    <w:rsid w:val="00412584"/>
    <w:rsid w:val="004138D2"/>
    <w:rsid w:val="00413DA8"/>
    <w:rsid w:val="00415490"/>
    <w:rsid w:val="00416583"/>
    <w:rsid w:val="0041744C"/>
    <w:rsid w:val="00417CAF"/>
    <w:rsid w:val="00421E75"/>
    <w:rsid w:val="00423C64"/>
    <w:rsid w:val="004257F2"/>
    <w:rsid w:val="00425B8A"/>
    <w:rsid w:val="00426219"/>
    <w:rsid w:val="0042717B"/>
    <w:rsid w:val="00435428"/>
    <w:rsid w:val="0044007D"/>
    <w:rsid w:val="00442CDC"/>
    <w:rsid w:val="00457734"/>
    <w:rsid w:val="00462DDA"/>
    <w:rsid w:val="00464A25"/>
    <w:rsid w:val="004662BB"/>
    <w:rsid w:val="00470D96"/>
    <w:rsid w:val="00470DD4"/>
    <w:rsid w:val="00473794"/>
    <w:rsid w:val="004754BA"/>
    <w:rsid w:val="00482CA2"/>
    <w:rsid w:val="004841E6"/>
    <w:rsid w:val="00485967"/>
    <w:rsid w:val="00487145"/>
    <w:rsid w:val="00487589"/>
    <w:rsid w:val="00491856"/>
    <w:rsid w:val="00494901"/>
    <w:rsid w:val="004955AA"/>
    <w:rsid w:val="004959F1"/>
    <w:rsid w:val="004A1351"/>
    <w:rsid w:val="004A48EF"/>
    <w:rsid w:val="004A59CC"/>
    <w:rsid w:val="004A73F1"/>
    <w:rsid w:val="004A78D0"/>
    <w:rsid w:val="004B20C9"/>
    <w:rsid w:val="004B3DFA"/>
    <w:rsid w:val="004B422A"/>
    <w:rsid w:val="004B611D"/>
    <w:rsid w:val="004B6A33"/>
    <w:rsid w:val="004B78E0"/>
    <w:rsid w:val="004C4462"/>
    <w:rsid w:val="004C4857"/>
    <w:rsid w:val="004C4934"/>
    <w:rsid w:val="004D04B3"/>
    <w:rsid w:val="004D117F"/>
    <w:rsid w:val="004D3DF6"/>
    <w:rsid w:val="004D6A3C"/>
    <w:rsid w:val="004D6C81"/>
    <w:rsid w:val="004D6E62"/>
    <w:rsid w:val="004E5D63"/>
    <w:rsid w:val="004E7C19"/>
    <w:rsid w:val="004F3D4F"/>
    <w:rsid w:val="0050773F"/>
    <w:rsid w:val="0051039F"/>
    <w:rsid w:val="00511ABA"/>
    <w:rsid w:val="0051639B"/>
    <w:rsid w:val="00526D4A"/>
    <w:rsid w:val="00530FF3"/>
    <w:rsid w:val="00533023"/>
    <w:rsid w:val="005333D6"/>
    <w:rsid w:val="0053720B"/>
    <w:rsid w:val="00537538"/>
    <w:rsid w:val="00541771"/>
    <w:rsid w:val="0055100A"/>
    <w:rsid w:val="00551998"/>
    <w:rsid w:val="005528AE"/>
    <w:rsid w:val="005538C5"/>
    <w:rsid w:val="0055540E"/>
    <w:rsid w:val="00555909"/>
    <w:rsid w:val="005603BB"/>
    <w:rsid w:val="0056469F"/>
    <w:rsid w:val="00564824"/>
    <w:rsid w:val="0056585B"/>
    <w:rsid w:val="005715DE"/>
    <w:rsid w:val="00573CE7"/>
    <w:rsid w:val="00574FA5"/>
    <w:rsid w:val="0058134F"/>
    <w:rsid w:val="00581C0F"/>
    <w:rsid w:val="00584E24"/>
    <w:rsid w:val="00587249"/>
    <w:rsid w:val="0058748B"/>
    <w:rsid w:val="00587BD8"/>
    <w:rsid w:val="005903EF"/>
    <w:rsid w:val="005905A9"/>
    <w:rsid w:val="00591DD7"/>
    <w:rsid w:val="00593FBB"/>
    <w:rsid w:val="00594295"/>
    <w:rsid w:val="005954C4"/>
    <w:rsid w:val="0059781C"/>
    <w:rsid w:val="005A131C"/>
    <w:rsid w:val="005A1F1F"/>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C7343"/>
    <w:rsid w:val="005D0973"/>
    <w:rsid w:val="005D1DB8"/>
    <w:rsid w:val="005D798B"/>
    <w:rsid w:val="005D7AA8"/>
    <w:rsid w:val="005E3A70"/>
    <w:rsid w:val="005E511F"/>
    <w:rsid w:val="005E5867"/>
    <w:rsid w:val="005E791F"/>
    <w:rsid w:val="005F0472"/>
    <w:rsid w:val="005F1EBB"/>
    <w:rsid w:val="005F1FAE"/>
    <w:rsid w:val="0060019C"/>
    <w:rsid w:val="006037DB"/>
    <w:rsid w:val="006116F1"/>
    <w:rsid w:val="00612060"/>
    <w:rsid w:val="00613481"/>
    <w:rsid w:val="0061464E"/>
    <w:rsid w:val="006254B9"/>
    <w:rsid w:val="00627188"/>
    <w:rsid w:val="006306F1"/>
    <w:rsid w:val="006307A3"/>
    <w:rsid w:val="00635366"/>
    <w:rsid w:val="006363CC"/>
    <w:rsid w:val="00636C9B"/>
    <w:rsid w:val="006378B1"/>
    <w:rsid w:val="00644231"/>
    <w:rsid w:val="00647461"/>
    <w:rsid w:val="00650A24"/>
    <w:rsid w:val="006511C5"/>
    <w:rsid w:val="0065342E"/>
    <w:rsid w:val="006539A4"/>
    <w:rsid w:val="00653E08"/>
    <w:rsid w:val="006620B4"/>
    <w:rsid w:val="00662913"/>
    <w:rsid w:val="00662AE7"/>
    <w:rsid w:val="006633AB"/>
    <w:rsid w:val="00663D61"/>
    <w:rsid w:val="006656A8"/>
    <w:rsid w:val="00665DAC"/>
    <w:rsid w:val="00666327"/>
    <w:rsid w:val="006677F5"/>
    <w:rsid w:val="00672419"/>
    <w:rsid w:val="00676754"/>
    <w:rsid w:val="00676FAA"/>
    <w:rsid w:val="00680522"/>
    <w:rsid w:val="00681242"/>
    <w:rsid w:val="0068310C"/>
    <w:rsid w:val="00683D0F"/>
    <w:rsid w:val="006874D4"/>
    <w:rsid w:val="00691FD5"/>
    <w:rsid w:val="00692930"/>
    <w:rsid w:val="00695902"/>
    <w:rsid w:val="0069773B"/>
    <w:rsid w:val="006A0922"/>
    <w:rsid w:val="006A2EB9"/>
    <w:rsid w:val="006A70AD"/>
    <w:rsid w:val="006A7C50"/>
    <w:rsid w:val="006B447C"/>
    <w:rsid w:val="006B7D93"/>
    <w:rsid w:val="006B7DB4"/>
    <w:rsid w:val="006B7E81"/>
    <w:rsid w:val="006B7E9B"/>
    <w:rsid w:val="006C0D6C"/>
    <w:rsid w:val="006C13AA"/>
    <w:rsid w:val="006C23F1"/>
    <w:rsid w:val="006C5EA4"/>
    <w:rsid w:val="006C793D"/>
    <w:rsid w:val="006C7FF7"/>
    <w:rsid w:val="006D0A18"/>
    <w:rsid w:val="006D139B"/>
    <w:rsid w:val="006D4060"/>
    <w:rsid w:val="006D43E7"/>
    <w:rsid w:val="006D613E"/>
    <w:rsid w:val="006D65C0"/>
    <w:rsid w:val="006D71A1"/>
    <w:rsid w:val="006D73FA"/>
    <w:rsid w:val="006E0220"/>
    <w:rsid w:val="006E0E11"/>
    <w:rsid w:val="006E32C5"/>
    <w:rsid w:val="006E4477"/>
    <w:rsid w:val="006E5D79"/>
    <w:rsid w:val="006E73A6"/>
    <w:rsid w:val="006F233A"/>
    <w:rsid w:val="006F2AD2"/>
    <w:rsid w:val="006F3DFA"/>
    <w:rsid w:val="006F44EC"/>
    <w:rsid w:val="00702C2E"/>
    <w:rsid w:val="0070429A"/>
    <w:rsid w:val="007077BE"/>
    <w:rsid w:val="00707BD0"/>
    <w:rsid w:val="00710487"/>
    <w:rsid w:val="0071239A"/>
    <w:rsid w:val="00712F31"/>
    <w:rsid w:val="00713A62"/>
    <w:rsid w:val="00713CA8"/>
    <w:rsid w:val="007167D6"/>
    <w:rsid w:val="007168D0"/>
    <w:rsid w:val="00717CD7"/>
    <w:rsid w:val="00721724"/>
    <w:rsid w:val="007225CB"/>
    <w:rsid w:val="00726312"/>
    <w:rsid w:val="007269A2"/>
    <w:rsid w:val="00726F28"/>
    <w:rsid w:val="007302FD"/>
    <w:rsid w:val="00734443"/>
    <w:rsid w:val="00736DD9"/>
    <w:rsid w:val="007370C9"/>
    <w:rsid w:val="007404D5"/>
    <w:rsid w:val="00742BC6"/>
    <w:rsid w:val="00747E8F"/>
    <w:rsid w:val="00747F2F"/>
    <w:rsid w:val="00750609"/>
    <w:rsid w:val="00751435"/>
    <w:rsid w:val="00755136"/>
    <w:rsid w:val="00755D21"/>
    <w:rsid w:val="00755F09"/>
    <w:rsid w:val="00757462"/>
    <w:rsid w:val="00757F08"/>
    <w:rsid w:val="00760279"/>
    <w:rsid w:val="00760AF5"/>
    <w:rsid w:val="0076112B"/>
    <w:rsid w:val="007645F8"/>
    <w:rsid w:val="00764B22"/>
    <w:rsid w:val="007759E0"/>
    <w:rsid w:val="00776AAF"/>
    <w:rsid w:val="00787DA5"/>
    <w:rsid w:val="007924EC"/>
    <w:rsid w:val="0079303C"/>
    <w:rsid w:val="007932E3"/>
    <w:rsid w:val="00794F82"/>
    <w:rsid w:val="00794FB0"/>
    <w:rsid w:val="0079549D"/>
    <w:rsid w:val="007A067B"/>
    <w:rsid w:val="007A0CD2"/>
    <w:rsid w:val="007A29CC"/>
    <w:rsid w:val="007A32CC"/>
    <w:rsid w:val="007A72BD"/>
    <w:rsid w:val="007B089A"/>
    <w:rsid w:val="007B10C8"/>
    <w:rsid w:val="007B238C"/>
    <w:rsid w:val="007B4737"/>
    <w:rsid w:val="007B6614"/>
    <w:rsid w:val="007C0CCA"/>
    <w:rsid w:val="007C3BD6"/>
    <w:rsid w:val="007C49F7"/>
    <w:rsid w:val="007C51E5"/>
    <w:rsid w:val="007C6884"/>
    <w:rsid w:val="007D1D0D"/>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413E"/>
    <w:rsid w:val="0081716A"/>
    <w:rsid w:val="008174DC"/>
    <w:rsid w:val="00817C35"/>
    <w:rsid w:val="00817DCD"/>
    <w:rsid w:val="00820468"/>
    <w:rsid w:val="008210D2"/>
    <w:rsid w:val="008229E6"/>
    <w:rsid w:val="00823118"/>
    <w:rsid w:val="00823A27"/>
    <w:rsid w:val="008275AA"/>
    <w:rsid w:val="008303DE"/>
    <w:rsid w:val="00833846"/>
    <w:rsid w:val="008348D6"/>
    <w:rsid w:val="00834BDC"/>
    <w:rsid w:val="00835DAE"/>
    <w:rsid w:val="00840AEC"/>
    <w:rsid w:val="008413FD"/>
    <w:rsid w:val="008431BD"/>
    <w:rsid w:val="0084582C"/>
    <w:rsid w:val="008509D1"/>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03E2"/>
    <w:rsid w:val="008C115F"/>
    <w:rsid w:val="008C2E85"/>
    <w:rsid w:val="008C3409"/>
    <w:rsid w:val="008C4AA9"/>
    <w:rsid w:val="008C5A37"/>
    <w:rsid w:val="008C7198"/>
    <w:rsid w:val="008C75A9"/>
    <w:rsid w:val="008C7E8A"/>
    <w:rsid w:val="008D0B8E"/>
    <w:rsid w:val="008D221D"/>
    <w:rsid w:val="008D230F"/>
    <w:rsid w:val="008D265A"/>
    <w:rsid w:val="008D2A1C"/>
    <w:rsid w:val="008D3A7E"/>
    <w:rsid w:val="008D6C13"/>
    <w:rsid w:val="008D7616"/>
    <w:rsid w:val="008E0C71"/>
    <w:rsid w:val="008E23DA"/>
    <w:rsid w:val="008E3D00"/>
    <w:rsid w:val="008E3F5C"/>
    <w:rsid w:val="008E7C5C"/>
    <w:rsid w:val="008F3B57"/>
    <w:rsid w:val="008F3D37"/>
    <w:rsid w:val="008F5606"/>
    <w:rsid w:val="008F6079"/>
    <w:rsid w:val="008F7447"/>
    <w:rsid w:val="009023A7"/>
    <w:rsid w:val="009025FE"/>
    <w:rsid w:val="009040F2"/>
    <w:rsid w:val="009056D7"/>
    <w:rsid w:val="009068CB"/>
    <w:rsid w:val="00910F47"/>
    <w:rsid w:val="00911189"/>
    <w:rsid w:val="00916530"/>
    <w:rsid w:val="0091713F"/>
    <w:rsid w:val="00917574"/>
    <w:rsid w:val="00923D2C"/>
    <w:rsid w:val="00924EFF"/>
    <w:rsid w:val="00926356"/>
    <w:rsid w:val="00932CB9"/>
    <w:rsid w:val="00932D42"/>
    <w:rsid w:val="00937748"/>
    <w:rsid w:val="009403A3"/>
    <w:rsid w:val="00942E83"/>
    <w:rsid w:val="00943627"/>
    <w:rsid w:val="0094412E"/>
    <w:rsid w:val="00944522"/>
    <w:rsid w:val="009447E9"/>
    <w:rsid w:val="00944B6E"/>
    <w:rsid w:val="0094529F"/>
    <w:rsid w:val="00945B89"/>
    <w:rsid w:val="00947DED"/>
    <w:rsid w:val="00954492"/>
    <w:rsid w:val="00955D26"/>
    <w:rsid w:val="009567B4"/>
    <w:rsid w:val="0095702D"/>
    <w:rsid w:val="00963C40"/>
    <w:rsid w:val="00964B0F"/>
    <w:rsid w:val="0098101A"/>
    <w:rsid w:val="009842F7"/>
    <w:rsid w:val="00985457"/>
    <w:rsid w:val="0098556F"/>
    <w:rsid w:val="00985A9A"/>
    <w:rsid w:val="0098776D"/>
    <w:rsid w:val="0099065E"/>
    <w:rsid w:val="00990C17"/>
    <w:rsid w:val="00990F5E"/>
    <w:rsid w:val="00991160"/>
    <w:rsid w:val="009930BE"/>
    <w:rsid w:val="009939B0"/>
    <w:rsid w:val="00994E37"/>
    <w:rsid w:val="00994FDA"/>
    <w:rsid w:val="009A0FA3"/>
    <w:rsid w:val="009A2ED4"/>
    <w:rsid w:val="009A38C8"/>
    <w:rsid w:val="009A56F3"/>
    <w:rsid w:val="009B3B61"/>
    <w:rsid w:val="009B5481"/>
    <w:rsid w:val="009C055A"/>
    <w:rsid w:val="009C171B"/>
    <w:rsid w:val="009C1E08"/>
    <w:rsid w:val="009C29AD"/>
    <w:rsid w:val="009C4320"/>
    <w:rsid w:val="009C5F61"/>
    <w:rsid w:val="009C6456"/>
    <w:rsid w:val="009C75FB"/>
    <w:rsid w:val="009D04DE"/>
    <w:rsid w:val="009D1184"/>
    <w:rsid w:val="009D3928"/>
    <w:rsid w:val="009D3E8F"/>
    <w:rsid w:val="009D42D1"/>
    <w:rsid w:val="009D4EE9"/>
    <w:rsid w:val="009D6757"/>
    <w:rsid w:val="009D6819"/>
    <w:rsid w:val="009D7BE4"/>
    <w:rsid w:val="009E4054"/>
    <w:rsid w:val="009F08DE"/>
    <w:rsid w:val="009F2185"/>
    <w:rsid w:val="009F3F2D"/>
    <w:rsid w:val="009F5602"/>
    <w:rsid w:val="009F7623"/>
    <w:rsid w:val="009F7D8F"/>
    <w:rsid w:val="00A01247"/>
    <w:rsid w:val="00A058CE"/>
    <w:rsid w:val="00A07AD9"/>
    <w:rsid w:val="00A111E6"/>
    <w:rsid w:val="00A11369"/>
    <w:rsid w:val="00A121D8"/>
    <w:rsid w:val="00A12232"/>
    <w:rsid w:val="00A128BD"/>
    <w:rsid w:val="00A14B9C"/>
    <w:rsid w:val="00A15595"/>
    <w:rsid w:val="00A202A0"/>
    <w:rsid w:val="00A20D26"/>
    <w:rsid w:val="00A20E5E"/>
    <w:rsid w:val="00A21C69"/>
    <w:rsid w:val="00A30734"/>
    <w:rsid w:val="00A324B3"/>
    <w:rsid w:val="00A32C23"/>
    <w:rsid w:val="00A359C2"/>
    <w:rsid w:val="00A41180"/>
    <w:rsid w:val="00A42476"/>
    <w:rsid w:val="00A44EB4"/>
    <w:rsid w:val="00A45B02"/>
    <w:rsid w:val="00A515B7"/>
    <w:rsid w:val="00A52F58"/>
    <w:rsid w:val="00A54ACD"/>
    <w:rsid w:val="00A5555F"/>
    <w:rsid w:val="00A56994"/>
    <w:rsid w:val="00A57FFE"/>
    <w:rsid w:val="00A60EF6"/>
    <w:rsid w:val="00A61D11"/>
    <w:rsid w:val="00A67E40"/>
    <w:rsid w:val="00A7094E"/>
    <w:rsid w:val="00A72009"/>
    <w:rsid w:val="00A72082"/>
    <w:rsid w:val="00A731C0"/>
    <w:rsid w:val="00A739DA"/>
    <w:rsid w:val="00A742A5"/>
    <w:rsid w:val="00A7438C"/>
    <w:rsid w:val="00A750F0"/>
    <w:rsid w:val="00A8005D"/>
    <w:rsid w:val="00A80EAC"/>
    <w:rsid w:val="00A83522"/>
    <w:rsid w:val="00A83869"/>
    <w:rsid w:val="00A83F03"/>
    <w:rsid w:val="00A850B8"/>
    <w:rsid w:val="00A8571F"/>
    <w:rsid w:val="00A9292F"/>
    <w:rsid w:val="00A9570E"/>
    <w:rsid w:val="00A96191"/>
    <w:rsid w:val="00A97295"/>
    <w:rsid w:val="00AA2FB8"/>
    <w:rsid w:val="00AA3783"/>
    <w:rsid w:val="00AA74E2"/>
    <w:rsid w:val="00AB238F"/>
    <w:rsid w:val="00AB2FAC"/>
    <w:rsid w:val="00AB3B32"/>
    <w:rsid w:val="00AB4406"/>
    <w:rsid w:val="00AB455E"/>
    <w:rsid w:val="00AB69B9"/>
    <w:rsid w:val="00AC055D"/>
    <w:rsid w:val="00AC1780"/>
    <w:rsid w:val="00AC2F8A"/>
    <w:rsid w:val="00AC5268"/>
    <w:rsid w:val="00AC5DF3"/>
    <w:rsid w:val="00AC7B54"/>
    <w:rsid w:val="00AD03B0"/>
    <w:rsid w:val="00AD2DEC"/>
    <w:rsid w:val="00AD3F9F"/>
    <w:rsid w:val="00AD5B62"/>
    <w:rsid w:val="00AD7841"/>
    <w:rsid w:val="00AD7C38"/>
    <w:rsid w:val="00AE1020"/>
    <w:rsid w:val="00AE35D1"/>
    <w:rsid w:val="00AE49BA"/>
    <w:rsid w:val="00AE4A66"/>
    <w:rsid w:val="00AE4D2E"/>
    <w:rsid w:val="00AE76CD"/>
    <w:rsid w:val="00AE794B"/>
    <w:rsid w:val="00AF08C2"/>
    <w:rsid w:val="00AF0A4B"/>
    <w:rsid w:val="00AF3D96"/>
    <w:rsid w:val="00AF60A5"/>
    <w:rsid w:val="00AF60EF"/>
    <w:rsid w:val="00AF784A"/>
    <w:rsid w:val="00AF7FC4"/>
    <w:rsid w:val="00B00ACF"/>
    <w:rsid w:val="00B026F4"/>
    <w:rsid w:val="00B03FA8"/>
    <w:rsid w:val="00B06FEE"/>
    <w:rsid w:val="00B07900"/>
    <w:rsid w:val="00B10435"/>
    <w:rsid w:val="00B14096"/>
    <w:rsid w:val="00B147F2"/>
    <w:rsid w:val="00B16271"/>
    <w:rsid w:val="00B16E98"/>
    <w:rsid w:val="00B20552"/>
    <w:rsid w:val="00B22604"/>
    <w:rsid w:val="00B238EC"/>
    <w:rsid w:val="00B255A9"/>
    <w:rsid w:val="00B25BFC"/>
    <w:rsid w:val="00B26B94"/>
    <w:rsid w:val="00B27009"/>
    <w:rsid w:val="00B32141"/>
    <w:rsid w:val="00B35FC9"/>
    <w:rsid w:val="00B37F6D"/>
    <w:rsid w:val="00B40F9C"/>
    <w:rsid w:val="00B41849"/>
    <w:rsid w:val="00B43577"/>
    <w:rsid w:val="00B43EED"/>
    <w:rsid w:val="00B4486F"/>
    <w:rsid w:val="00B52945"/>
    <w:rsid w:val="00B57016"/>
    <w:rsid w:val="00B57BD2"/>
    <w:rsid w:val="00B600DF"/>
    <w:rsid w:val="00B62C46"/>
    <w:rsid w:val="00B6438D"/>
    <w:rsid w:val="00B650A5"/>
    <w:rsid w:val="00B651D7"/>
    <w:rsid w:val="00B67734"/>
    <w:rsid w:val="00B7174E"/>
    <w:rsid w:val="00B72463"/>
    <w:rsid w:val="00B7600C"/>
    <w:rsid w:val="00B77A9F"/>
    <w:rsid w:val="00B80926"/>
    <w:rsid w:val="00B82C47"/>
    <w:rsid w:val="00B851D5"/>
    <w:rsid w:val="00B87A9E"/>
    <w:rsid w:val="00B87F80"/>
    <w:rsid w:val="00BA5329"/>
    <w:rsid w:val="00BA65A7"/>
    <w:rsid w:val="00BA676D"/>
    <w:rsid w:val="00BA7F35"/>
    <w:rsid w:val="00BB0A40"/>
    <w:rsid w:val="00BB1265"/>
    <w:rsid w:val="00BB1390"/>
    <w:rsid w:val="00BB2698"/>
    <w:rsid w:val="00BB4C01"/>
    <w:rsid w:val="00BB596A"/>
    <w:rsid w:val="00BB68E2"/>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CF8"/>
    <w:rsid w:val="00BE7E33"/>
    <w:rsid w:val="00BF346F"/>
    <w:rsid w:val="00BF61A2"/>
    <w:rsid w:val="00C0038D"/>
    <w:rsid w:val="00C00AC4"/>
    <w:rsid w:val="00C048B2"/>
    <w:rsid w:val="00C054DE"/>
    <w:rsid w:val="00C06340"/>
    <w:rsid w:val="00C13FF5"/>
    <w:rsid w:val="00C14069"/>
    <w:rsid w:val="00C23681"/>
    <w:rsid w:val="00C24490"/>
    <w:rsid w:val="00C245F5"/>
    <w:rsid w:val="00C264F5"/>
    <w:rsid w:val="00C33FFC"/>
    <w:rsid w:val="00C34B16"/>
    <w:rsid w:val="00C351BF"/>
    <w:rsid w:val="00C41325"/>
    <w:rsid w:val="00C4137E"/>
    <w:rsid w:val="00C42897"/>
    <w:rsid w:val="00C4634E"/>
    <w:rsid w:val="00C5035B"/>
    <w:rsid w:val="00C55F08"/>
    <w:rsid w:val="00C57281"/>
    <w:rsid w:val="00C60045"/>
    <w:rsid w:val="00C612A4"/>
    <w:rsid w:val="00C61C5E"/>
    <w:rsid w:val="00C62E2B"/>
    <w:rsid w:val="00C65132"/>
    <w:rsid w:val="00C7077F"/>
    <w:rsid w:val="00C717EB"/>
    <w:rsid w:val="00C74EA2"/>
    <w:rsid w:val="00C75B6B"/>
    <w:rsid w:val="00C767BF"/>
    <w:rsid w:val="00C80A3D"/>
    <w:rsid w:val="00C84020"/>
    <w:rsid w:val="00C861BE"/>
    <w:rsid w:val="00C87CC5"/>
    <w:rsid w:val="00C87F16"/>
    <w:rsid w:val="00C9206A"/>
    <w:rsid w:val="00C94819"/>
    <w:rsid w:val="00C954E7"/>
    <w:rsid w:val="00CA2CA0"/>
    <w:rsid w:val="00CA7B8C"/>
    <w:rsid w:val="00CB2AC6"/>
    <w:rsid w:val="00CB3CDB"/>
    <w:rsid w:val="00CB41E7"/>
    <w:rsid w:val="00CB4D55"/>
    <w:rsid w:val="00CB5D3E"/>
    <w:rsid w:val="00CB6629"/>
    <w:rsid w:val="00CC1077"/>
    <w:rsid w:val="00CC117D"/>
    <w:rsid w:val="00CC31BF"/>
    <w:rsid w:val="00CC5496"/>
    <w:rsid w:val="00CC6175"/>
    <w:rsid w:val="00CC7160"/>
    <w:rsid w:val="00CD1017"/>
    <w:rsid w:val="00CD21BB"/>
    <w:rsid w:val="00CD35BE"/>
    <w:rsid w:val="00CD7436"/>
    <w:rsid w:val="00CD7527"/>
    <w:rsid w:val="00CD7FA6"/>
    <w:rsid w:val="00CE0AE8"/>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0C0"/>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259A"/>
    <w:rsid w:val="00D64E35"/>
    <w:rsid w:val="00D71455"/>
    <w:rsid w:val="00D72136"/>
    <w:rsid w:val="00D76C78"/>
    <w:rsid w:val="00D7774C"/>
    <w:rsid w:val="00D80C4E"/>
    <w:rsid w:val="00D82121"/>
    <w:rsid w:val="00D83059"/>
    <w:rsid w:val="00D8570C"/>
    <w:rsid w:val="00D866FA"/>
    <w:rsid w:val="00D87C71"/>
    <w:rsid w:val="00D90C6F"/>
    <w:rsid w:val="00D93319"/>
    <w:rsid w:val="00D951C4"/>
    <w:rsid w:val="00D9667A"/>
    <w:rsid w:val="00DA23E5"/>
    <w:rsid w:val="00DA2D91"/>
    <w:rsid w:val="00DA59D5"/>
    <w:rsid w:val="00DB1641"/>
    <w:rsid w:val="00DB2BDE"/>
    <w:rsid w:val="00DB3F6F"/>
    <w:rsid w:val="00DB47CC"/>
    <w:rsid w:val="00DB4979"/>
    <w:rsid w:val="00DB693F"/>
    <w:rsid w:val="00DB6DC8"/>
    <w:rsid w:val="00DC0747"/>
    <w:rsid w:val="00DC3EB9"/>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50F4"/>
    <w:rsid w:val="00E0767C"/>
    <w:rsid w:val="00E10FBA"/>
    <w:rsid w:val="00E11567"/>
    <w:rsid w:val="00E13DDA"/>
    <w:rsid w:val="00E14CE9"/>
    <w:rsid w:val="00E15FEF"/>
    <w:rsid w:val="00E166A7"/>
    <w:rsid w:val="00E20D3D"/>
    <w:rsid w:val="00E226AD"/>
    <w:rsid w:val="00E22C76"/>
    <w:rsid w:val="00E23DDE"/>
    <w:rsid w:val="00E24C13"/>
    <w:rsid w:val="00E255F2"/>
    <w:rsid w:val="00E318DA"/>
    <w:rsid w:val="00E35070"/>
    <w:rsid w:val="00E37E41"/>
    <w:rsid w:val="00E42B66"/>
    <w:rsid w:val="00E435A1"/>
    <w:rsid w:val="00E43F2D"/>
    <w:rsid w:val="00E470D4"/>
    <w:rsid w:val="00E472CD"/>
    <w:rsid w:val="00E505A9"/>
    <w:rsid w:val="00E5365E"/>
    <w:rsid w:val="00E53EDD"/>
    <w:rsid w:val="00E5493E"/>
    <w:rsid w:val="00E55630"/>
    <w:rsid w:val="00E577B5"/>
    <w:rsid w:val="00E57B91"/>
    <w:rsid w:val="00E634DF"/>
    <w:rsid w:val="00E65D0A"/>
    <w:rsid w:val="00E662D5"/>
    <w:rsid w:val="00E71C0B"/>
    <w:rsid w:val="00E72755"/>
    <w:rsid w:val="00E733AC"/>
    <w:rsid w:val="00E737C6"/>
    <w:rsid w:val="00E74D05"/>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5F76"/>
    <w:rsid w:val="00EA68FC"/>
    <w:rsid w:val="00EA7644"/>
    <w:rsid w:val="00EB2467"/>
    <w:rsid w:val="00EC4C56"/>
    <w:rsid w:val="00EC608B"/>
    <w:rsid w:val="00EC692C"/>
    <w:rsid w:val="00EC692D"/>
    <w:rsid w:val="00EC77A5"/>
    <w:rsid w:val="00ED208C"/>
    <w:rsid w:val="00ED325E"/>
    <w:rsid w:val="00ED3D08"/>
    <w:rsid w:val="00ED42BB"/>
    <w:rsid w:val="00EE00D1"/>
    <w:rsid w:val="00EE1F9C"/>
    <w:rsid w:val="00EE3434"/>
    <w:rsid w:val="00EE5334"/>
    <w:rsid w:val="00EE70D6"/>
    <w:rsid w:val="00EE7264"/>
    <w:rsid w:val="00EE7F1A"/>
    <w:rsid w:val="00EF1E77"/>
    <w:rsid w:val="00EF395A"/>
    <w:rsid w:val="00EF4D83"/>
    <w:rsid w:val="00EF54D9"/>
    <w:rsid w:val="00EF5997"/>
    <w:rsid w:val="00EF5CA4"/>
    <w:rsid w:val="00EF7082"/>
    <w:rsid w:val="00F00ABF"/>
    <w:rsid w:val="00F00E6B"/>
    <w:rsid w:val="00F04515"/>
    <w:rsid w:val="00F05DA2"/>
    <w:rsid w:val="00F06E6C"/>
    <w:rsid w:val="00F071B8"/>
    <w:rsid w:val="00F071FA"/>
    <w:rsid w:val="00F10687"/>
    <w:rsid w:val="00F1170A"/>
    <w:rsid w:val="00F12A7E"/>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4AD4"/>
    <w:rsid w:val="00F6505D"/>
    <w:rsid w:val="00F65412"/>
    <w:rsid w:val="00F65AF4"/>
    <w:rsid w:val="00F65CBA"/>
    <w:rsid w:val="00F71055"/>
    <w:rsid w:val="00F73566"/>
    <w:rsid w:val="00F7448C"/>
    <w:rsid w:val="00F7575E"/>
    <w:rsid w:val="00F77EB1"/>
    <w:rsid w:val="00F81210"/>
    <w:rsid w:val="00F81E1C"/>
    <w:rsid w:val="00F83B63"/>
    <w:rsid w:val="00F9090D"/>
    <w:rsid w:val="00F92B6E"/>
    <w:rsid w:val="00F92BA6"/>
    <w:rsid w:val="00F92D03"/>
    <w:rsid w:val="00F93AA3"/>
    <w:rsid w:val="00F97224"/>
    <w:rsid w:val="00F975CF"/>
    <w:rsid w:val="00F977E1"/>
    <w:rsid w:val="00F97EC3"/>
    <w:rsid w:val="00FA0E94"/>
    <w:rsid w:val="00FA1CAC"/>
    <w:rsid w:val="00FA2E47"/>
    <w:rsid w:val="00FA5298"/>
    <w:rsid w:val="00FA7E82"/>
    <w:rsid w:val="00FB0DD2"/>
    <w:rsid w:val="00FB418E"/>
    <w:rsid w:val="00FB453F"/>
    <w:rsid w:val="00FB4771"/>
    <w:rsid w:val="00FB667D"/>
    <w:rsid w:val="00FC3D8A"/>
    <w:rsid w:val="00FC5754"/>
    <w:rsid w:val="00FC5BDE"/>
    <w:rsid w:val="00FD3B65"/>
    <w:rsid w:val="00FD698A"/>
    <w:rsid w:val="00FE1137"/>
    <w:rsid w:val="00FE513A"/>
    <w:rsid w:val="00FE6632"/>
    <w:rsid w:val="00FF00A7"/>
    <w:rsid w:val="00FF100F"/>
    <w:rsid w:val="00FF265E"/>
    <w:rsid w:val="00FF3CFF"/>
    <w:rsid w:val="00FF4719"/>
    <w:rsid w:val="00FF5158"/>
    <w:rsid w:val="00FF53C4"/>
    <w:rsid w:val="013805A3"/>
    <w:rsid w:val="016E5043"/>
    <w:rsid w:val="017B7436"/>
    <w:rsid w:val="019B1E99"/>
    <w:rsid w:val="01D31020"/>
    <w:rsid w:val="020F676D"/>
    <w:rsid w:val="022D7245"/>
    <w:rsid w:val="029C7664"/>
    <w:rsid w:val="02CB5403"/>
    <w:rsid w:val="02DC5CB3"/>
    <w:rsid w:val="03103BAE"/>
    <w:rsid w:val="03573531"/>
    <w:rsid w:val="035D4F33"/>
    <w:rsid w:val="03A964DC"/>
    <w:rsid w:val="03B2270E"/>
    <w:rsid w:val="03CF064F"/>
    <w:rsid w:val="03CF75C5"/>
    <w:rsid w:val="045F3B29"/>
    <w:rsid w:val="04662C85"/>
    <w:rsid w:val="04763EE5"/>
    <w:rsid w:val="0477441A"/>
    <w:rsid w:val="04B213C1"/>
    <w:rsid w:val="04D23811"/>
    <w:rsid w:val="04D93268"/>
    <w:rsid w:val="04F2181E"/>
    <w:rsid w:val="055E6E53"/>
    <w:rsid w:val="056F72B2"/>
    <w:rsid w:val="05842C8E"/>
    <w:rsid w:val="058663AA"/>
    <w:rsid w:val="05A14F91"/>
    <w:rsid w:val="05BD2794"/>
    <w:rsid w:val="05CC64B2"/>
    <w:rsid w:val="05D33AA6"/>
    <w:rsid w:val="05FB64DB"/>
    <w:rsid w:val="05FD06B3"/>
    <w:rsid w:val="064222D0"/>
    <w:rsid w:val="068723D9"/>
    <w:rsid w:val="06907A1C"/>
    <w:rsid w:val="06CB676A"/>
    <w:rsid w:val="073B2B8E"/>
    <w:rsid w:val="07730ECD"/>
    <w:rsid w:val="07AA2A50"/>
    <w:rsid w:val="081C4DA3"/>
    <w:rsid w:val="089F60B2"/>
    <w:rsid w:val="08BD6586"/>
    <w:rsid w:val="08CB2A51"/>
    <w:rsid w:val="09056C03"/>
    <w:rsid w:val="090929BF"/>
    <w:rsid w:val="09243A15"/>
    <w:rsid w:val="09410F65"/>
    <w:rsid w:val="09524F20"/>
    <w:rsid w:val="098A46BA"/>
    <w:rsid w:val="09A36BF7"/>
    <w:rsid w:val="09C41D73"/>
    <w:rsid w:val="09CB4CD3"/>
    <w:rsid w:val="0A0B62B3"/>
    <w:rsid w:val="0A1977EC"/>
    <w:rsid w:val="0A25198E"/>
    <w:rsid w:val="0A3D4AA2"/>
    <w:rsid w:val="0A530F50"/>
    <w:rsid w:val="0A785228"/>
    <w:rsid w:val="0AA277E2"/>
    <w:rsid w:val="0AEA1B40"/>
    <w:rsid w:val="0AF3003D"/>
    <w:rsid w:val="0B0D1025"/>
    <w:rsid w:val="0B0D5321"/>
    <w:rsid w:val="0B1808AF"/>
    <w:rsid w:val="0BBA4FFF"/>
    <w:rsid w:val="0BC027C4"/>
    <w:rsid w:val="0BCB4B16"/>
    <w:rsid w:val="0BDE0165"/>
    <w:rsid w:val="0BDE6F3F"/>
    <w:rsid w:val="0BE4706A"/>
    <w:rsid w:val="0C04484A"/>
    <w:rsid w:val="0C4B09E8"/>
    <w:rsid w:val="0C536D2F"/>
    <w:rsid w:val="0C627BD2"/>
    <w:rsid w:val="0C78199D"/>
    <w:rsid w:val="0C96116A"/>
    <w:rsid w:val="0CA35A93"/>
    <w:rsid w:val="0CCF6888"/>
    <w:rsid w:val="0D0D51B4"/>
    <w:rsid w:val="0D1D70EB"/>
    <w:rsid w:val="0D3027B5"/>
    <w:rsid w:val="0D67407E"/>
    <w:rsid w:val="0D6D7754"/>
    <w:rsid w:val="0DA252ED"/>
    <w:rsid w:val="0DEE2D3E"/>
    <w:rsid w:val="0DFF46A7"/>
    <w:rsid w:val="0E0831CD"/>
    <w:rsid w:val="0E0F1632"/>
    <w:rsid w:val="0E342E47"/>
    <w:rsid w:val="0E4806A0"/>
    <w:rsid w:val="0E4A6F62"/>
    <w:rsid w:val="0E545297"/>
    <w:rsid w:val="0E645822"/>
    <w:rsid w:val="0EA13EEC"/>
    <w:rsid w:val="0EAA4EB7"/>
    <w:rsid w:val="0EC56195"/>
    <w:rsid w:val="0EC57F43"/>
    <w:rsid w:val="0EC86741"/>
    <w:rsid w:val="0EE86835"/>
    <w:rsid w:val="0EE91E83"/>
    <w:rsid w:val="0EF54ED7"/>
    <w:rsid w:val="0F762CDA"/>
    <w:rsid w:val="0F7B6853"/>
    <w:rsid w:val="0FE50B54"/>
    <w:rsid w:val="103B0DC1"/>
    <w:rsid w:val="1042358C"/>
    <w:rsid w:val="10882642"/>
    <w:rsid w:val="108D4221"/>
    <w:rsid w:val="1090579E"/>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C16C73"/>
    <w:rsid w:val="12D22C2E"/>
    <w:rsid w:val="13187E0B"/>
    <w:rsid w:val="131C20FB"/>
    <w:rsid w:val="133E6296"/>
    <w:rsid w:val="13420EB1"/>
    <w:rsid w:val="13AA0C34"/>
    <w:rsid w:val="13C335A6"/>
    <w:rsid w:val="13C46A1B"/>
    <w:rsid w:val="13E118F3"/>
    <w:rsid w:val="13E42467"/>
    <w:rsid w:val="14117786"/>
    <w:rsid w:val="14382754"/>
    <w:rsid w:val="146D57A6"/>
    <w:rsid w:val="148F7029"/>
    <w:rsid w:val="14E54E9B"/>
    <w:rsid w:val="14E66DB1"/>
    <w:rsid w:val="14E8498B"/>
    <w:rsid w:val="15A07014"/>
    <w:rsid w:val="15B223BC"/>
    <w:rsid w:val="15BA152B"/>
    <w:rsid w:val="15E45152"/>
    <w:rsid w:val="161135E8"/>
    <w:rsid w:val="16126F47"/>
    <w:rsid w:val="161A2E0F"/>
    <w:rsid w:val="161A5018"/>
    <w:rsid w:val="162177E5"/>
    <w:rsid w:val="163A371A"/>
    <w:rsid w:val="16702E8A"/>
    <w:rsid w:val="16783AEC"/>
    <w:rsid w:val="16824DBA"/>
    <w:rsid w:val="168C228F"/>
    <w:rsid w:val="16B91693"/>
    <w:rsid w:val="16BF2557"/>
    <w:rsid w:val="16C21387"/>
    <w:rsid w:val="16D90FBB"/>
    <w:rsid w:val="16FF3EBA"/>
    <w:rsid w:val="17123F41"/>
    <w:rsid w:val="173E52F9"/>
    <w:rsid w:val="1746570F"/>
    <w:rsid w:val="175A4EF5"/>
    <w:rsid w:val="17966920"/>
    <w:rsid w:val="17E97D5E"/>
    <w:rsid w:val="17F173BC"/>
    <w:rsid w:val="17FD65D0"/>
    <w:rsid w:val="181D0DEF"/>
    <w:rsid w:val="183C289F"/>
    <w:rsid w:val="186B56B7"/>
    <w:rsid w:val="18756535"/>
    <w:rsid w:val="18CA3BE7"/>
    <w:rsid w:val="18CC76CE"/>
    <w:rsid w:val="18FD4118"/>
    <w:rsid w:val="18FF186A"/>
    <w:rsid w:val="19102702"/>
    <w:rsid w:val="193C52A5"/>
    <w:rsid w:val="195645B9"/>
    <w:rsid w:val="199B42D0"/>
    <w:rsid w:val="19BC1F42"/>
    <w:rsid w:val="19C01A32"/>
    <w:rsid w:val="19CF6119"/>
    <w:rsid w:val="19EA4D01"/>
    <w:rsid w:val="1A3B555D"/>
    <w:rsid w:val="1A7570AC"/>
    <w:rsid w:val="1A7C29D8"/>
    <w:rsid w:val="1A8472A0"/>
    <w:rsid w:val="1AA616FE"/>
    <w:rsid w:val="1AA92A3E"/>
    <w:rsid w:val="1AB31597"/>
    <w:rsid w:val="1AB7627B"/>
    <w:rsid w:val="1AC872DF"/>
    <w:rsid w:val="1AD72ACD"/>
    <w:rsid w:val="1AE749F2"/>
    <w:rsid w:val="1B02026D"/>
    <w:rsid w:val="1B1738D4"/>
    <w:rsid w:val="1B44703D"/>
    <w:rsid w:val="1B490BB9"/>
    <w:rsid w:val="1B7B1374"/>
    <w:rsid w:val="1C3128DA"/>
    <w:rsid w:val="1C482575"/>
    <w:rsid w:val="1C7374EC"/>
    <w:rsid w:val="1C8E406A"/>
    <w:rsid w:val="1CA7394F"/>
    <w:rsid w:val="1CAD6DE2"/>
    <w:rsid w:val="1CBC0CB9"/>
    <w:rsid w:val="1CD13316"/>
    <w:rsid w:val="1CD203FA"/>
    <w:rsid w:val="1CE3417B"/>
    <w:rsid w:val="1CF71C0F"/>
    <w:rsid w:val="1D0045D4"/>
    <w:rsid w:val="1D232A04"/>
    <w:rsid w:val="1D271DC8"/>
    <w:rsid w:val="1D9B1475"/>
    <w:rsid w:val="1DDC2BB3"/>
    <w:rsid w:val="1E0F7F81"/>
    <w:rsid w:val="1E325C8B"/>
    <w:rsid w:val="1E34479D"/>
    <w:rsid w:val="1E512E44"/>
    <w:rsid w:val="1E630E0E"/>
    <w:rsid w:val="1EE066D3"/>
    <w:rsid w:val="1EF32AD4"/>
    <w:rsid w:val="1F170346"/>
    <w:rsid w:val="1F687347"/>
    <w:rsid w:val="1F85034A"/>
    <w:rsid w:val="1F86390D"/>
    <w:rsid w:val="1F8915EA"/>
    <w:rsid w:val="1F947466"/>
    <w:rsid w:val="1FC30201"/>
    <w:rsid w:val="1FF10BAD"/>
    <w:rsid w:val="1FFC12EA"/>
    <w:rsid w:val="20000E66"/>
    <w:rsid w:val="206A1427"/>
    <w:rsid w:val="207D6EF9"/>
    <w:rsid w:val="210846BA"/>
    <w:rsid w:val="210C37AF"/>
    <w:rsid w:val="212E1977"/>
    <w:rsid w:val="214C1175"/>
    <w:rsid w:val="21747CD2"/>
    <w:rsid w:val="21F04E7F"/>
    <w:rsid w:val="2221772E"/>
    <w:rsid w:val="226118D9"/>
    <w:rsid w:val="226650A3"/>
    <w:rsid w:val="227C6712"/>
    <w:rsid w:val="227F77D0"/>
    <w:rsid w:val="22A52D71"/>
    <w:rsid w:val="22D12F02"/>
    <w:rsid w:val="22DF73CD"/>
    <w:rsid w:val="231E5EDF"/>
    <w:rsid w:val="23767606"/>
    <w:rsid w:val="23A221A9"/>
    <w:rsid w:val="23B51EDC"/>
    <w:rsid w:val="23B95E70"/>
    <w:rsid w:val="23C93BD9"/>
    <w:rsid w:val="23D74BF4"/>
    <w:rsid w:val="23F175D8"/>
    <w:rsid w:val="241F1A4B"/>
    <w:rsid w:val="243D75AA"/>
    <w:rsid w:val="24423747"/>
    <w:rsid w:val="244D6CC6"/>
    <w:rsid w:val="2493647D"/>
    <w:rsid w:val="24D26885"/>
    <w:rsid w:val="24EC5DD1"/>
    <w:rsid w:val="251964C5"/>
    <w:rsid w:val="252D1C76"/>
    <w:rsid w:val="252F7E06"/>
    <w:rsid w:val="253F05F7"/>
    <w:rsid w:val="25456B4C"/>
    <w:rsid w:val="25483BB2"/>
    <w:rsid w:val="25496D80"/>
    <w:rsid w:val="255D6CCF"/>
    <w:rsid w:val="25714529"/>
    <w:rsid w:val="258C4EBE"/>
    <w:rsid w:val="25D92115"/>
    <w:rsid w:val="260248BE"/>
    <w:rsid w:val="26312831"/>
    <w:rsid w:val="264F6618"/>
    <w:rsid w:val="26895B50"/>
    <w:rsid w:val="268A74F7"/>
    <w:rsid w:val="26973F33"/>
    <w:rsid w:val="26A050C5"/>
    <w:rsid w:val="26A96C4F"/>
    <w:rsid w:val="26AB4ECA"/>
    <w:rsid w:val="26B20955"/>
    <w:rsid w:val="26CD578F"/>
    <w:rsid w:val="26E42195"/>
    <w:rsid w:val="27017EDD"/>
    <w:rsid w:val="27057698"/>
    <w:rsid w:val="274569B5"/>
    <w:rsid w:val="27483874"/>
    <w:rsid w:val="274A6239"/>
    <w:rsid w:val="276E2ACE"/>
    <w:rsid w:val="277066DA"/>
    <w:rsid w:val="27716366"/>
    <w:rsid w:val="27901611"/>
    <w:rsid w:val="27A95F89"/>
    <w:rsid w:val="27B626C7"/>
    <w:rsid w:val="27BC6C61"/>
    <w:rsid w:val="27EA37A1"/>
    <w:rsid w:val="28060F58"/>
    <w:rsid w:val="282B4E63"/>
    <w:rsid w:val="285443B9"/>
    <w:rsid w:val="28702875"/>
    <w:rsid w:val="28827AC2"/>
    <w:rsid w:val="291B6C85"/>
    <w:rsid w:val="293324B8"/>
    <w:rsid w:val="2982698E"/>
    <w:rsid w:val="298F405C"/>
    <w:rsid w:val="29D40E72"/>
    <w:rsid w:val="29D55BDF"/>
    <w:rsid w:val="29DA08EE"/>
    <w:rsid w:val="2A0074D1"/>
    <w:rsid w:val="2A025DDB"/>
    <w:rsid w:val="2A1E3744"/>
    <w:rsid w:val="2A221E77"/>
    <w:rsid w:val="2A930A9D"/>
    <w:rsid w:val="2ABB4F98"/>
    <w:rsid w:val="2AC038F1"/>
    <w:rsid w:val="2AD510B6"/>
    <w:rsid w:val="2B77216D"/>
    <w:rsid w:val="2B891766"/>
    <w:rsid w:val="2B980A61"/>
    <w:rsid w:val="2BFE0F36"/>
    <w:rsid w:val="2C0C6063"/>
    <w:rsid w:val="2C18486D"/>
    <w:rsid w:val="2C640943"/>
    <w:rsid w:val="2C78619D"/>
    <w:rsid w:val="2C92298B"/>
    <w:rsid w:val="2C9E3E55"/>
    <w:rsid w:val="2CC729E4"/>
    <w:rsid w:val="2CEB1DFE"/>
    <w:rsid w:val="2CFB4DDB"/>
    <w:rsid w:val="2D6913A6"/>
    <w:rsid w:val="2D76092E"/>
    <w:rsid w:val="2D855814"/>
    <w:rsid w:val="2DAB1F6C"/>
    <w:rsid w:val="2DAC4350"/>
    <w:rsid w:val="2DB47046"/>
    <w:rsid w:val="2DC47289"/>
    <w:rsid w:val="2DCE6E40"/>
    <w:rsid w:val="2DF22E19"/>
    <w:rsid w:val="2E00469C"/>
    <w:rsid w:val="2E301AD7"/>
    <w:rsid w:val="2E5927C0"/>
    <w:rsid w:val="2E6147AB"/>
    <w:rsid w:val="2E7556A3"/>
    <w:rsid w:val="2ED948E7"/>
    <w:rsid w:val="2EED69F4"/>
    <w:rsid w:val="2EF57F78"/>
    <w:rsid w:val="2F7470EF"/>
    <w:rsid w:val="2F782E8B"/>
    <w:rsid w:val="2F7B4FA2"/>
    <w:rsid w:val="2FA051DD"/>
    <w:rsid w:val="2FB6377B"/>
    <w:rsid w:val="2FC34429"/>
    <w:rsid w:val="301E5D68"/>
    <w:rsid w:val="30676C54"/>
    <w:rsid w:val="30A27C8C"/>
    <w:rsid w:val="30AE6631"/>
    <w:rsid w:val="30DB6CFA"/>
    <w:rsid w:val="310B0D65"/>
    <w:rsid w:val="31250826"/>
    <w:rsid w:val="315A2315"/>
    <w:rsid w:val="316D029A"/>
    <w:rsid w:val="31943A79"/>
    <w:rsid w:val="31AA32BB"/>
    <w:rsid w:val="31C32EBE"/>
    <w:rsid w:val="31CA56EC"/>
    <w:rsid w:val="31CD2AE7"/>
    <w:rsid w:val="321B5F48"/>
    <w:rsid w:val="323B1174"/>
    <w:rsid w:val="327E10B2"/>
    <w:rsid w:val="32D305D1"/>
    <w:rsid w:val="3322463D"/>
    <w:rsid w:val="33255FBB"/>
    <w:rsid w:val="3333106F"/>
    <w:rsid w:val="33337555"/>
    <w:rsid w:val="334F597B"/>
    <w:rsid w:val="33D5736C"/>
    <w:rsid w:val="33D76BD9"/>
    <w:rsid w:val="33F407FF"/>
    <w:rsid w:val="33F42AD4"/>
    <w:rsid w:val="34086058"/>
    <w:rsid w:val="342235BE"/>
    <w:rsid w:val="343D7A98"/>
    <w:rsid w:val="344A041F"/>
    <w:rsid w:val="34935E6D"/>
    <w:rsid w:val="351277B3"/>
    <w:rsid w:val="35172309"/>
    <w:rsid w:val="352C5D76"/>
    <w:rsid w:val="357065AB"/>
    <w:rsid w:val="357E162B"/>
    <w:rsid w:val="358856A2"/>
    <w:rsid w:val="35BD3753"/>
    <w:rsid w:val="35C5597C"/>
    <w:rsid w:val="35F15659"/>
    <w:rsid w:val="36121628"/>
    <w:rsid w:val="36A06A1C"/>
    <w:rsid w:val="36D1172E"/>
    <w:rsid w:val="36D347F2"/>
    <w:rsid w:val="36E56B24"/>
    <w:rsid w:val="36F77460"/>
    <w:rsid w:val="36FA437E"/>
    <w:rsid w:val="371171C3"/>
    <w:rsid w:val="37117919"/>
    <w:rsid w:val="374E1E1D"/>
    <w:rsid w:val="37710A72"/>
    <w:rsid w:val="379C0E5D"/>
    <w:rsid w:val="37A421C0"/>
    <w:rsid w:val="37D66901"/>
    <w:rsid w:val="381C2E4C"/>
    <w:rsid w:val="382B64B7"/>
    <w:rsid w:val="384146DA"/>
    <w:rsid w:val="384F4367"/>
    <w:rsid w:val="38613F06"/>
    <w:rsid w:val="389621B8"/>
    <w:rsid w:val="38CD161E"/>
    <w:rsid w:val="38E36C80"/>
    <w:rsid w:val="390037A2"/>
    <w:rsid w:val="39730417"/>
    <w:rsid w:val="3995692F"/>
    <w:rsid w:val="399B34CA"/>
    <w:rsid w:val="39EB421B"/>
    <w:rsid w:val="3A80103E"/>
    <w:rsid w:val="3AC0768C"/>
    <w:rsid w:val="3ADA671F"/>
    <w:rsid w:val="3AE35129"/>
    <w:rsid w:val="3B190B4B"/>
    <w:rsid w:val="3B194FEF"/>
    <w:rsid w:val="3B4D312D"/>
    <w:rsid w:val="3B7B1805"/>
    <w:rsid w:val="3BC33D0B"/>
    <w:rsid w:val="3BCE7478"/>
    <w:rsid w:val="3BE4693D"/>
    <w:rsid w:val="3BF64543"/>
    <w:rsid w:val="3C455B7B"/>
    <w:rsid w:val="3C6E0A39"/>
    <w:rsid w:val="3C850B8E"/>
    <w:rsid w:val="3CA14066"/>
    <w:rsid w:val="3CA66A25"/>
    <w:rsid w:val="3CA84C67"/>
    <w:rsid w:val="3CBE7BFC"/>
    <w:rsid w:val="3CF81937"/>
    <w:rsid w:val="3D5B544A"/>
    <w:rsid w:val="3D6805FB"/>
    <w:rsid w:val="3D9E365A"/>
    <w:rsid w:val="3DB50FFF"/>
    <w:rsid w:val="3DDA05E5"/>
    <w:rsid w:val="3E1C107E"/>
    <w:rsid w:val="3E1F19BC"/>
    <w:rsid w:val="3E300685"/>
    <w:rsid w:val="3EB017C6"/>
    <w:rsid w:val="3F0F400B"/>
    <w:rsid w:val="3F3423F7"/>
    <w:rsid w:val="3F3E3276"/>
    <w:rsid w:val="3F52287D"/>
    <w:rsid w:val="3F627D69"/>
    <w:rsid w:val="3F9F27EB"/>
    <w:rsid w:val="3FE027B5"/>
    <w:rsid w:val="3FE5795C"/>
    <w:rsid w:val="3FEE25A6"/>
    <w:rsid w:val="3FF027C2"/>
    <w:rsid w:val="401B4387"/>
    <w:rsid w:val="40291830"/>
    <w:rsid w:val="402D2B6C"/>
    <w:rsid w:val="40806076"/>
    <w:rsid w:val="408D0558"/>
    <w:rsid w:val="40CD3D0B"/>
    <w:rsid w:val="40D914A8"/>
    <w:rsid w:val="40DC68A2"/>
    <w:rsid w:val="40EB2F89"/>
    <w:rsid w:val="41537F72"/>
    <w:rsid w:val="41A27AEC"/>
    <w:rsid w:val="41A5213A"/>
    <w:rsid w:val="41AE46E3"/>
    <w:rsid w:val="41B22B13"/>
    <w:rsid w:val="41F852E7"/>
    <w:rsid w:val="420936C7"/>
    <w:rsid w:val="42265C39"/>
    <w:rsid w:val="42280D92"/>
    <w:rsid w:val="426E301B"/>
    <w:rsid w:val="42AE09BA"/>
    <w:rsid w:val="42B15B0D"/>
    <w:rsid w:val="42B847B4"/>
    <w:rsid w:val="42B942A5"/>
    <w:rsid w:val="42F51E9D"/>
    <w:rsid w:val="42F97BDF"/>
    <w:rsid w:val="43144A19"/>
    <w:rsid w:val="43170066"/>
    <w:rsid w:val="431C38CE"/>
    <w:rsid w:val="431D5002"/>
    <w:rsid w:val="433724B6"/>
    <w:rsid w:val="436F39FE"/>
    <w:rsid w:val="43801E23"/>
    <w:rsid w:val="4381111A"/>
    <w:rsid w:val="439C7BA4"/>
    <w:rsid w:val="44246EDE"/>
    <w:rsid w:val="442944F4"/>
    <w:rsid w:val="44450C02"/>
    <w:rsid w:val="44C6179E"/>
    <w:rsid w:val="44FE772F"/>
    <w:rsid w:val="44FF1962"/>
    <w:rsid w:val="45206C1E"/>
    <w:rsid w:val="45366DBD"/>
    <w:rsid w:val="45415C04"/>
    <w:rsid w:val="45607240"/>
    <w:rsid w:val="4572682B"/>
    <w:rsid w:val="45AE09EC"/>
    <w:rsid w:val="45E35055"/>
    <w:rsid w:val="462A3B85"/>
    <w:rsid w:val="463902F3"/>
    <w:rsid w:val="46690BD8"/>
    <w:rsid w:val="467F664E"/>
    <w:rsid w:val="469D2991"/>
    <w:rsid w:val="46A55988"/>
    <w:rsid w:val="46DA5FBD"/>
    <w:rsid w:val="46F90189"/>
    <w:rsid w:val="473D0A63"/>
    <w:rsid w:val="47440168"/>
    <w:rsid w:val="474D4056"/>
    <w:rsid w:val="475E6263"/>
    <w:rsid w:val="47665118"/>
    <w:rsid w:val="477729CB"/>
    <w:rsid w:val="47BB1907"/>
    <w:rsid w:val="47C97B1A"/>
    <w:rsid w:val="47CA1B4A"/>
    <w:rsid w:val="47FE7A46"/>
    <w:rsid w:val="48021D9D"/>
    <w:rsid w:val="48385CDB"/>
    <w:rsid w:val="48500A57"/>
    <w:rsid w:val="485B6C46"/>
    <w:rsid w:val="486E063A"/>
    <w:rsid w:val="48783354"/>
    <w:rsid w:val="488C32A4"/>
    <w:rsid w:val="48A87177"/>
    <w:rsid w:val="48C06AA9"/>
    <w:rsid w:val="48F618EF"/>
    <w:rsid w:val="491C4628"/>
    <w:rsid w:val="49325406"/>
    <w:rsid w:val="4933371F"/>
    <w:rsid w:val="49666AFD"/>
    <w:rsid w:val="499A554C"/>
    <w:rsid w:val="49A534E2"/>
    <w:rsid w:val="4A1946C3"/>
    <w:rsid w:val="4A5C6A7C"/>
    <w:rsid w:val="4A5D6CA6"/>
    <w:rsid w:val="4A6E0EB3"/>
    <w:rsid w:val="4A854515"/>
    <w:rsid w:val="4ABA3B32"/>
    <w:rsid w:val="4AD81FAA"/>
    <w:rsid w:val="4AEC002A"/>
    <w:rsid w:val="4B1E0FA9"/>
    <w:rsid w:val="4B2E419E"/>
    <w:rsid w:val="4B7A3887"/>
    <w:rsid w:val="4B963A09"/>
    <w:rsid w:val="4B9C1A50"/>
    <w:rsid w:val="4BA65F76"/>
    <w:rsid w:val="4BAA4534"/>
    <w:rsid w:val="4BBB7051"/>
    <w:rsid w:val="4BC12737"/>
    <w:rsid w:val="4BD730BD"/>
    <w:rsid w:val="4BDF2047"/>
    <w:rsid w:val="4C457C0D"/>
    <w:rsid w:val="4C5E0AB3"/>
    <w:rsid w:val="4CB52A6F"/>
    <w:rsid w:val="4D1305C7"/>
    <w:rsid w:val="4D153868"/>
    <w:rsid w:val="4D1C122D"/>
    <w:rsid w:val="4D307D65"/>
    <w:rsid w:val="4D7D1BC3"/>
    <w:rsid w:val="4D911437"/>
    <w:rsid w:val="4D944D11"/>
    <w:rsid w:val="4D970721"/>
    <w:rsid w:val="4DAB41CC"/>
    <w:rsid w:val="4DAE5A6A"/>
    <w:rsid w:val="4DB208FE"/>
    <w:rsid w:val="4DC40DEA"/>
    <w:rsid w:val="4DC66DD3"/>
    <w:rsid w:val="4DC85683"/>
    <w:rsid w:val="4E4D2E49"/>
    <w:rsid w:val="4E8A3DE2"/>
    <w:rsid w:val="4E943FD3"/>
    <w:rsid w:val="4E9B4517"/>
    <w:rsid w:val="4EC37053"/>
    <w:rsid w:val="4ECC247A"/>
    <w:rsid w:val="4EE5776C"/>
    <w:rsid w:val="4F147549"/>
    <w:rsid w:val="4F4103D8"/>
    <w:rsid w:val="4F5619D0"/>
    <w:rsid w:val="4FA93450"/>
    <w:rsid w:val="4FBC53FA"/>
    <w:rsid w:val="4FF21C3E"/>
    <w:rsid w:val="4FF534DD"/>
    <w:rsid w:val="502F5371"/>
    <w:rsid w:val="503A2CAD"/>
    <w:rsid w:val="50A0169A"/>
    <w:rsid w:val="50AF00CF"/>
    <w:rsid w:val="50B6080B"/>
    <w:rsid w:val="50C11611"/>
    <w:rsid w:val="50F9756B"/>
    <w:rsid w:val="50FC37C6"/>
    <w:rsid w:val="510559A1"/>
    <w:rsid w:val="51387B25"/>
    <w:rsid w:val="51532BB1"/>
    <w:rsid w:val="51581F75"/>
    <w:rsid w:val="51872650"/>
    <w:rsid w:val="518A7661"/>
    <w:rsid w:val="51C110C3"/>
    <w:rsid w:val="51DC4954"/>
    <w:rsid w:val="51F073C9"/>
    <w:rsid w:val="51FE7EBB"/>
    <w:rsid w:val="521F2A93"/>
    <w:rsid w:val="523522B6"/>
    <w:rsid w:val="52911BE2"/>
    <w:rsid w:val="529214B7"/>
    <w:rsid w:val="530E71C0"/>
    <w:rsid w:val="53123344"/>
    <w:rsid w:val="531C3187"/>
    <w:rsid w:val="53350BE9"/>
    <w:rsid w:val="5368468A"/>
    <w:rsid w:val="53722C7C"/>
    <w:rsid w:val="53767C1D"/>
    <w:rsid w:val="538C05FC"/>
    <w:rsid w:val="539B7B56"/>
    <w:rsid w:val="53C0770E"/>
    <w:rsid w:val="545033D7"/>
    <w:rsid w:val="547313E1"/>
    <w:rsid w:val="54BA37B1"/>
    <w:rsid w:val="54C31DFB"/>
    <w:rsid w:val="54C5062E"/>
    <w:rsid w:val="54F226E1"/>
    <w:rsid w:val="555E4EC0"/>
    <w:rsid w:val="557E2768"/>
    <w:rsid w:val="55891C8E"/>
    <w:rsid w:val="5604091D"/>
    <w:rsid w:val="5611509C"/>
    <w:rsid w:val="563B0086"/>
    <w:rsid w:val="566F7200"/>
    <w:rsid w:val="56A0286F"/>
    <w:rsid w:val="56AA2565"/>
    <w:rsid w:val="56C90DDF"/>
    <w:rsid w:val="56DC20EA"/>
    <w:rsid w:val="572730E5"/>
    <w:rsid w:val="572A52CC"/>
    <w:rsid w:val="573F2FBC"/>
    <w:rsid w:val="57482A8C"/>
    <w:rsid w:val="578A4E52"/>
    <w:rsid w:val="57E233C3"/>
    <w:rsid w:val="57E427B4"/>
    <w:rsid w:val="57FD3392"/>
    <w:rsid w:val="580E4381"/>
    <w:rsid w:val="582E3A30"/>
    <w:rsid w:val="58385F74"/>
    <w:rsid w:val="586C686D"/>
    <w:rsid w:val="58725243"/>
    <w:rsid w:val="587324F6"/>
    <w:rsid w:val="58823154"/>
    <w:rsid w:val="58967AED"/>
    <w:rsid w:val="58BA3515"/>
    <w:rsid w:val="58D076BF"/>
    <w:rsid w:val="58DA7713"/>
    <w:rsid w:val="58E0250F"/>
    <w:rsid w:val="5909228A"/>
    <w:rsid w:val="59465FF6"/>
    <w:rsid w:val="59850085"/>
    <w:rsid w:val="59D14FBA"/>
    <w:rsid w:val="59F2455A"/>
    <w:rsid w:val="59FD2AB4"/>
    <w:rsid w:val="5A096502"/>
    <w:rsid w:val="5A1165EA"/>
    <w:rsid w:val="5A2A0227"/>
    <w:rsid w:val="5A343B3A"/>
    <w:rsid w:val="5AAF779E"/>
    <w:rsid w:val="5ACD0EF5"/>
    <w:rsid w:val="5AF15DE1"/>
    <w:rsid w:val="5B24736C"/>
    <w:rsid w:val="5B3255E5"/>
    <w:rsid w:val="5B370991"/>
    <w:rsid w:val="5B3C1C2F"/>
    <w:rsid w:val="5B4D1068"/>
    <w:rsid w:val="5B6D5866"/>
    <w:rsid w:val="5B922527"/>
    <w:rsid w:val="5B991B08"/>
    <w:rsid w:val="5BAC0C1F"/>
    <w:rsid w:val="5C2A5178"/>
    <w:rsid w:val="5C5376B6"/>
    <w:rsid w:val="5CBC79AD"/>
    <w:rsid w:val="5CC36C64"/>
    <w:rsid w:val="5CE347F7"/>
    <w:rsid w:val="5D323FC2"/>
    <w:rsid w:val="5D395350"/>
    <w:rsid w:val="5D577585"/>
    <w:rsid w:val="5D8F31C2"/>
    <w:rsid w:val="5D915B9D"/>
    <w:rsid w:val="5DE17BF0"/>
    <w:rsid w:val="5DED1C97"/>
    <w:rsid w:val="5DFF1126"/>
    <w:rsid w:val="5E335FA8"/>
    <w:rsid w:val="5E40270F"/>
    <w:rsid w:val="5E667610"/>
    <w:rsid w:val="5E9303D4"/>
    <w:rsid w:val="5EDA221B"/>
    <w:rsid w:val="5EEB4459"/>
    <w:rsid w:val="5EF62DCD"/>
    <w:rsid w:val="5F427DC1"/>
    <w:rsid w:val="5F5C5326"/>
    <w:rsid w:val="5FB707AE"/>
    <w:rsid w:val="5FCC6AF9"/>
    <w:rsid w:val="5FE043DB"/>
    <w:rsid w:val="604F1A38"/>
    <w:rsid w:val="607923C2"/>
    <w:rsid w:val="60B56CA5"/>
    <w:rsid w:val="60CE5DB0"/>
    <w:rsid w:val="60FE6800"/>
    <w:rsid w:val="613A76CC"/>
    <w:rsid w:val="614C629E"/>
    <w:rsid w:val="61CD6067"/>
    <w:rsid w:val="61D218D0"/>
    <w:rsid w:val="6220088D"/>
    <w:rsid w:val="62344338"/>
    <w:rsid w:val="623F679A"/>
    <w:rsid w:val="62803BD5"/>
    <w:rsid w:val="62B9215C"/>
    <w:rsid w:val="62FA2A50"/>
    <w:rsid w:val="631A1780"/>
    <w:rsid w:val="634B549F"/>
    <w:rsid w:val="637D3ABD"/>
    <w:rsid w:val="63A13CED"/>
    <w:rsid w:val="63BD4768"/>
    <w:rsid w:val="63C90AB0"/>
    <w:rsid w:val="63CE0A79"/>
    <w:rsid w:val="63E678B4"/>
    <w:rsid w:val="63F56C5B"/>
    <w:rsid w:val="64090929"/>
    <w:rsid w:val="644F7208"/>
    <w:rsid w:val="645D39F0"/>
    <w:rsid w:val="64833355"/>
    <w:rsid w:val="64840DD6"/>
    <w:rsid w:val="64D450D1"/>
    <w:rsid w:val="6502071E"/>
    <w:rsid w:val="650E4988"/>
    <w:rsid w:val="65147BB7"/>
    <w:rsid w:val="651571A4"/>
    <w:rsid w:val="65181BC3"/>
    <w:rsid w:val="653A2A98"/>
    <w:rsid w:val="655D5954"/>
    <w:rsid w:val="65643400"/>
    <w:rsid w:val="65652A5B"/>
    <w:rsid w:val="656E5DB3"/>
    <w:rsid w:val="657038D9"/>
    <w:rsid w:val="657B2A9E"/>
    <w:rsid w:val="65837903"/>
    <w:rsid w:val="65B82A07"/>
    <w:rsid w:val="65FB0F70"/>
    <w:rsid w:val="664E5178"/>
    <w:rsid w:val="66633CE5"/>
    <w:rsid w:val="668861E9"/>
    <w:rsid w:val="66B73D42"/>
    <w:rsid w:val="66C0263F"/>
    <w:rsid w:val="66C832A1"/>
    <w:rsid w:val="66D729A8"/>
    <w:rsid w:val="66EA1469"/>
    <w:rsid w:val="66F52958"/>
    <w:rsid w:val="673F7A07"/>
    <w:rsid w:val="678F3AD0"/>
    <w:rsid w:val="679741C7"/>
    <w:rsid w:val="67C73559"/>
    <w:rsid w:val="67D34322"/>
    <w:rsid w:val="67D86D04"/>
    <w:rsid w:val="67DA19D3"/>
    <w:rsid w:val="67F75096"/>
    <w:rsid w:val="683E75F2"/>
    <w:rsid w:val="6854080E"/>
    <w:rsid w:val="689306AB"/>
    <w:rsid w:val="68BF485A"/>
    <w:rsid w:val="68C24AA1"/>
    <w:rsid w:val="68DA0F76"/>
    <w:rsid w:val="692D388F"/>
    <w:rsid w:val="69390486"/>
    <w:rsid w:val="694649E3"/>
    <w:rsid w:val="694C1F68"/>
    <w:rsid w:val="69A00505"/>
    <w:rsid w:val="69AD77A9"/>
    <w:rsid w:val="69EA3460"/>
    <w:rsid w:val="6A052BD8"/>
    <w:rsid w:val="6A070584"/>
    <w:rsid w:val="6A415844"/>
    <w:rsid w:val="6A602252"/>
    <w:rsid w:val="6AA80A43"/>
    <w:rsid w:val="6B2B2F98"/>
    <w:rsid w:val="6B833C3B"/>
    <w:rsid w:val="6B99345E"/>
    <w:rsid w:val="6BAC3191"/>
    <w:rsid w:val="6BC444BC"/>
    <w:rsid w:val="6BC56001"/>
    <w:rsid w:val="6BEA7038"/>
    <w:rsid w:val="6BEC72DA"/>
    <w:rsid w:val="6BF1329A"/>
    <w:rsid w:val="6C0328DC"/>
    <w:rsid w:val="6C517895"/>
    <w:rsid w:val="6C72264E"/>
    <w:rsid w:val="6C787630"/>
    <w:rsid w:val="6C9A748E"/>
    <w:rsid w:val="6C9F591D"/>
    <w:rsid w:val="6D5B6C1D"/>
    <w:rsid w:val="6D667370"/>
    <w:rsid w:val="6DAA2E3C"/>
    <w:rsid w:val="6DAD4F9F"/>
    <w:rsid w:val="6DB32247"/>
    <w:rsid w:val="6DDC3C07"/>
    <w:rsid w:val="6E162B44"/>
    <w:rsid w:val="6E5D4CC7"/>
    <w:rsid w:val="6E6B4E15"/>
    <w:rsid w:val="6E6B7334"/>
    <w:rsid w:val="6E814937"/>
    <w:rsid w:val="6E9879FD"/>
    <w:rsid w:val="6EA95E94"/>
    <w:rsid w:val="6EBF4F8A"/>
    <w:rsid w:val="6EF32E13"/>
    <w:rsid w:val="6F082B77"/>
    <w:rsid w:val="6F2D283B"/>
    <w:rsid w:val="6F5A2F04"/>
    <w:rsid w:val="6F6A3147"/>
    <w:rsid w:val="6FAA5C3A"/>
    <w:rsid w:val="6FFB3E58"/>
    <w:rsid w:val="7036571F"/>
    <w:rsid w:val="708244C1"/>
    <w:rsid w:val="70924B4C"/>
    <w:rsid w:val="70D4440C"/>
    <w:rsid w:val="70E0583B"/>
    <w:rsid w:val="70EA0ADF"/>
    <w:rsid w:val="710C6256"/>
    <w:rsid w:val="71202F46"/>
    <w:rsid w:val="716342F2"/>
    <w:rsid w:val="716746B9"/>
    <w:rsid w:val="717E2EDA"/>
    <w:rsid w:val="719C5A56"/>
    <w:rsid w:val="71B17C91"/>
    <w:rsid w:val="71DC5E53"/>
    <w:rsid w:val="71E068BE"/>
    <w:rsid w:val="71FB17C3"/>
    <w:rsid w:val="7232489D"/>
    <w:rsid w:val="72A5093A"/>
    <w:rsid w:val="72C6689B"/>
    <w:rsid w:val="72C828EF"/>
    <w:rsid w:val="73076EFF"/>
    <w:rsid w:val="73474A6A"/>
    <w:rsid w:val="734C0DB6"/>
    <w:rsid w:val="73AB1BCC"/>
    <w:rsid w:val="73D8682C"/>
    <w:rsid w:val="74152CCB"/>
    <w:rsid w:val="74411998"/>
    <w:rsid w:val="74956EB9"/>
    <w:rsid w:val="74E16250"/>
    <w:rsid w:val="74EC0AA3"/>
    <w:rsid w:val="74F96AFB"/>
    <w:rsid w:val="751B0A84"/>
    <w:rsid w:val="7564688B"/>
    <w:rsid w:val="759C7879"/>
    <w:rsid w:val="75AF3192"/>
    <w:rsid w:val="75B475B6"/>
    <w:rsid w:val="76124201"/>
    <w:rsid w:val="765A3BF9"/>
    <w:rsid w:val="766B3715"/>
    <w:rsid w:val="767809D9"/>
    <w:rsid w:val="76853B1E"/>
    <w:rsid w:val="768D22BC"/>
    <w:rsid w:val="769F78FF"/>
    <w:rsid w:val="76A07D97"/>
    <w:rsid w:val="76B33626"/>
    <w:rsid w:val="76C27D0D"/>
    <w:rsid w:val="76CF7E18"/>
    <w:rsid w:val="76DB3CC5"/>
    <w:rsid w:val="76E80FFA"/>
    <w:rsid w:val="774A47DF"/>
    <w:rsid w:val="775B081D"/>
    <w:rsid w:val="7763043E"/>
    <w:rsid w:val="776B2153"/>
    <w:rsid w:val="77AB254F"/>
    <w:rsid w:val="77CF511E"/>
    <w:rsid w:val="77E36F02"/>
    <w:rsid w:val="77EA3B30"/>
    <w:rsid w:val="783C764B"/>
    <w:rsid w:val="786C1451"/>
    <w:rsid w:val="78F543CA"/>
    <w:rsid w:val="790C3D45"/>
    <w:rsid w:val="79442DD5"/>
    <w:rsid w:val="79882CF8"/>
    <w:rsid w:val="79C93FCC"/>
    <w:rsid w:val="79CA2CA8"/>
    <w:rsid w:val="79CE4C1B"/>
    <w:rsid w:val="79D1669C"/>
    <w:rsid w:val="79D75E20"/>
    <w:rsid w:val="79DC3BE6"/>
    <w:rsid w:val="79DE4E5E"/>
    <w:rsid w:val="7A7D7BB2"/>
    <w:rsid w:val="7A936904"/>
    <w:rsid w:val="7A984502"/>
    <w:rsid w:val="7AA21FFC"/>
    <w:rsid w:val="7ACF4BC8"/>
    <w:rsid w:val="7AEF309B"/>
    <w:rsid w:val="7B061228"/>
    <w:rsid w:val="7B1460D6"/>
    <w:rsid w:val="7B2E771F"/>
    <w:rsid w:val="7B30793B"/>
    <w:rsid w:val="7B6E0354"/>
    <w:rsid w:val="7B6F1AE6"/>
    <w:rsid w:val="7B964470"/>
    <w:rsid w:val="7BBA7205"/>
    <w:rsid w:val="7BC10593"/>
    <w:rsid w:val="7BF344C5"/>
    <w:rsid w:val="7C6255BF"/>
    <w:rsid w:val="7C817D22"/>
    <w:rsid w:val="7C860771"/>
    <w:rsid w:val="7C90081E"/>
    <w:rsid w:val="7C9C221B"/>
    <w:rsid w:val="7C9E58DC"/>
    <w:rsid w:val="7CF9302C"/>
    <w:rsid w:val="7D097BD1"/>
    <w:rsid w:val="7D416FA7"/>
    <w:rsid w:val="7D4C0002"/>
    <w:rsid w:val="7D513B99"/>
    <w:rsid w:val="7DC459F2"/>
    <w:rsid w:val="7DD24CD9"/>
    <w:rsid w:val="7DDB16B4"/>
    <w:rsid w:val="7E385CD1"/>
    <w:rsid w:val="7E3F1C43"/>
    <w:rsid w:val="7E4234E1"/>
    <w:rsid w:val="7E9A7382"/>
    <w:rsid w:val="7EA45F4A"/>
    <w:rsid w:val="7ED056F7"/>
    <w:rsid w:val="7ED57A7F"/>
    <w:rsid w:val="7EEB5927"/>
    <w:rsid w:val="7EED78F1"/>
    <w:rsid w:val="7F007256"/>
    <w:rsid w:val="7F121106"/>
    <w:rsid w:val="7F212177"/>
    <w:rsid w:val="7F280CAB"/>
    <w:rsid w:val="7F3B56BA"/>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FC8654C"/>
  <w15:docId w15:val="{400123BB-23A1-C844-B41E-B3A5EC05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EndNoteBibliography">
    <w:name w:val="EndNote Bibliography"/>
    <w:basedOn w:val="Normal"/>
    <w:qFormat/>
    <w:pPr>
      <w:spacing w:line="240" w:lineRule="auto"/>
    </w:pPr>
    <w:rPr>
      <w:rFonts w:cs="Arial"/>
    </w:rPr>
  </w:style>
  <w:style w:type="character" w:customStyle="1" w:styleId="EndNoteBibliography0">
    <w:name w:val="EndNote Bibliography 字元"/>
    <w:qFormat/>
    <w:rPr>
      <w:rFonts w:ascii="Arial" w:eastAsia="PMingLiU" w:hAnsi="Arial" w:cs="Arial" w:hint="default"/>
      <w:sz w:val="28"/>
      <w:szCs w:val="28"/>
    </w:rPr>
  </w:style>
  <w:style w:type="character" w:customStyle="1" w:styleId="BalloonTextChar">
    <w:name w:val="Balloon Text Char"/>
    <w:basedOn w:val="DefaultParagraphFont"/>
    <w:link w:val="BalloonText"/>
    <w:uiPriority w:val="99"/>
    <w:semiHidden/>
    <w:qFormat/>
    <w:rPr>
      <w:rFonts w:ascii="PMingLiU" w:eastAsia="PMingLiU" w:hAnsi="Arial" w:cstheme="minorBidi"/>
      <w:sz w:val="18"/>
      <w:szCs w:val="18"/>
    </w:rPr>
  </w:style>
  <w:style w:type="paragraph" w:styleId="Revision">
    <w:name w:val="Revision"/>
    <w:hidden/>
    <w:uiPriority w:val="99"/>
    <w:semiHidden/>
    <w:rsid w:val="0059781C"/>
    <w:rPr>
      <w:rFonts w:ascii="Arial" w:eastAsiaTheme="minorEastAsia" w:hAnsi="Arial" w:cstheme="minorBidi"/>
      <w:sz w:val="28"/>
      <w:szCs w:val="22"/>
    </w:rPr>
  </w:style>
  <w:style w:type="paragraph" w:styleId="CommentSubject">
    <w:name w:val="annotation subject"/>
    <w:basedOn w:val="CommentText"/>
    <w:next w:val="CommentText"/>
    <w:link w:val="CommentSubjectChar"/>
    <w:uiPriority w:val="99"/>
    <w:semiHidden/>
    <w:unhideWhenUsed/>
    <w:rsid w:val="0059781C"/>
    <w:pPr>
      <w:spacing w:line="240" w:lineRule="auto"/>
      <w:jc w:val="both"/>
    </w:pPr>
    <w:rPr>
      <w:b/>
      <w:bCs/>
      <w:sz w:val="20"/>
      <w:szCs w:val="20"/>
    </w:rPr>
  </w:style>
  <w:style w:type="character" w:customStyle="1" w:styleId="CommentTextChar">
    <w:name w:val="Comment Text Char"/>
    <w:basedOn w:val="DefaultParagraphFont"/>
    <w:link w:val="CommentText"/>
    <w:uiPriority w:val="99"/>
    <w:semiHidden/>
    <w:rsid w:val="0059781C"/>
    <w:rPr>
      <w:rFonts w:ascii="Arial" w:eastAsiaTheme="minorEastAsia" w:hAnsi="Arial" w:cstheme="minorBidi"/>
      <w:sz w:val="28"/>
      <w:szCs w:val="22"/>
    </w:rPr>
  </w:style>
  <w:style w:type="character" w:customStyle="1" w:styleId="CommentSubjectChar">
    <w:name w:val="Comment Subject Char"/>
    <w:basedOn w:val="CommentTextChar"/>
    <w:link w:val="CommentSubject"/>
    <w:uiPriority w:val="99"/>
    <w:semiHidden/>
    <w:rsid w:val="0059781C"/>
    <w:rPr>
      <w:rFonts w:ascii="Arial" w:eastAsiaTheme="minorEastAsia" w:hAnsi="Arial" w:cstheme="minorBidi"/>
      <w:b/>
      <w:b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hyperlink" Target="https://doi.org/10.1038/489201a"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oi.org/10.1007/s11192-014-1476-3" TargetMode="Externa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image" Target="media/image6.tif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tiff"/><Relationship Id="rId20" Type="http://schemas.openxmlformats.org/officeDocument/2006/relationships/hyperlink" Target="https://doi.org/10.1002/asi.21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tiff"/><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016/j.joi.2017.06.00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tiff"/><Relationship Id="rId22" Type="http://schemas.openxmlformats.org/officeDocument/2006/relationships/hyperlink" Target="https://doi.org/10.1073/pnas.0707962104"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26d6b4-0206-4fb0-86af-329260f692f4}"/>
        <w:category>
          <w:name w:val="General"/>
          <w:gallery w:val="placeholder"/>
        </w:category>
        <w:types>
          <w:type w:val="bbPlcHdr"/>
        </w:types>
        <w:behaviors>
          <w:behavior w:val="content"/>
        </w:behaviors>
        <w:guid w:val="{8926D6B4-0206-4FB0-86AF-329260F692F4}"/>
      </w:docPartPr>
      <w:docPartBody>
        <w:p w:rsidR="003818B4" w:rsidRDefault="00195AB9">
          <w:r>
            <w:rPr>
              <w:rStyle w:val="PlaceholderText"/>
            </w:rPr>
            <w:t>Click or tap here to enter text.</w:t>
          </w:r>
        </w:p>
      </w:docPartBody>
    </w:docPart>
    <w:docPart>
      <w:docPartPr>
        <w:name w:val="{ee9a84c5-88f7-46fb-8b35-cc0962058150}"/>
        <w:category>
          <w:name w:val="General"/>
          <w:gallery w:val="placeholder"/>
        </w:category>
        <w:types>
          <w:type w:val="bbPlcHdr"/>
        </w:types>
        <w:behaviors>
          <w:behavior w:val="content"/>
        </w:behaviors>
        <w:guid w:val="{EE9A84C5-88F7-46FB-8B35-CC0962058150}"/>
      </w:docPartPr>
      <w:docPartBody>
        <w:p w:rsidR="003818B4" w:rsidRDefault="00195AB9">
          <w:pPr>
            <w:pStyle w:val="5F2739A4D82A71429E8F88964A2C31B8"/>
          </w:pPr>
          <w:r>
            <w:rPr>
              <w:rStyle w:val="PlaceholderText"/>
            </w:rPr>
            <w:t>Click or tap here to enter text.</w:t>
          </w:r>
        </w:p>
      </w:docPartBody>
    </w:docPart>
    <w:docPart>
      <w:docPartPr>
        <w:name w:val="{0eb1b4ea-bb0c-4292-9363-b5dc5b0c8549}"/>
        <w:category>
          <w:name w:val="一般"/>
          <w:gallery w:val="placeholder"/>
        </w:category>
        <w:types>
          <w:type w:val="bbPlcHdr"/>
        </w:types>
        <w:behaviors>
          <w:behavior w:val="content"/>
        </w:behaviors>
        <w:guid w:val="{0EB1B4EA-BB0C-4292-9363-B5DC5B0C8549}"/>
      </w:docPartPr>
      <w:docPartBody>
        <w:p w:rsidR="003818B4" w:rsidRDefault="00195AB9">
          <w:pPr>
            <w:pStyle w:val="DE4FC31D499C4C3FADAE92C9566F891B"/>
          </w:pPr>
          <w:r>
            <w:rPr>
              <w:rStyle w:val="PlaceholderText"/>
            </w:rPr>
            <w:t>Click or tap here to enter text.</w:t>
          </w:r>
        </w:p>
      </w:docPartBody>
    </w:docPart>
    <w:docPart>
      <w:docPartPr>
        <w:name w:val="{733fa80f-4da3-4908-8488-d8c46fab7aed}"/>
        <w:category>
          <w:name w:val="General"/>
          <w:gallery w:val="placeholder"/>
        </w:category>
        <w:types>
          <w:type w:val="bbPlcHdr"/>
        </w:types>
        <w:behaviors>
          <w:behavior w:val="content"/>
        </w:behaviors>
        <w:guid w:val="{733FA80F-4DA3-4908-8488-D8C46FAB7AED}"/>
      </w:docPartPr>
      <w:docPartBody>
        <w:p w:rsidR="003818B4" w:rsidRDefault="00195AB9">
          <w:pPr>
            <w:pStyle w:val="A3478ECC1017F44895F653FF3EEA4A97"/>
          </w:pPr>
          <w:r>
            <w:rPr>
              <w:rStyle w:val="PlaceholderText"/>
            </w:rPr>
            <w:t>Click or tap here to enter text.</w:t>
          </w:r>
        </w:p>
      </w:docPartBody>
    </w:docPart>
    <w:docPart>
      <w:docPartPr>
        <w:name w:val="{7db4bba9-f10e-4f96-bf4f-07915ecf51b3}"/>
        <w:category>
          <w:name w:val="一般"/>
          <w:gallery w:val="placeholder"/>
        </w:category>
        <w:types>
          <w:type w:val="bbPlcHdr"/>
        </w:types>
        <w:behaviors>
          <w:behavior w:val="content"/>
        </w:behaviors>
        <w:guid w:val="{7DB4BBA9-F10E-4F96-BF4F-07915ECF51B3}"/>
      </w:docPartPr>
      <w:docPartBody>
        <w:p w:rsidR="003818B4" w:rsidRDefault="00195AB9">
          <w:pPr>
            <w:pStyle w:val="D55F8C68F89C4514A3D4FC898230744F"/>
          </w:pPr>
          <w:r>
            <w:rPr>
              <w:rStyle w:val="PlaceholderText"/>
            </w:rPr>
            <w:t>Click or tap here to enter text.</w:t>
          </w:r>
        </w:p>
      </w:docPartBody>
    </w:docPart>
    <w:docPart>
      <w:docPartPr>
        <w:name w:val="113330DA5CCA40119B1BFD52CBD9967F"/>
        <w:category>
          <w:name w:val="一般"/>
          <w:gallery w:val="placeholder"/>
        </w:category>
        <w:types>
          <w:type w:val="bbPlcHdr"/>
        </w:types>
        <w:behaviors>
          <w:behavior w:val="content"/>
        </w:behaviors>
        <w:guid w:val="{BA85E3A6-42C9-44C1-857A-4AA53A384D5E}"/>
      </w:docPartPr>
      <w:docPartBody>
        <w:p w:rsidR="003818B4" w:rsidRDefault="00195AB9">
          <w:pPr>
            <w:pStyle w:val="113330DA5CCA40119B1BFD52CBD9967F"/>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FKai-SB">
    <w:altName w:val="Microsoft YaHe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splitPgBreakAndParaMark/>
    <w:compatSetting w:name="compatibilityMode" w:uri="http://schemas.microsoft.com/office/word" w:val="12"/>
    <w:compatSetting w:name="useWord2013TrackBottomHyphenation" w:uri="http://schemas.microsoft.com/office/word" w:val="1"/>
  </w:compat>
  <w:rsids>
    <w:rsidRoot w:val="00CB5CA6"/>
    <w:rsid w:val="00156623"/>
    <w:rsid w:val="00195AB9"/>
    <w:rsid w:val="00217F7D"/>
    <w:rsid w:val="003818B4"/>
    <w:rsid w:val="00CB5CA6"/>
    <w:rsid w:val="00D40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5F2739A4D82A71429E8F88964A2C31B8">
    <w:name w:val="5F2739A4D82A71429E8F88964A2C31B8"/>
    <w:qFormat/>
    <w:rPr>
      <w:sz w:val="24"/>
      <w:szCs w:val="24"/>
    </w:rPr>
  </w:style>
  <w:style w:type="paragraph" w:customStyle="1" w:styleId="DE4FC31D499C4C3FADAE92C9566F891B">
    <w:name w:val="DE4FC31D499C4C3FADAE92C9566F891B"/>
    <w:qFormat/>
    <w:pPr>
      <w:spacing w:after="200" w:line="276" w:lineRule="auto"/>
    </w:pPr>
    <w:rPr>
      <w:rFonts w:eastAsia="DFKai-SB"/>
      <w:sz w:val="22"/>
      <w:szCs w:val="22"/>
    </w:rPr>
  </w:style>
  <w:style w:type="paragraph" w:customStyle="1" w:styleId="A3478ECC1017F44895F653FF3EEA4A97">
    <w:name w:val="A3478ECC1017F44895F653FF3EEA4A97"/>
    <w:qFormat/>
    <w:rPr>
      <w:sz w:val="24"/>
      <w:szCs w:val="24"/>
    </w:rPr>
  </w:style>
  <w:style w:type="paragraph" w:customStyle="1" w:styleId="D55F8C68F89C4514A3D4FC898230744F">
    <w:name w:val="D55F8C68F89C4514A3D4FC898230744F"/>
    <w:qFormat/>
    <w:pPr>
      <w:spacing w:after="200" w:line="276" w:lineRule="auto"/>
    </w:pPr>
    <w:rPr>
      <w:rFonts w:eastAsia="DFKai-SB"/>
      <w:sz w:val="22"/>
      <w:szCs w:val="22"/>
    </w:rPr>
  </w:style>
  <w:style w:type="paragraph" w:customStyle="1" w:styleId="113330DA5CCA40119B1BFD52CBD9967F">
    <w:name w:val="113330DA5CCA40119B1BFD52CBD9967F"/>
    <w:qFormat/>
    <w:pPr>
      <w:spacing w:after="200" w:line="276" w:lineRule="auto"/>
    </w:pPr>
    <w:rPr>
      <w:rFonts w:eastAsia="DFKai-SB"/>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552E2-D18F-401E-BB04-8B9C58B0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5538</Words>
  <Characters>31571</Characters>
  <Application>Microsoft Office Word</Application>
  <DocSecurity>0</DocSecurity>
  <Lines>263</Lines>
  <Paragraphs>74</Paragraphs>
  <ScaleCrop>false</ScaleCrop>
  <Company>.</Company>
  <LinksUpToDate>false</LinksUpToDate>
  <CharactersWithSpaces>37035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Microsoft Office User</cp:lastModifiedBy>
  <cp:revision>2</cp:revision>
  <cp:lastPrinted>2022-12-04T07:09:00Z</cp:lastPrinted>
  <dcterms:created xsi:type="dcterms:W3CDTF">2023-01-10T07:31:00Z</dcterms:created>
  <dcterms:modified xsi:type="dcterms:W3CDTF">2023-01-10T07:31:00Z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